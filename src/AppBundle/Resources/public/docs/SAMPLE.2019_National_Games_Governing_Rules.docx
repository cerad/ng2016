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6F59A" w14:textId="77777777" w:rsidR="00FB118A" w:rsidRPr="0046716F" w:rsidRDefault="00FB118A" w:rsidP="00131F9E">
      <w:pPr>
        <w:jc w:val="both"/>
        <w:rPr>
          <w:rFonts w:eastAsia="Times New Roman" w:cstheme="minorHAnsi"/>
          <w:sz w:val="21"/>
          <w:szCs w:val="20"/>
        </w:rPr>
      </w:pPr>
    </w:p>
    <w:p w14:paraId="66E8FD78" w14:textId="754C2079" w:rsidR="00FB118A" w:rsidRPr="0046716F" w:rsidRDefault="002F1F48" w:rsidP="00131F9E">
      <w:pPr>
        <w:jc w:val="both"/>
        <w:rPr>
          <w:rFonts w:eastAsia="Times New Roman" w:cstheme="minorHAnsi"/>
          <w:sz w:val="21"/>
          <w:szCs w:val="20"/>
        </w:rPr>
      </w:pPr>
      <w:r w:rsidRPr="0046716F">
        <w:rPr>
          <w:rFonts w:eastAsia="Times New Roman" w:cstheme="minorHAnsi"/>
          <w:noProof/>
          <w:sz w:val="21"/>
          <w:szCs w:val="20"/>
        </w:rPr>
        <mc:AlternateContent>
          <mc:Choice Requires="wps">
            <w:drawing>
              <wp:anchor distT="0" distB="0" distL="114300" distR="114300" simplePos="0" relativeHeight="503278800" behindDoc="0" locked="0" layoutInCell="1" allowOverlap="1" wp14:anchorId="0486BE44" wp14:editId="5BD36116">
                <wp:simplePos x="0" y="0"/>
                <wp:positionH relativeFrom="column">
                  <wp:posOffset>1501987</wp:posOffset>
                </wp:positionH>
                <wp:positionV relativeFrom="paragraph">
                  <wp:posOffset>16933</wp:posOffset>
                </wp:positionV>
                <wp:extent cx="3244426" cy="312928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44426" cy="3129280"/>
                        </a:xfrm>
                        <a:prstGeom prst="rect">
                          <a:avLst/>
                        </a:prstGeom>
                        <a:solidFill>
                          <a:schemeClr val="lt1"/>
                        </a:solidFill>
                        <a:ln w="6350">
                          <a:noFill/>
                        </a:ln>
                      </wps:spPr>
                      <wps:txbx>
                        <w:txbxContent>
                          <w:p w14:paraId="66B7E22F" w14:textId="5F3B82FC" w:rsidR="00AC2E26" w:rsidRDefault="00AC2E26">
                            <w:r>
                              <w:rPr>
                                <w:noProof/>
                              </w:rPr>
                              <w:drawing>
                                <wp:inline distT="0" distB="0" distL="0" distR="0" wp14:anchorId="091CF536" wp14:editId="4CCA6DAF">
                                  <wp:extent cx="3031490" cy="303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YSO_TRAD_color_clear_bg.png"/>
                                          <pic:cNvPicPr/>
                                        </pic:nvPicPr>
                                        <pic:blipFill>
                                          <a:blip r:embed="rId8">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031490" cy="3031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486BE44" id="_x0000_t202" coordsize="21600,21600" o:spt="202" path="m,l,21600r21600,l21600,xe">
                <v:stroke joinstyle="miter"/>
                <v:path gradientshapeok="t" o:connecttype="rect"/>
              </v:shapetype>
              <v:shape id="Text Box 2" o:spid="_x0000_s1026" type="#_x0000_t202" style="position:absolute;left:0;text-align:left;margin-left:118.25pt;margin-top:1.35pt;width:255.45pt;height:246.4pt;z-index:50327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" fillcolor="white [3201]" stroked="f" strokeweight=".5pt">
                <v:textbox>
                  <w:txbxContent>
                    <w:p w14:paraId="66B7E22F" w14:textId="5F3B82FC" w:rsidR="00AC2E26" w:rsidRDefault="00AC2E26">
                      <w:r>
                        <w:rPr>
                          <w:noProof/>
                        </w:rPr>
                        <w:drawing>
                          <wp:inline distT="0" distB="0" distL="0" distR="0" wp14:anchorId="091CF536" wp14:editId="5F77D061">
                            <wp:extent cx="3031490" cy="303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YSO_TRAD_color_clear_bg.png"/>
                                    <pic:cNvPicPr/>
                                  </pic:nvPicPr>
                                  <pic:blipFill>
                                    <a:blip r:embed="rId9">
                                      <a:extLst>
                                        <a:ext uri="{28A0092B-C50C-407E-A947-70E740481C1C}">
                                          <a14:useLocalDpi xmlns:a14="http://schemas.microsoft.com/office/drawing/2010/main" val="0"/>
                                        </a:ext>
                                      </a:extLst>
                                    </a:blip>
                                    <a:stretch>
                                      <a:fillRect/>
                                    </a:stretch>
                                  </pic:blipFill>
                                  <pic:spPr>
                                    <a:xfrm>
                                      <a:off x="0" y="0"/>
                                      <a:ext cx="3031490" cy="3031490"/>
                                    </a:xfrm>
                                    <a:prstGeom prst="rect">
                                      <a:avLst/>
                                    </a:prstGeom>
                                  </pic:spPr>
                                </pic:pic>
                              </a:graphicData>
                            </a:graphic>
                          </wp:inline>
                        </w:drawing>
                      </w:r>
                    </w:p>
                  </w:txbxContent>
                </v:textbox>
              </v:shape>
            </w:pict>
          </mc:Fallback>
        </mc:AlternateContent>
      </w:r>
    </w:p>
    <w:p w14:paraId="1350CD6C" w14:textId="77777777" w:rsidR="00FB118A" w:rsidRPr="0046716F" w:rsidRDefault="00FB118A" w:rsidP="00131F9E">
      <w:pPr>
        <w:jc w:val="both"/>
        <w:rPr>
          <w:rFonts w:eastAsia="Times New Roman" w:cstheme="minorHAnsi"/>
          <w:sz w:val="21"/>
          <w:szCs w:val="20"/>
        </w:rPr>
      </w:pPr>
    </w:p>
    <w:p w14:paraId="1DE56022" w14:textId="77777777" w:rsidR="00FB118A" w:rsidRPr="0046716F" w:rsidRDefault="00FB118A" w:rsidP="00131F9E">
      <w:pPr>
        <w:jc w:val="both"/>
        <w:rPr>
          <w:rFonts w:eastAsia="Times New Roman" w:cstheme="minorHAnsi"/>
          <w:sz w:val="21"/>
          <w:szCs w:val="20"/>
        </w:rPr>
      </w:pPr>
    </w:p>
    <w:p w14:paraId="03A5BF2A" w14:textId="77777777" w:rsidR="00FB118A" w:rsidRPr="0046716F" w:rsidRDefault="00FB118A" w:rsidP="00131F9E">
      <w:pPr>
        <w:jc w:val="both"/>
        <w:rPr>
          <w:rFonts w:eastAsia="Times New Roman" w:cstheme="minorHAnsi"/>
          <w:sz w:val="21"/>
          <w:szCs w:val="20"/>
        </w:rPr>
      </w:pPr>
    </w:p>
    <w:p w14:paraId="08A35453" w14:textId="77777777" w:rsidR="00FB118A" w:rsidRPr="0046716F" w:rsidRDefault="00FB118A" w:rsidP="00131F9E">
      <w:pPr>
        <w:jc w:val="both"/>
        <w:rPr>
          <w:rFonts w:eastAsia="Times New Roman" w:cstheme="minorHAnsi"/>
          <w:sz w:val="21"/>
          <w:szCs w:val="20"/>
        </w:rPr>
      </w:pPr>
    </w:p>
    <w:p w14:paraId="7CE6B21D" w14:textId="77777777" w:rsidR="00FB118A" w:rsidRPr="0046716F" w:rsidRDefault="00FB118A" w:rsidP="00131F9E">
      <w:pPr>
        <w:jc w:val="both"/>
        <w:rPr>
          <w:rFonts w:eastAsia="Times New Roman" w:cstheme="minorHAnsi"/>
          <w:sz w:val="21"/>
          <w:szCs w:val="20"/>
        </w:rPr>
      </w:pPr>
    </w:p>
    <w:p w14:paraId="394C0B0E" w14:textId="77777777" w:rsidR="00FB118A" w:rsidRPr="0046716F" w:rsidRDefault="00FB118A" w:rsidP="00131F9E">
      <w:pPr>
        <w:jc w:val="both"/>
        <w:rPr>
          <w:rFonts w:eastAsia="Times New Roman" w:cstheme="minorHAnsi"/>
          <w:sz w:val="21"/>
          <w:szCs w:val="20"/>
        </w:rPr>
      </w:pPr>
    </w:p>
    <w:p w14:paraId="3550F021" w14:textId="77777777" w:rsidR="00FB118A" w:rsidRPr="0046716F" w:rsidRDefault="00FB118A" w:rsidP="00131F9E">
      <w:pPr>
        <w:jc w:val="both"/>
        <w:rPr>
          <w:rFonts w:eastAsia="Times New Roman" w:cstheme="minorHAnsi"/>
          <w:sz w:val="21"/>
          <w:szCs w:val="20"/>
        </w:rPr>
      </w:pPr>
    </w:p>
    <w:p w14:paraId="7D18E5DF" w14:textId="77777777" w:rsidR="00FB118A" w:rsidRPr="0046716F" w:rsidRDefault="00FB118A" w:rsidP="00131F9E">
      <w:pPr>
        <w:jc w:val="both"/>
        <w:rPr>
          <w:rFonts w:eastAsia="Times New Roman" w:cstheme="minorHAnsi"/>
          <w:sz w:val="21"/>
          <w:szCs w:val="20"/>
        </w:rPr>
      </w:pPr>
    </w:p>
    <w:p w14:paraId="3F378B95" w14:textId="77777777" w:rsidR="00FB118A" w:rsidRPr="0046716F" w:rsidRDefault="00FB118A" w:rsidP="00131F9E">
      <w:pPr>
        <w:jc w:val="both"/>
        <w:rPr>
          <w:rFonts w:eastAsia="Times New Roman" w:cstheme="minorHAnsi"/>
          <w:sz w:val="21"/>
          <w:szCs w:val="20"/>
        </w:rPr>
      </w:pPr>
    </w:p>
    <w:p w14:paraId="50F29870" w14:textId="77777777" w:rsidR="00FB118A" w:rsidRPr="0046716F" w:rsidRDefault="00FB118A" w:rsidP="00131F9E">
      <w:pPr>
        <w:jc w:val="both"/>
        <w:rPr>
          <w:rFonts w:eastAsia="Times New Roman" w:cstheme="minorHAnsi"/>
          <w:sz w:val="21"/>
          <w:szCs w:val="20"/>
        </w:rPr>
      </w:pPr>
    </w:p>
    <w:p w14:paraId="05CEDB34" w14:textId="77777777" w:rsidR="00FB118A" w:rsidRPr="0046716F" w:rsidRDefault="00FB118A" w:rsidP="00131F9E">
      <w:pPr>
        <w:jc w:val="both"/>
        <w:rPr>
          <w:rFonts w:eastAsia="Times New Roman" w:cstheme="minorHAnsi"/>
          <w:sz w:val="21"/>
          <w:szCs w:val="20"/>
        </w:rPr>
      </w:pPr>
    </w:p>
    <w:p w14:paraId="6BBC1D8C" w14:textId="77777777" w:rsidR="00FB118A" w:rsidRPr="0046716F" w:rsidRDefault="00FB118A" w:rsidP="00131F9E">
      <w:pPr>
        <w:jc w:val="both"/>
        <w:rPr>
          <w:rFonts w:eastAsia="Times New Roman" w:cstheme="minorHAnsi"/>
          <w:sz w:val="21"/>
          <w:szCs w:val="20"/>
        </w:rPr>
      </w:pPr>
    </w:p>
    <w:p w14:paraId="2AC684E3" w14:textId="77777777" w:rsidR="00FB118A" w:rsidRPr="0046716F" w:rsidRDefault="00FB118A" w:rsidP="00131F9E">
      <w:pPr>
        <w:jc w:val="both"/>
        <w:rPr>
          <w:rFonts w:eastAsia="Times New Roman" w:cstheme="minorHAnsi"/>
          <w:sz w:val="21"/>
          <w:szCs w:val="20"/>
        </w:rPr>
      </w:pPr>
    </w:p>
    <w:p w14:paraId="1CE4CA37" w14:textId="77777777" w:rsidR="00FB118A" w:rsidRPr="0046716F" w:rsidRDefault="00FB118A" w:rsidP="00131F9E">
      <w:pPr>
        <w:jc w:val="both"/>
        <w:rPr>
          <w:rFonts w:eastAsia="Times New Roman" w:cstheme="minorHAnsi"/>
          <w:sz w:val="21"/>
          <w:szCs w:val="20"/>
        </w:rPr>
      </w:pPr>
    </w:p>
    <w:p w14:paraId="102E59FA" w14:textId="77777777" w:rsidR="00FB118A" w:rsidRPr="0046716F" w:rsidRDefault="00FB118A" w:rsidP="00131F9E">
      <w:pPr>
        <w:jc w:val="both"/>
        <w:rPr>
          <w:rFonts w:eastAsia="Times New Roman" w:cstheme="minorHAnsi"/>
          <w:sz w:val="21"/>
          <w:szCs w:val="20"/>
        </w:rPr>
      </w:pPr>
    </w:p>
    <w:p w14:paraId="5D3E95EC" w14:textId="77777777" w:rsidR="00FB118A" w:rsidRPr="0046716F" w:rsidRDefault="00FB118A" w:rsidP="00131F9E">
      <w:pPr>
        <w:jc w:val="both"/>
        <w:rPr>
          <w:rFonts w:eastAsia="Times New Roman" w:cstheme="minorHAnsi"/>
          <w:sz w:val="21"/>
          <w:szCs w:val="20"/>
        </w:rPr>
      </w:pPr>
    </w:p>
    <w:p w14:paraId="450A713A" w14:textId="77777777" w:rsidR="00FB118A" w:rsidRPr="0046716F" w:rsidRDefault="00FB118A" w:rsidP="00131F9E">
      <w:pPr>
        <w:jc w:val="both"/>
        <w:rPr>
          <w:rFonts w:eastAsia="Times New Roman" w:cstheme="minorHAnsi"/>
          <w:sz w:val="21"/>
          <w:szCs w:val="20"/>
        </w:rPr>
      </w:pPr>
    </w:p>
    <w:p w14:paraId="3CA68687" w14:textId="77777777" w:rsidR="00FB118A" w:rsidRPr="0046716F" w:rsidRDefault="00FB118A" w:rsidP="00131F9E">
      <w:pPr>
        <w:jc w:val="both"/>
        <w:rPr>
          <w:rFonts w:eastAsia="Times New Roman" w:cstheme="minorHAnsi"/>
          <w:sz w:val="21"/>
          <w:szCs w:val="20"/>
        </w:rPr>
      </w:pPr>
    </w:p>
    <w:p w14:paraId="5B83B552" w14:textId="77777777" w:rsidR="00FB118A" w:rsidRPr="0046716F" w:rsidRDefault="00FB118A" w:rsidP="00131F9E">
      <w:pPr>
        <w:jc w:val="both"/>
        <w:rPr>
          <w:rFonts w:eastAsia="Times New Roman" w:cstheme="minorHAnsi"/>
          <w:sz w:val="21"/>
          <w:szCs w:val="20"/>
        </w:rPr>
      </w:pPr>
    </w:p>
    <w:p w14:paraId="66CFE12E" w14:textId="77777777" w:rsidR="00FB118A" w:rsidRPr="0046716F" w:rsidRDefault="00FB118A" w:rsidP="00131F9E">
      <w:pPr>
        <w:jc w:val="both"/>
        <w:rPr>
          <w:rFonts w:eastAsia="Times New Roman" w:cstheme="minorHAnsi"/>
          <w:sz w:val="21"/>
          <w:szCs w:val="20"/>
        </w:rPr>
      </w:pPr>
    </w:p>
    <w:p w14:paraId="4FFE8C1C" w14:textId="77777777" w:rsidR="00FB118A" w:rsidRPr="0046716F" w:rsidRDefault="00FB118A" w:rsidP="00131F9E">
      <w:pPr>
        <w:jc w:val="both"/>
        <w:rPr>
          <w:rFonts w:eastAsia="Times New Roman" w:cstheme="minorHAnsi"/>
          <w:sz w:val="21"/>
          <w:szCs w:val="20"/>
        </w:rPr>
      </w:pPr>
    </w:p>
    <w:p w14:paraId="7351E550" w14:textId="77777777" w:rsidR="00FB118A" w:rsidRPr="0046716F" w:rsidRDefault="00FB118A" w:rsidP="00131F9E">
      <w:pPr>
        <w:jc w:val="both"/>
        <w:rPr>
          <w:rFonts w:eastAsia="Times New Roman" w:cstheme="minorHAnsi"/>
          <w:sz w:val="21"/>
          <w:szCs w:val="20"/>
        </w:rPr>
      </w:pPr>
    </w:p>
    <w:p w14:paraId="27D7116B" w14:textId="77777777" w:rsidR="00FB118A" w:rsidRPr="0046716F" w:rsidRDefault="00FB118A" w:rsidP="00131F9E">
      <w:pPr>
        <w:jc w:val="both"/>
        <w:rPr>
          <w:rFonts w:eastAsia="Times New Roman" w:cstheme="minorHAnsi"/>
          <w:sz w:val="21"/>
          <w:szCs w:val="20"/>
        </w:rPr>
      </w:pPr>
    </w:p>
    <w:p w14:paraId="00C40A52" w14:textId="77777777" w:rsidR="00FB118A" w:rsidRPr="0046716F" w:rsidRDefault="00FB118A" w:rsidP="00131F9E">
      <w:pPr>
        <w:spacing w:before="2"/>
        <w:jc w:val="both"/>
        <w:rPr>
          <w:rFonts w:eastAsia="Times New Roman" w:cstheme="minorHAnsi"/>
          <w:sz w:val="24"/>
          <w:szCs w:val="23"/>
        </w:rPr>
      </w:pPr>
    </w:p>
    <w:p w14:paraId="7BCC9419" w14:textId="77777777" w:rsidR="00FB118A" w:rsidRPr="0046716F" w:rsidRDefault="00DA3BD7" w:rsidP="00131F9E">
      <w:pPr>
        <w:spacing w:line="689" w:lineRule="exact"/>
        <w:ind w:left="879"/>
        <w:jc w:val="center"/>
        <w:rPr>
          <w:rFonts w:eastAsia="Arial Black" w:cstheme="minorHAnsi"/>
          <w:sz w:val="56"/>
          <w:szCs w:val="54"/>
        </w:rPr>
      </w:pPr>
      <w:r w:rsidRPr="0046716F">
        <w:rPr>
          <w:rFonts w:cstheme="minorHAnsi"/>
          <w:b/>
          <w:sz w:val="56"/>
        </w:rPr>
        <w:t xml:space="preserve">National </w:t>
      </w:r>
      <w:r w:rsidRPr="0046716F">
        <w:rPr>
          <w:rFonts w:cstheme="minorHAnsi"/>
          <w:b/>
          <w:spacing w:val="-1"/>
          <w:sz w:val="56"/>
        </w:rPr>
        <w:t>Games</w:t>
      </w:r>
      <w:r w:rsidRPr="0046716F">
        <w:rPr>
          <w:rFonts w:cstheme="minorHAnsi"/>
          <w:b/>
          <w:sz w:val="56"/>
        </w:rPr>
        <w:t xml:space="preserve"> 2019</w:t>
      </w:r>
    </w:p>
    <w:p w14:paraId="725A78A5" w14:textId="77777777" w:rsidR="00FB118A" w:rsidRPr="0046716F" w:rsidRDefault="00FB118A" w:rsidP="00131F9E">
      <w:pPr>
        <w:spacing w:before="6"/>
        <w:jc w:val="center"/>
        <w:rPr>
          <w:rFonts w:eastAsia="Arial Black" w:cstheme="minorHAnsi"/>
          <w:b/>
          <w:bCs/>
          <w:sz w:val="96"/>
          <w:szCs w:val="78"/>
        </w:rPr>
      </w:pPr>
    </w:p>
    <w:p w14:paraId="13D3372C" w14:textId="23563E64" w:rsidR="00FB118A" w:rsidRPr="0046716F" w:rsidRDefault="002F1F48" w:rsidP="00131F9E">
      <w:pPr>
        <w:ind w:left="879"/>
        <w:jc w:val="center"/>
        <w:rPr>
          <w:rFonts w:eastAsia="Arial Black" w:cstheme="minorHAnsi"/>
          <w:sz w:val="56"/>
          <w:szCs w:val="54"/>
        </w:rPr>
      </w:pPr>
      <w:r w:rsidRPr="0046716F">
        <w:rPr>
          <w:rFonts w:cstheme="minorHAnsi"/>
          <w:b/>
          <w:spacing w:val="-1"/>
          <w:sz w:val="56"/>
        </w:rPr>
        <w:t>Operating</w:t>
      </w:r>
      <w:r w:rsidR="00DA3BD7" w:rsidRPr="0046716F">
        <w:rPr>
          <w:rFonts w:cstheme="minorHAnsi"/>
          <w:b/>
          <w:sz w:val="56"/>
        </w:rPr>
        <w:t xml:space="preserve"> Rules</w:t>
      </w:r>
    </w:p>
    <w:p w14:paraId="28F855BF" w14:textId="77777777" w:rsidR="00FB118A" w:rsidRPr="0046716F" w:rsidRDefault="00FB118A" w:rsidP="00131F9E">
      <w:pPr>
        <w:jc w:val="both"/>
        <w:rPr>
          <w:rFonts w:eastAsia="Arial Black" w:cstheme="minorHAnsi"/>
          <w:b/>
          <w:bCs/>
          <w:sz w:val="56"/>
          <w:szCs w:val="54"/>
        </w:rPr>
      </w:pPr>
    </w:p>
    <w:p w14:paraId="59FE5428" w14:textId="77777777" w:rsidR="00FB118A" w:rsidRPr="0046716F" w:rsidRDefault="00FB118A" w:rsidP="00131F9E">
      <w:pPr>
        <w:spacing w:before="14"/>
        <w:jc w:val="both"/>
        <w:rPr>
          <w:rFonts w:eastAsia="Arial Black" w:cstheme="minorHAnsi"/>
          <w:b/>
          <w:bCs/>
          <w:sz w:val="96"/>
          <w:szCs w:val="78"/>
        </w:rPr>
      </w:pPr>
    </w:p>
    <w:p w14:paraId="5624B545" w14:textId="77777777" w:rsidR="00FB118A" w:rsidRPr="0046716F" w:rsidRDefault="00FB118A" w:rsidP="00131F9E">
      <w:pPr>
        <w:jc w:val="both"/>
        <w:rPr>
          <w:rFonts w:eastAsia="Arial Black" w:cstheme="minorHAnsi"/>
          <w:sz w:val="28"/>
          <w:szCs w:val="24"/>
        </w:rPr>
        <w:sectPr w:rsidR="00FB118A" w:rsidRPr="0046716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720" w:bottom="280" w:left="1720" w:header="720" w:footer="720" w:gutter="0"/>
          <w:cols w:space="720"/>
        </w:sectPr>
      </w:pPr>
    </w:p>
    <w:p w14:paraId="594AEE4F" w14:textId="77777777" w:rsidR="00FB118A" w:rsidRPr="0046716F" w:rsidRDefault="00FB118A" w:rsidP="00131F9E">
      <w:pPr>
        <w:jc w:val="both"/>
        <w:rPr>
          <w:rFonts w:eastAsia="Arial Black" w:cstheme="minorHAnsi"/>
          <w:b/>
          <w:bCs/>
          <w:sz w:val="21"/>
          <w:szCs w:val="20"/>
        </w:rPr>
      </w:pPr>
    </w:p>
    <w:p w14:paraId="2AA5292A" w14:textId="77777777" w:rsidR="00FB118A" w:rsidRPr="0046716F" w:rsidRDefault="00FB118A" w:rsidP="00131F9E">
      <w:pPr>
        <w:jc w:val="both"/>
        <w:rPr>
          <w:rFonts w:eastAsia="Arial Black" w:cstheme="minorHAnsi"/>
          <w:b/>
          <w:bCs/>
          <w:sz w:val="21"/>
          <w:szCs w:val="20"/>
        </w:rPr>
      </w:pPr>
    </w:p>
    <w:p w14:paraId="1D28E948" w14:textId="77777777" w:rsidR="00FB118A" w:rsidRPr="0046716F" w:rsidRDefault="00FB118A" w:rsidP="00131F9E">
      <w:pPr>
        <w:jc w:val="both"/>
        <w:rPr>
          <w:rFonts w:eastAsia="Arial Black" w:cstheme="minorHAnsi"/>
          <w:b/>
          <w:bCs/>
          <w:sz w:val="21"/>
          <w:szCs w:val="20"/>
        </w:rPr>
      </w:pPr>
    </w:p>
    <w:p w14:paraId="458A2B66" w14:textId="77777777" w:rsidR="00FB118A" w:rsidRPr="0046716F" w:rsidRDefault="00FB118A" w:rsidP="00131F9E">
      <w:pPr>
        <w:jc w:val="both"/>
        <w:rPr>
          <w:rFonts w:eastAsia="Arial Black" w:cstheme="minorHAnsi"/>
          <w:b/>
          <w:bCs/>
          <w:sz w:val="21"/>
          <w:szCs w:val="20"/>
        </w:rPr>
      </w:pPr>
    </w:p>
    <w:p w14:paraId="60AFC364" w14:textId="77777777" w:rsidR="00FB118A" w:rsidRPr="0046716F" w:rsidRDefault="00FB118A" w:rsidP="00131F9E">
      <w:pPr>
        <w:spacing w:before="6"/>
        <w:jc w:val="both"/>
        <w:rPr>
          <w:rFonts w:eastAsia="Arial Black" w:cstheme="minorHAnsi"/>
          <w:b/>
          <w:bCs/>
          <w:sz w:val="18"/>
          <w:szCs w:val="16"/>
        </w:rPr>
      </w:pPr>
    </w:p>
    <w:p w14:paraId="51E7BD47" w14:textId="77777777" w:rsidR="00FB118A" w:rsidRPr="0046716F" w:rsidRDefault="00DA3BD7" w:rsidP="00131F9E">
      <w:pPr>
        <w:pStyle w:val="Heading1"/>
        <w:spacing w:line="591" w:lineRule="exact"/>
        <w:ind w:left="3018"/>
        <w:jc w:val="both"/>
        <w:rPr>
          <w:rFonts w:asciiTheme="minorHAnsi" w:hAnsiTheme="minorHAnsi" w:cstheme="minorHAnsi"/>
          <w:b w:val="0"/>
          <w:bCs w:val="0"/>
          <w:sz w:val="48"/>
        </w:rPr>
      </w:pPr>
      <w:r w:rsidRPr="0046716F">
        <w:rPr>
          <w:rFonts w:asciiTheme="minorHAnsi" w:hAnsiTheme="minorHAnsi" w:cstheme="minorHAnsi"/>
          <w:spacing w:val="1"/>
          <w:sz w:val="48"/>
        </w:rPr>
        <w:t>Table</w:t>
      </w:r>
      <w:r w:rsidRPr="0046716F">
        <w:rPr>
          <w:rFonts w:asciiTheme="minorHAnsi" w:hAnsiTheme="minorHAnsi" w:cstheme="minorHAnsi"/>
          <w:spacing w:val="24"/>
          <w:sz w:val="48"/>
        </w:rPr>
        <w:t xml:space="preserve"> </w:t>
      </w:r>
      <w:r w:rsidRPr="0046716F">
        <w:rPr>
          <w:rFonts w:asciiTheme="minorHAnsi" w:hAnsiTheme="minorHAnsi" w:cstheme="minorHAnsi"/>
          <w:spacing w:val="-1"/>
          <w:sz w:val="48"/>
        </w:rPr>
        <w:t>of</w:t>
      </w:r>
      <w:r w:rsidRPr="0046716F">
        <w:rPr>
          <w:rFonts w:asciiTheme="minorHAnsi" w:hAnsiTheme="minorHAnsi" w:cstheme="minorHAnsi"/>
          <w:spacing w:val="24"/>
          <w:sz w:val="48"/>
        </w:rPr>
        <w:t xml:space="preserve"> </w:t>
      </w:r>
      <w:r w:rsidRPr="0046716F">
        <w:rPr>
          <w:rFonts w:asciiTheme="minorHAnsi" w:hAnsiTheme="minorHAnsi" w:cstheme="minorHAnsi"/>
          <w:spacing w:val="-2"/>
          <w:sz w:val="48"/>
        </w:rPr>
        <w:t>Contents</w:t>
      </w:r>
    </w:p>
    <w:p w14:paraId="4255207D" w14:textId="77777777" w:rsidR="00FB118A" w:rsidRPr="0046716F" w:rsidRDefault="00FB118A" w:rsidP="00131F9E">
      <w:pPr>
        <w:spacing w:line="591" w:lineRule="exact"/>
        <w:jc w:val="both"/>
        <w:rPr>
          <w:rFonts w:cstheme="minorHAnsi"/>
          <w:sz w:val="24"/>
        </w:rPr>
        <w:sectPr w:rsidR="00FB118A" w:rsidRPr="0046716F">
          <w:headerReference w:type="even" r:id="rId16"/>
          <w:headerReference w:type="default" r:id="rId17"/>
          <w:footerReference w:type="default" r:id="rId18"/>
          <w:headerReference w:type="first" r:id="rId19"/>
          <w:pgSz w:w="12240" w:h="15840"/>
          <w:pgMar w:top="1500" w:right="1600" w:bottom="2847" w:left="860" w:header="0" w:footer="969" w:gutter="0"/>
          <w:pgNumType w:start="2"/>
          <w:cols w:space="720"/>
        </w:sectPr>
      </w:pPr>
    </w:p>
    <w:sdt>
      <w:sdtPr>
        <w:rPr>
          <w:rFonts w:asciiTheme="minorHAnsi" w:hAnsiTheme="minorHAnsi" w:cstheme="minorHAnsi"/>
          <w:sz w:val="16"/>
          <w:szCs w:val="15"/>
        </w:rPr>
        <w:id w:val="-557702040"/>
        <w:docPartObj>
          <w:docPartGallery w:val="Table of Contents"/>
          <w:docPartUnique/>
        </w:docPartObj>
      </w:sdtPr>
      <w:sdtEndPr/>
      <w:sdtContent>
        <w:p w14:paraId="56CC3121" w14:textId="77777777" w:rsidR="00FB118A" w:rsidRPr="0046716F" w:rsidRDefault="006C4DF4" w:rsidP="00131F9E">
          <w:pPr>
            <w:pStyle w:val="TOC1"/>
            <w:tabs>
              <w:tab w:val="right" w:leader="dot" w:pos="9660"/>
            </w:tabs>
            <w:spacing w:before="848"/>
            <w:ind w:left="323"/>
            <w:jc w:val="both"/>
            <w:rPr>
              <w:rFonts w:asciiTheme="minorHAnsi" w:hAnsiTheme="minorHAnsi" w:cstheme="minorHAnsi"/>
              <w:b w:val="0"/>
              <w:bCs w:val="0"/>
              <w:sz w:val="18"/>
            </w:rPr>
          </w:pPr>
          <w:hyperlink w:anchor="_TOC_250048" w:history="1">
            <w:r w:rsidR="00DA3BD7" w:rsidRPr="0046716F">
              <w:rPr>
                <w:rFonts w:asciiTheme="minorHAnsi" w:hAnsiTheme="minorHAnsi" w:cstheme="minorHAnsi"/>
                <w:sz w:val="18"/>
              </w:rPr>
              <w:t>AYSO</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NATIONAL</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GAMES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2019</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GOVERNING</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RULES</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z w:val="18"/>
              </w:rPr>
              <w:t>4</w:t>
            </w:r>
          </w:hyperlink>
        </w:p>
        <w:p w14:paraId="72859108" w14:textId="77777777" w:rsidR="00FB118A" w:rsidRPr="0046716F" w:rsidRDefault="006C4DF4" w:rsidP="00131F9E">
          <w:pPr>
            <w:pStyle w:val="TOC1"/>
            <w:tabs>
              <w:tab w:val="right" w:leader="dot" w:pos="9660"/>
            </w:tabs>
            <w:spacing w:before="196"/>
            <w:ind w:left="323"/>
            <w:jc w:val="both"/>
            <w:rPr>
              <w:rFonts w:asciiTheme="minorHAnsi" w:hAnsiTheme="minorHAnsi" w:cstheme="minorHAnsi"/>
              <w:b w:val="0"/>
              <w:bCs w:val="0"/>
              <w:sz w:val="18"/>
            </w:rPr>
          </w:pPr>
          <w:hyperlink w:anchor="_TOC_250047" w:history="1">
            <w:r w:rsidR="00DA3BD7" w:rsidRPr="0046716F">
              <w:rPr>
                <w:rFonts w:asciiTheme="minorHAnsi" w:hAnsiTheme="minorHAnsi" w:cstheme="minorHAnsi"/>
                <w:spacing w:val="-1"/>
                <w:sz w:val="18"/>
              </w:rPr>
              <w:t xml:space="preserve">PURPOSE OF </w:t>
            </w:r>
            <w:r w:rsidR="00DA3BD7" w:rsidRPr="0046716F">
              <w:rPr>
                <w:rFonts w:asciiTheme="minorHAnsi" w:hAnsiTheme="minorHAnsi" w:cstheme="minorHAnsi"/>
                <w:sz w:val="18"/>
              </w:rPr>
              <w:t>THE</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AYSO</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NATIONAL GAMES</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z w:val="18"/>
              </w:rPr>
              <w:t>4</w:t>
            </w:r>
          </w:hyperlink>
        </w:p>
        <w:p w14:paraId="0919DC24" w14:textId="77777777" w:rsidR="00FB118A" w:rsidRPr="0046716F" w:rsidRDefault="00DA3BD7" w:rsidP="00131F9E">
          <w:pPr>
            <w:pStyle w:val="TOC4"/>
            <w:tabs>
              <w:tab w:val="right" w:leader="dot" w:pos="9660"/>
            </w:tabs>
            <w:ind w:left="539"/>
            <w:jc w:val="both"/>
            <w:rPr>
              <w:rFonts w:asciiTheme="minorHAnsi" w:hAnsiTheme="minorHAnsi" w:cstheme="minorHAnsi"/>
              <w:sz w:val="18"/>
            </w:rPr>
          </w:pPr>
          <w:r w:rsidRPr="0046716F">
            <w:rPr>
              <w:rFonts w:asciiTheme="minorHAnsi" w:hAnsiTheme="minorHAnsi" w:cstheme="minorHAnsi"/>
              <w:spacing w:val="-2"/>
              <w:sz w:val="18"/>
            </w:rPr>
            <w:t>Dates</w:t>
          </w:r>
          <w:r w:rsidRPr="0046716F">
            <w:rPr>
              <w:rFonts w:asciiTheme="minorHAnsi" w:hAnsiTheme="minorHAnsi" w:cstheme="minorHAnsi"/>
              <w:spacing w:val="-2"/>
              <w:sz w:val="18"/>
            </w:rPr>
            <w:tab/>
          </w:r>
          <w:r w:rsidRPr="0046716F">
            <w:rPr>
              <w:rFonts w:asciiTheme="minorHAnsi" w:hAnsiTheme="minorHAnsi" w:cstheme="minorHAnsi"/>
              <w:sz w:val="18"/>
            </w:rPr>
            <w:t>4</w:t>
          </w:r>
        </w:p>
        <w:p w14:paraId="401F0AD9" w14:textId="77777777" w:rsidR="00FB118A" w:rsidRPr="0046716F" w:rsidRDefault="006C4DF4" w:rsidP="00131F9E">
          <w:pPr>
            <w:pStyle w:val="TOC3"/>
            <w:tabs>
              <w:tab w:val="right" w:leader="dot" w:pos="9660"/>
            </w:tabs>
            <w:spacing w:before="114"/>
            <w:ind w:left="322"/>
            <w:jc w:val="both"/>
            <w:rPr>
              <w:rFonts w:asciiTheme="minorHAnsi" w:hAnsiTheme="minorHAnsi" w:cstheme="minorHAnsi"/>
              <w:b w:val="0"/>
              <w:bCs w:val="0"/>
              <w:i w:val="0"/>
              <w:sz w:val="18"/>
              <w:szCs w:val="17"/>
            </w:rPr>
          </w:pPr>
          <w:hyperlink w:anchor="_TOC_250046" w:history="1">
            <w:r w:rsidR="00DA3BD7" w:rsidRPr="0046716F">
              <w:rPr>
                <w:rFonts w:asciiTheme="minorHAnsi" w:hAnsiTheme="minorHAnsi" w:cstheme="minorHAnsi"/>
                <w:i w:val="0"/>
                <w:spacing w:val="-1"/>
                <w:sz w:val="18"/>
              </w:rPr>
              <w:t>SCOPE</w:t>
            </w:r>
            <w:r w:rsidR="00DA3BD7" w:rsidRPr="0046716F">
              <w:rPr>
                <w:rFonts w:asciiTheme="minorHAnsi" w:hAnsiTheme="minorHAnsi" w:cstheme="minorHAnsi"/>
                <w:b w:val="0"/>
                <w:i w:val="0"/>
                <w:spacing w:val="-1"/>
                <w:sz w:val="18"/>
              </w:rPr>
              <w:tab/>
            </w:r>
            <w:r w:rsidR="00DA3BD7" w:rsidRPr="0046716F">
              <w:rPr>
                <w:rFonts w:asciiTheme="minorHAnsi" w:hAnsiTheme="minorHAnsi" w:cstheme="minorHAnsi"/>
                <w:b w:val="0"/>
                <w:i w:val="0"/>
                <w:sz w:val="18"/>
              </w:rPr>
              <w:t>4</w:t>
            </w:r>
          </w:hyperlink>
        </w:p>
        <w:p w14:paraId="01F00266" w14:textId="77777777" w:rsidR="00FB118A" w:rsidRPr="0046716F" w:rsidRDefault="006C4DF4" w:rsidP="00131F9E">
          <w:pPr>
            <w:pStyle w:val="TOC1"/>
            <w:tabs>
              <w:tab w:val="right" w:leader="dot" w:pos="9659"/>
            </w:tabs>
            <w:jc w:val="both"/>
            <w:rPr>
              <w:rFonts w:asciiTheme="minorHAnsi" w:hAnsiTheme="minorHAnsi" w:cstheme="minorHAnsi"/>
              <w:b w:val="0"/>
              <w:bCs w:val="0"/>
              <w:sz w:val="18"/>
            </w:rPr>
          </w:pPr>
          <w:hyperlink w:anchor="_TOC_250045" w:history="1">
            <w:r w:rsidR="00DA3BD7" w:rsidRPr="0046716F">
              <w:rPr>
                <w:rFonts w:asciiTheme="minorHAnsi" w:hAnsiTheme="minorHAnsi" w:cstheme="minorHAnsi"/>
                <w:spacing w:val="-1"/>
                <w:sz w:val="18"/>
              </w:rPr>
              <w:t>PLAYER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ELIGIBILITY</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POLICY</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z w:val="18"/>
              </w:rPr>
              <w:t>4</w:t>
            </w:r>
          </w:hyperlink>
        </w:p>
        <w:p w14:paraId="6F98B52E" w14:textId="77777777" w:rsidR="00FB118A" w:rsidRPr="0046716F" w:rsidRDefault="00DA3BD7" w:rsidP="00131F9E">
          <w:pPr>
            <w:pStyle w:val="TOC4"/>
            <w:tabs>
              <w:tab w:val="right" w:leader="dot" w:pos="9659"/>
            </w:tabs>
            <w:spacing w:before="114"/>
            <w:jc w:val="both"/>
            <w:rPr>
              <w:rFonts w:asciiTheme="minorHAnsi" w:hAnsiTheme="minorHAnsi" w:cstheme="minorHAnsi"/>
              <w:sz w:val="18"/>
            </w:rPr>
          </w:pPr>
          <w:r w:rsidRPr="0046716F">
            <w:rPr>
              <w:rFonts w:asciiTheme="minorHAnsi" w:hAnsiTheme="minorHAnsi" w:cstheme="minorHAnsi"/>
              <w:spacing w:val="-1"/>
              <w:sz w:val="18"/>
            </w:rPr>
            <w:t>Registration</w:t>
          </w:r>
          <w:r w:rsidRPr="0046716F">
            <w:rPr>
              <w:rFonts w:asciiTheme="minorHAnsi" w:hAnsiTheme="minorHAnsi" w:cstheme="minorHAnsi"/>
              <w:spacing w:val="47"/>
              <w:sz w:val="18"/>
            </w:rPr>
            <w:t xml:space="preserve"> </w:t>
          </w:r>
          <w:r w:rsidRPr="0046716F">
            <w:rPr>
              <w:rFonts w:asciiTheme="minorHAnsi" w:hAnsiTheme="minorHAnsi" w:cstheme="minorHAnsi"/>
              <w:spacing w:val="-2"/>
              <w:sz w:val="18"/>
            </w:rPr>
            <w:t>Requirement</w:t>
          </w:r>
          <w:r w:rsidRPr="0046716F">
            <w:rPr>
              <w:rFonts w:asciiTheme="minorHAnsi" w:hAnsiTheme="minorHAnsi" w:cstheme="minorHAnsi"/>
              <w:spacing w:val="-2"/>
              <w:sz w:val="18"/>
            </w:rPr>
            <w:tab/>
          </w:r>
          <w:r w:rsidRPr="0046716F">
            <w:rPr>
              <w:rFonts w:asciiTheme="minorHAnsi" w:hAnsiTheme="minorHAnsi" w:cstheme="minorHAnsi"/>
              <w:sz w:val="18"/>
            </w:rPr>
            <w:t>4</w:t>
          </w:r>
        </w:p>
        <w:p w14:paraId="506B9368" w14:textId="77777777" w:rsidR="00FB118A" w:rsidRPr="0046716F" w:rsidRDefault="006C4DF4" w:rsidP="00131F9E">
          <w:pPr>
            <w:pStyle w:val="TOC4"/>
            <w:tabs>
              <w:tab w:val="right" w:leader="dot" w:pos="9659"/>
            </w:tabs>
            <w:jc w:val="both"/>
            <w:rPr>
              <w:rFonts w:asciiTheme="minorHAnsi" w:hAnsiTheme="minorHAnsi" w:cstheme="minorHAnsi"/>
              <w:sz w:val="18"/>
            </w:rPr>
          </w:pPr>
          <w:hyperlink w:anchor="_TOC_250044" w:history="1">
            <w:r w:rsidR="00DA3BD7" w:rsidRPr="0046716F">
              <w:rPr>
                <w:rFonts w:asciiTheme="minorHAnsi" w:hAnsiTheme="minorHAnsi" w:cstheme="minorHAnsi"/>
                <w:spacing w:val="-1"/>
                <w:sz w:val="18"/>
              </w:rPr>
              <w:t>Participation</w:t>
            </w:r>
            <w:r w:rsidR="00DA3BD7" w:rsidRPr="0046716F">
              <w:rPr>
                <w:rFonts w:asciiTheme="minorHAnsi" w:hAnsiTheme="minorHAnsi" w:cstheme="minorHAnsi"/>
                <w:spacing w:val="47"/>
                <w:sz w:val="18"/>
              </w:rPr>
              <w:t xml:space="preserve"> </w:t>
            </w:r>
            <w:r w:rsidR="00DA3BD7" w:rsidRPr="0046716F">
              <w:rPr>
                <w:rFonts w:asciiTheme="minorHAnsi" w:hAnsiTheme="minorHAnsi" w:cstheme="minorHAnsi"/>
                <w:spacing w:val="-2"/>
                <w:sz w:val="18"/>
              </w:rPr>
              <w:t>requirement</w:t>
            </w:r>
            <w:r w:rsidR="00DA3BD7" w:rsidRPr="0046716F">
              <w:rPr>
                <w:rFonts w:asciiTheme="minorHAnsi" w:hAnsiTheme="minorHAnsi" w:cstheme="minorHAnsi"/>
                <w:spacing w:val="-2"/>
                <w:sz w:val="18"/>
              </w:rPr>
              <w:tab/>
            </w:r>
            <w:r w:rsidR="00DA3BD7" w:rsidRPr="0046716F">
              <w:rPr>
                <w:rFonts w:asciiTheme="minorHAnsi" w:hAnsiTheme="minorHAnsi" w:cstheme="minorHAnsi"/>
                <w:sz w:val="18"/>
              </w:rPr>
              <w:t>5</w:t>
            </w:r>
          </w:hyperlink>
        </w:p>
        <w:p w14:paraId="4A02EAB3" w14:textId="77777777" w:rsidR="00FB118A" w:rsidRPr="0046716F" w:rsidRDefault="006C4DF4" w:rsidP="00131F9E">
          <w:pPr>
            <w:pStyle w:val="TOC1"/>
            <w:tabs>
              <w:tab w:val="right" w:leader="dot" w:pos="9659"/>
            </w:tabs>
            <w:spacing w:before="114"/>
            <w:jc w:val="both"/>
            <w:rPr>
              <w:rFonts w:asciiTheme="minorHAnsi" w:hAnsiTheme="minorHAnsi" w:cstheme="minorHAnsi"/>
              <w:b w:val="0"/>
              <w:bCs w:val="0"/>
              <w:sz w:val="18"/>
            </w:rPr>
          </w:pPr>
          <w:hyperlink w:anchor="_TOC_250043" w:history="1">
            <w:r w:rsidR="00DA3BD7" w:rsidRPr="0046716F">
              <w:rPr>
                <w:rFonts w:asciiTheme="minorHAnsi" w:hAnsiTheme="minorHAnsi" w:cstheme="minorHAnsi"/>
                <w:spacing w:val="-1"/>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FORMATION</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POLICY</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z w:val="18"/>
              </w:rPr>
              <w:t>6</w:t>
            </w:r>
          </w:hyperlink>
        </w:p>
        <w:p w14:paraId="6CF2C0C6" w14:textId="77777777" w:rsidR="00FB118A" w:rsidRPr="0046716F" w:rsidRDefault="006C4DF4" w:rsidP="00131F9E">
          <w:pPr>
            <w:pStyle w:val="TOC4"/>
            <w:tabs>
              <w:tab w:val="right" w:leader="dot" w:pos="9659"/>
            </w:tabs>
            <w:jc w:val="both"/>
            <w:rPr>
              <w:rFonts w:asciiTheme="minorHAnsi" w:hAnsiTheme="minorHAnsi" w:cstheme="minorHAnsi"/>
              <w:sz w:val="18"/>
            </w:rPr>
          </w:pPr>
          <w:hyperlink w:anchor="_TOC_250042" w:history="1">
            <w:r w:rsidR="00DA3BD7" w:rsidRPr="0046716F">
              <w:rPr>
                <w:rFonts w:asciiTheme="minorHAnsi" w:hAnsiTheme="minorHAnsi" w:cstheme="minorHAnsi"/>
                <w:spacing w:val="-2"/>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 xml:space="preserve">Selection </w:t>
            </w:r>
            <w:r w:rsidR="00DA3BD7" w:rsidRPr="0046716F">
              <w:rPr>
                <w:rFonts w:asciiTheme="minorHAnsi" w:hAnsiTheme="minorHAnsi" w:cstheme="minorHAnsi"/>
                <w:spacing w:val="-2"/>
                <w:sz w:val="18"/>
              </w:rPr>
              <w:t>Method</w:t>
            </w:r>
            <w:r w:rsidR="00DA3BD7" w:rsidRPr="0046716F">
              <w:rPr>
                <w:rFonts w:asciiTheme="minorHAnsi" w:hAnsiTheme="minorHAnsi" w:cstheme="minorHAnsi"/>
                <w:spacing w:val="-2"/>
                <w:sz w:val="18"/>
              </w:rPr>
              <w:tab/>
            </w:r>
            <w:r w:rsidR="00DA3BD7" w:rsidRPr="0046716F">
              <w:rPr>
                <w:rFonts w:asciiTheme="minorHAnsi" w:hAnsiTheme="minorHAnsi" w:cstheme="minorHAnsi"/>
                <w:sz w:val="18"/>
              </w:rPr>
              <w:t>6</w:t>
            </w:r>
          </w:hyperlink>
        </w:p>
        <w:p w14:paraId="37DA4D6A" w14:textId="77777777" w:rsidR="00FB118A" w:rsidRPr="0046716F" w:rsidRDefault="006C4DF4" w:rsidP="00131F9E">
          <w:pPr>
            <w:pStyle w:val="TOC4"/>
            <w:tabs>
              <w:tab w:val="right" w:leader="dot" w:pos="9659"/>
            </w:tabs>
            <w:jc w:val="both"/>
            <w:rPr>
              <w:rFonts w:asciiTheme="minorHAnsi" w:hAnsiTheme="minorHAnsi" w:cstheme="minorHAnsi"/>
              <w:sz w:val="18"/>
            </w:rPr>
          </w:pPr>
          <w:hyperlink w:anchor="_TOC_250041" w:history="1">
            <w:r w:rsidR="00DA3BD7" w:rsidRPr="0046716F">
              <w:rPr>
                <w:rFonts w:asciiTheme="minorHAnsi" w:hAnsiTheme="minorHAnsi" w:cstheme="minorHAnsi"/>
                <w:spacing w:val="-2"/>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Roster</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2"/>
                <w:sz w:val="18"/>
              </w:rPr>
              <w:t>Numbers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pacing w:val="-1"/>
                <w:sz w:val="18"/>
              </w:rPr>
              <w:t xml:space="preserve"> Player</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2"/>
                <w:sz w:val="18"/>
              </w:rPr>
              <w:t>Numbers</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on the Field</w:t>
            </w:r>
            <w:r w:rsidR="00DA3BD7" w:rsidRPr="0046716F">
              <w:rPr>
                <w:rFonts w:asciiTheme="minorHAnsi" w:hAnsiTheme="minorHAnsi" w:cstheme="minorHAnsi"/>
                <w:spacing w:val="-1"/>
                <w:sz w:val="18"/>
              </w:rPr>
              <w:tab/>
            </w:r>
            <w:r w:rsidR="00DA3BD7" w:rsidRPr="0046716F">
              <w:rPr>
                <w:rFonts w:asciiTheme="minorHAnsi" w:hAnsiTheme="minorHAnsi" w:cstheme="minorHAnsi"/>
                <w:sz w:val="18"/>
              </w:rPr>
              <w:t>6</w:t>
            </w:r>
          </w:hyperlink>
        </w:p>
        <w:p w14:paraId="4CD89B1F" w14:textId="77777777" w:rsidR="00FB118A" w:rsidRPr="0046716F" w:rsidRDefault="006C4DF4" w:rsidP="00131F9E">
          <w:pPr>
            <w:pStyle w:val="TOC4"/>
            <w:tabs>
              <w:tab w:val="right" w:leader="dot" w:pos="9659"/>
            </w:tabs>
            <w:spacing w:before="114"/>
            <w:jc w:val="both"/>
            <w:rPr>
              <w:rFonts w:asciiTheme="minorHAnsi" w:hAnsiTheme="minorHAnsi" w:cstheme="minorHAnsi"/>
              <w:sz w:val="18"/>
            </w:rPr>
          </w:pPr>
          <w:hyperlink w:anchor="_TOC_250040" w:history="1">
            <w:r w:rsidR="00DA3BD7" w:rsidRPr="0046716F">
              <w:rPr>
                <w:rFonts w:asciiTheme="minorHAnsi" w:hAnsiTheme="minorHAnsi" w:cstheme="minorHAnsi"/>
                <w:spacing w:val="-1"/>
                <w:sz w:val="18"/>
              </w:rPr>
              <w:t>Age Divisions</w:t>
            </w:r>
            <w:r w:rsidR="00DA3BD7" w:rsidRPr="0046716F">
              <w:rPr>
                <w:rFonts w:asciiTheme="minorHAnsi" w:hAnsiTheme="minorHAnsi" w:cstheme="minorHAnsi"/>
                <w:spacing w:val="-1"/>
                <w:sz w:val="18"/>
              </w:rPr>
              <w:tab/>
            </w:r>
            <w:r w:rsidR="00DA3BD7" w:rsidRPr="0046716F">
              <w:rPr>
                <w:rFonts w:asciiTheme="minorHAnsi" w:hAnsiTheme="minorHAnsi" w:cstheme="minorHAnsi"/>
                <w:sz w:val="18"/>
              </w:rPr>
              <w:t>6</w:t>
            </w:r>
          </w:hyperlink>
        </w:p>
        <w:p w14:paraId="2CC3D645" w14:textId="4DB6B557" w:rsidR="00FB118A" w:rsidRPr="0046716F" w:rsidRDefault="006C4DF4" w:rsidP="00131F9E">
          <w:pPr>
            <w:pStyle w:val="TOC4"/>
            <w:tabs>
              <w:tab w:val="right" w:leader="dot" w:pos="9659"/>
            </w:tabs>
            <w:jc w:val="both"/>
            <w:rPr>
              <w:rFonts w:asciiTheme="minorHAnsi" w:hAnsiTheme="minorHAnsi" w:cstheme="minorHAnsi"/>
              <w:sz w:val="18"/>
            </w:rPr>
          </w:pPr>
          <w:hyperlink w:anchor="_TOC_250039" w:history="1">
            <w:r w:rsidR="00DA3BD7" w:rsidRPr="0046716F">
              <w:rPr>
                <w:rFonts w:asciiTheme="minorHAnsi" w:hAnsiTheme="minorHAnsi" w:cstheme="minorHAnsi"/>
                <w:spacing w:val="-2"/>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Formation</w:t>
            </w:r>
            <w:r w:rsidR="00DA3BD7" w:rsidRPr="0046716F">
              <w:rPr>
                <w:rFonts w:asciiTheme="minorHAnsi" w:hAnsiTheme="minorHAnsi" w:cstheme="minorHAnsi"/>
                <w:spacing w:val="47"/>
                <w:sz w:val="18"/>
              </w:rPr>
              <w:t xml:space="preserve"> </w:t>
            </w:r>
            <w:r w:rsidR="00DA3BD7" w:rsidRPr="0046716F">
              <w:rPr>
                <w:rFonts w:asciiTheme="minorHAnsi" w:hAnsiTheme="minorHAnsi" w:cstheme="minorHAnsi"/>
                <w:spacing w:val="-1"/>
                <w:sz w:val="18"/>
              </w:rPr>
              <w:t>Limitations</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ab/>
            </w:r>
            <w:r w:rsidR="00DA3BD7" w:rsidRPr="0046716F">
              <w:rPr>
                <w:rFonts w:asciiTheme="minorHAnsi" w:hAnsiTheme="minorHAnsi" w:cstheme="minorHAnsi"/>
                <w:sz w:val="18"/>
              </w:rPr>
              <w:t>6</w:t>
            </w:r>
          </w:hyperlink>
        </w:p>
        <w:p w14:paraId="6FFFDF05" w14:textId="77777777" w:rsidR="00FB118A" w:rsidRPr="0046716F" w:rsidRDefault="00DA3BD7" w:rsidP="00131F9E">
          <w:pPr>
            <w:pStyle w:val="TOC4"/>
            <w:tabs>
              <w:tab w:val="right" w:leader="dot" w:pos="9659"/>
            </w:tabs>
            <w:spacing w:before="114"/>
            <w:jc w:val="both"/>
            <w:rPr>
              <w:rFonts w:asciiTheme="minorHAnsi" w:hAnsiTheme="minorHAnsi" w:cstheme="minorHAnsi"/>
              <w:sz w:val="18"/>
            </w:rPr>
          </w:pPr>
          <w:r w:rsidRPr="0046716F">
            <w:rPr>
              <w:rFonts w:asciiTheme="minorHAnsi" w:hAnsiTheme="minorHAnsi" w:cstheme="minorHAnsi"/>
              <w:spacing w:val="-2"/>
              <w:sz w:val="18"/>
            </w:rPr>
            <w:t>Exceptions</w:t>
          </w:r>
          <w:r w:rsidRPr="0046716F">
            <w:rPr>
              <w:rFonts w:asciiTheme="minorHAnsi" w:hAnsiTheme="minorHAnsi" w:cstheme="minorHAnsi"/>
              <w:spacing w:val="-2"/>
              <w:sz w:val="18"/>
            </w:rPr>
            <w:tab/>
          </w:r>
          <w:r w:rsidRPr="0046716F">
            <w:rPr>
              <w:rFonts w:asciiTheme="minorHAnsi" w:hAnsiTheme="minorHAnsi" w:cstheme="minorHAnsi"/>
              <w:sz w:val="18"/>
            </w:rPr>
            <w:t>7</w:t>
          </w:r>
        </w:p>
        <w:p w14:paraId="461BA75F" w14:textId="77777777" w:rsidR="00FB118A" w:rsidRPr="0046716F" w:rsidRDefault="006C4DF4" w:rsidP="00131F9E">
          <w:pPr>
            <w:pStyle w:val="TOC4"/>
            <w:tabs>
              <w:tab w:val="right" w:leader="dot" w:pos="9659"/>
            </w:tabs>
            <w:jc w:val="both"/>
            <w:rPr>
              <w:rFonts w:asciiTheme="minorHAnsi" w:hAnsiTheme="minorHAnsi" w:cstheme="minorHAnsi"/>
              <w:sz w:val="18"/>
            </w:rPr>
          </w:pPr>
          <w:hyperlink w:anchor="_TOC_250038" w:history="1">
            <w:r w:rsidR="00DA3BD7" w:rsidRPr="0046716F">
              <w:rPr>
                <w:rFonts w:asciiTheme="minorHAnsi" w:hAnsiTheme="minorHAnsi" w:cstheme="minorHAnsi"/>
                <w:spacing w:val="-1"/>
                <w:sz w:val="18"/>
              </w:rPr>
              <w:t xml:space="preserve">“Playing </w:t>
            </w:r>
            <w:r w:rsidR="00DA3BD7" w:rsidRPr="0046716F">
              <w:rPr>
                <w:rFonts w:asciiTheme="minorHAnsi" w:hAnsiTheme="minorHAnsi" w:cstheme="minorHAnsi"/>
                <w:spacing w:val="-2"/>
                <w:sz w:val="18"/>
              </w:rPr>
              <w:t>Up”</w:t>
            </w:r>
            <w:r w:rsidR="00DA3BD7" w:rsidRPr="0046716F">
              <w:rPr>
                <w:rFonts w:asciiTheme="minorHAnsi" w:hAnsiTheme="minorHAnsi" w:cstheme="minorHAnsi"/>
                <w:spacing w:val="-2"/>
                <w:sz w:val="18"/>
              </w:rPr>
              <w:tab/>
            </w:r>
            <w:r w:rsidR="00DA3BD7" w:rsidRPr="0046716F">
              <w:rPr>
                <w:rFonts w:asciiTheme="minorHAnsi" w:hAnsiTheme="minorHAnsi" w:cstheme="minorHAnsi"/>
                <w:sz w:val="18"/>
              </w:rPr>
              <w:t>7</w:t>
            </w:r>
          </w:hyperlink>
        </w:p>
        <w:p w14:paraId="2DF0B85C" w14:textId="77777777" w:rsidR="00FB118A" w:rsidRPr="0046716F" w:rsidRDefault="006C4DF4" w:rsidP="00131F9E">
          <w:pPr>
            <w:pStyle w:val="TOC4"/>
            <w:tabs>
              <w:tab w:val="right" w:leader="dot" w:pos="9659"/>
            </w:tabs>
            <w:spacing w:before="114"/>
            <w:jc w:val="both"/>
            <w:rPr>
              <w:rFonts w:asciiTheme="minorHAnsi" w:hAnsiTheme="minorHAnsi" w:cstheme="minorHAnsi"/>
              <w:sz w:val="18"/>
            </w:rPr>
          </w:pPr>
          <w:hyperlink w:anchor="_TOC_250037" w:history="1">
            <w:r w:rsidR="00DA3BD7" w:rsidRPr="0046716F">
              <w:rPr>
                <w:rFonts w:asciiTheme="minorHAnsi" w:hAnsiTheme="minorHAnsi" w:cstheme="minorHAnsi"/>
                <w:spacing w:val="-2"/>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Rosters</w:t>
            </w:r>
            <w:r w:rsidR="00DA3BD7" w:rsidRPr="0046716F">
              <w:rPr>
                <w:rFonts w:asciiTheme="minorHAnsi" w:hAnsiTheme="minorHAnsi" w:cstheme="minorHAnsi"/>
                <w:spacing w:val="-1"/>
                <w:sz w:val="18"/>
              </w:rPr>
              <w:tab/>
            </w:r>
            <w:r w:rsidR="00DA3BD7" w:rsidRPr="0046716F">
              <w:rPr>
                <w:rFonts w:asciiTheme="minorHAnsi" w:hAnsiTheme="minorHAnsi" w:cstheme="minorHAnsi"/>
                <w:sz w:val="18"/>
              </w:rPr>
              <w:t>8</w:t>
            </w:r>
          </w:hyperlink>
        </w:p>
        <w:p w14:paraId="06DD7AE4" w14:textId="77777777" w:rsidR="00FB118A" w:rsidRPr="0046716F" w:rsidRDefault="006C4DF4" w:rsidP="00131F9E">
          <w:pPr>
            <w:pStyle w:val="TOC1"/>
            <w:tabs>
              <w:tab w:val="right" w:leader="dot" w:pos="9659"/>
            </w:tabs>
            <w:jc w:val="both"/>
            <w:rPr>
              <w:rFonts w:asciiTheme="minorHAnsi" w:hAnsiTheme="minorHAnsi" w:cstheme="minorHAnsi"/>
              <w:b w:val="0"/>
              <w:bCs w:val="0"/>
              <w:sz w:val="18"/>
            </w:rPr>
          </w:pPr>
          <w:hyperlink w:anchor="_TOC_250036" w:history="1">
            <w:r w:rsidR="00DA3BD7" w:rsidRPr="0046716F">
              <w:rPr>
                <w:rFonts w:asciiTheme="minorHAnsi" w:hAnsiTheme="minorHAnsi" w:cstheme="minorHAnsi"/>
                <w:spacing w:val="-1"/>
                <w:sz w:val="18"/>
              </w:rPr>
              <w:t>COACHING</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REQUIREMENTS</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z w:val="18"/>
              </w:rPr>
              <w:t>9</w:t>
            </w:r>
          </w:hyperlink>
        </w:p>
        <w:p w14:paraId="79C02BA8" w14:textId="77777777" w:rsidR="00FB118A" w:rsidRPr="0046716F" w:rsidRDefault="006C4DF4" w:rsidP="00131F9E">
          <w:pPr>
            <w:pStyle w:val="TOC1"/>
            <w:tabs>
              <w:tab w:val="right" w:leader="dot" w:pos="9655"/>
            </w:tabs>
            <w:jc w:val="both"/>
            <w:rPr>
              <w:rFonts w:asciiTheme="minorHAnsi" w:hAnsiTheme="minorHAnsi" w:cstheme="minorHAnsi"/>
              <w:b w:val="0"/>
              <w:bCs w:val="0"/>
              <w:sz w:val="18"/>
            </w:rPr>
          </w:pPr>
          <w:hyperlink w:anchor="_TOC_250035" w:history="1">
            <w:r w:rsidR="00DA3BD7" w:rsidRPr="0046716F">
              <w:rPr>
                <w:rFonts w:asciiTheme="minorHAnsi" w:hAnsiTheme="minorHAnsi" w:cstheme="minorHAnsi"/>
                <w:spacing w:val="-1"/>
                <w:sz w:val="18"/>
              </w:rPr>
              <w:t>PROPER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 xml:space="preserve">DRESS </w:t>
            </w:r>
            <w:r w:rsidR="00DA3BD7" w:rsidRPr="0046716F">
              <w:rPr>
                <w:rFonts w:asciiTheme="minorHAnsi" w:hAnsiTheme="minorHAnsi" w:cstheme="minorHAnsi"/>
                <w:sz w:val="18"/>
              </w:rPr>
              <w:t>–</w:t>
            </w:r>
            <w:r w:rsidR="00DA3BD7" w:rsidRPr="0046716F">
              <w:rPr>
                <w:rFonts w:asciiTheme="minorHAnsi" w:hAnsiTheme="minorHAnsi" w:cstheme="minorHAnsi"/>
                <w:spacing w:val="-1"/>
                <w:sz w:val="18"/>
              </w:rPr>
              <w:t xml:space="preserve"> STANDARDS FOR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UNIFORMS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z w:val="18"/>
              </w:rPr>
              <w:t xml:space="preserve"> PLAYER </w:t>
            </w:r>
            <w:r w:rsidR="00DA3BD7" w:rsidRPr="0046716F">
              <w:rPr>
                <w:rFonts w:asciiTheme="minorHAnsi" w:hAnsiTheme="minorHAnsi" w:cstheme="minorHAnsi"/>
                <w:spacing w:val="-1"/>
                <w:sz w:val="18"/>
              </w:rPr>
              <w:t>EQUIPMENT</w:t>
            </w:r>
            <w:r w:rsidR="00DA3BD7" w:rsidRPr="0046716F">
              <w:rPr>
                <w:rFonts w:asciiTheme="minorHAnsi" w:hAnsiTheme="minorHAnsi" w:cstheme="minorHAnsi"/>
                <w:b w:val="0"/>
                <w:bCs w:val="0"/>
                <w:spacing w:val="-1"/>
                <w:sz w:val="18"/>
              </w:rPr>
              <w:tab/>
            </w:r>
            <w:r w:rsidR="00DA3BD7" w:rsidRPr="0046716F">
              <w:rPr>
                <w:rFonts w:asciiTheme="minorHAnsi" w:hAnsiTheme="minorHAnsi" w:cstheme="minorHAnsi"/>
                <w:b w:val="0"/>
                <w:bCs w:val="0"/>
                <w:spacing w:val="-2"/>
                <w:sz w:val="18"/>
              </w:rPr>
              <w:t>10</w:t>
            </w:r>
          </w:hyperlink>
        </w:p>
        <w:p w14:paraId="5C57BA06" w14:textId="77777777" w:rsidR="00FB118A" w:rsidRPr="0046716F" w:rsidRDefault="006C4DF4" w:rsidP="00131F9E">
          <w:pPr>
            <w:pStyle w:val="TOC4"/>
            <w:tabs>
              <w:tab w:val="right" w:leader="dot" w:pos="9655"/>
            </w:tabs>
            <w:spacing w:before="114"/>
            <w:jc w:val="both"/>
            <w:rPr>
              <w:rFonts w:asciiTheme="minorHAnsi" w:hAnsiTheme="minorHAnsi" w:cstheme="minorHAnsi"/>
              <w:sz w:val="18"/>
            </w:rPr>
          </w:pPr>
          <w:hyperlink w:anchor="_TOC_250034" w:history="1">
            <w:r w:rsidR="00DA3BD7" w:rsidRPr="0046716F">
              <w:rPr>
                <w:rFonts w:asciiTheme="minorHAnsi" w:hAnsiTheme="minorHAnsi" w:cstheme="minorHAnsi"/>
                <w:spacing w:val="-2"/>
                <w:sz w:val="18"/>
              </w:rPr>
              <w:t>Additional</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Uniform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pacing w:val="-1"/>
                <w:sz w:val="18"/>
              </w:rPr>
              <w:t xml:space="preserve"> Equipment</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Information</w:t>
            </w:r>
            <w:r w:rsidR="00DA3BD7" w:rsidRPr="0046716F">
              <w:rPr>
                <w:rFonts w:asciiTheme="minorHAnsi" w:hAnsiTheme="minorHAnsi" w:cstheme="minorHAnsi"/>
                <w:spacing w:val="-1"/>
                <w:sz w:val="18"/>
              </w:rPr>
              <w:tab/>
            </w:r>
            <w:r w:rsidR="00DA3BD7" w:rsidRPr="0046716F">
              <w:rPr>
                <w:rFonts w:asciiTheme="minorHAnsi" w:hAnsiTheme="minorHAnsi" w:cstheme="minorHAnsi"/>
                <w:spacing w:val="-2"/>
                <w:sz w:val="18"/>
              </w:rPr>
              <w:t>10</w:t>
            </w:r>
          </w:hyperlink>
        </w:p>
        <w:p w14:paraId="2C886AE5" w14:textId="77777777" w:rsidR="00FB118A" w:rsidRPr="0046716F" w:rsidRDefault="006C4DF4" w:rsidP="00131F9E">
          <w:pPr>
            <w:pStyle w:val="TOC1"/>
            <w:tabs>
              <w:tab w:val="right" w:leader="dot" w:pos="9655"/>
            </w:tabs>
            <w:jc w:val="both"/>
            <w:rPr>
              <w:rFonts w:asciiTheme="minorHAnsi" w:hAnsiTheme="minorHAnsi" w:cstheme="minorHAnsi"/>
              <w:b w:val="0"/>
              <w:bCs w:val="0"/>
              <w:sz w:val="18"/>
            </w:rPr>
          </w:pPr>
          <w:hyperlink w:anchor="_TOC_250033" w:history="1">
            <w:r w:rsidR="00DA3BD7" w:rsidRPr="0046716F">
              <w:rPr>
                <w:rFonts w:asciiTheme="minorHAnsi" w:hAnsiTheme="minorHAnsi" w:cstheme="minorHAnsi"/>
                <w:spacing w:val="-1"/>
                <w:sz w:val="18"/>
              </w:rPr>
              <w:t>TEAM</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1"/>
                <w:sz w:val="18"/>
              </w:rPr>
              <w:t>CHECK-IN</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11</w:t>
            </w:r>
          </w:hyperlink>
        </w:p>
        <w:p w14:paraId="0879B08E" w14:textId="77777777" w:rsidR="00FB118A" w:rsidRPr="0046716F" w:rsidRDefault="006C4DF4" w:rsidP="00131F9E">
          <w:pPr>
            <w:pStyle w:val="TOC1"/>
            <w:tabs>
              <w:tab w:val="right" w:leader="dot" w:pos="9655"/>
            </w:tabs>
            <w:spacing w:before="114"/>
            <w:jc w:val="both"/>
            <w:rPr>
              <w:rFonts w:asciiTheme="minorHAnsi" w:hAnsiTheme="minorHAnsi" w:cstheme="minorHAnsi"/>
              <w:b w:val="0"/>
              <w:bCs w:val="0"/>
              <w:sz w:val="18"/>
            </w:rPr>
          </w:pPr>
          <w:hyperlink w:anchor="_TOC_250032" w:history="1">
            <w:r w:rsidR="00DA3BD7" w:rsidRPr="0046716F">
              <w:rPr>
                <w:rFonts w:asciiTheme="minorHAnsi" w:hAnsiTheme="minorHAnsi" w:cstheme="minorHAnsi"/>
                <w:spacing w:val="-1"/>
                <w:sz w:val="18"/>
              </w:rPr>
              <w:t>SOCCERFEST</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1"/>
                <w:sz w:val="18"/>
              </w:rPr>
              <w:t>PARTICIPATION</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12</w:t>
            </w:r>
          </w:hyperlink>
        </w:p>
        <w:p w14:paraId="3F76F780" w14:textId="77777777" w:rsidR="00FB118A" w:rsidRPr="0046716F" w:rsidRDefault="006C4DF4" w:rsidP="00131F9E">
          <w:pPr>
            <w:pStyle w:val="TOC4"/>
            <w:tabs>
              <w:tab w:val="right" w:leader="dot" w:pos="9656"/>
            </w:tabs>
            <w:jc w:val="both"/>
            <w:rPr>
              <w:rFonts w:asciiTheme="minorHAnsi" w:hAnsiTheme="minorHAnsi" w:cstheme="minorHAnsi"/>
              <w:sz w:val="18"/>
            </w:rPr>
          </w:pPr>
          <w:hyperlink w:anchor="_TOC_250031" w:history="1">
            <w:r w:rsidR="00DA3BD7" w:rsidRPr="0046716F">
              <w:rPr>
                <w:rFonts w:asciiTheme="minorHAnsi" w:hAnsiTheme="minorHAnsi" w:cstheme="minorHAnsi"/>
                <w:spacing w:val="-2"/>
                <w:sz w:val="18"/>
              </w:rPr>
              <w:t>Pool</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1"/>
                <w:sz w:val="18"/>
              </w:rPr>
              <w:t>Play Points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Awarded</w:t>
            </w:r>
            <w:r w:rsidR="00DA3BD7" w:rsidRPr="0046716F">
              <w:rPr>
                <w:rFonts w:asciiTheme="minorHAnsi" w:hAnsiTheme="minorHAnsi" w:cstheme="minorHAnsi"/>
                <w:spacing w:val="-1"/>
                <w:sz w:val="18"/>
              </w:rPr>
              <w:t xml:space="preserve"> for</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1"/>
                <w:sz w:val="18"/>
              </w:rPr>
              <w:t>Soccerfest</w:t>
            </w:r>
            <w:r w:rsidR="00DA3BD7" w:rsidRPr="0046716F">
              <w:rPr>
                <w:rFonts w:asciiTheme="minorHAnsi" w:hAnsiTheme="minorHAnsi" w:cstheme="minorHAnsi"/>
                <w:spacing w:val="-1"/>
                <w:sz w:val="18"/>
              </w:rPr>
              <w:tab/>
            </w:r>
            <w:r w:rsidR="00DA3BD7" w:rsidRPr="0046716F">
              <w:rPr>
                <w:rFonts w:asciiTheme="minorHAnsi" w:hAnsiTheme="minorHAnsi" w:cstheme="minorHAnsi"/>
                <w:spacing w:val="-2"/>
                <w:sz w:val="18"/>
              </w:rPr>
              <w:t>12</w:t>
            </w:r>
          </w:hyperlink>
        </w:p>
        <w:p w14:paraId="5201C104" w14:textId="77777777" w:rsidR="00FB118A" w:rsidRPr="0046716F" w:rsidRDefault="006C4DF4" w:rsidP="00131F9E">
          <w:pPr>
            <w:pStyle w:val="TOC4"/>
            <w:tabs>
              <w:tab w:val="right" w:leader="dot" w:pos="9656"/>
            </w:tabs>
            <w:spacing w:before="114"/>
            <w:jc w:val="both"/>
            <w:rPr>
              <w:rFonts w:asciiTheme="minorHAnsi" w:hAnsiTheme="minorHAnsi" w:cstheme="minorHAnsi"/>
              <w:sz w:val="18"/>
            </w:rPr>
          </w:pPr>
          <w:hyperlink w:anchor="_TOC_250030" w:history="1">
            <w:r w:rsidR="00DA3BD7" w:rsidRPr="0046716F">
              <w:rPr>
                <w:rFonts w:asciiTheme="minorHAnsi" w:hAnsiTheme="minorHAnsi" w:cstheme="minorHAnsi"/>
                <w:sz w:val="18"/>
              </w:rPr>
              <w:t xml:space="preserve">Soccerfest </w:t>
            </w:r>
            <w:r w:rsidR="00DA3BD7" w:rsidRPr="0046716F">
              <w:rPr>
                <w:rFonts w:asciiTheme="minorHAnsi" w:hAnsiTheme="minorHAnsi" w:cstheme="minorHAnsi"/>
                <w:spacing w:val="10"/>
                <w:sz w:val="18"/>
              </w:rPr>
              <w:t xml:space="preserve"> </w:t>
            </w:r>
            <w:r w:rsidR="00DA3BD7" w:rsidRPr="0046716F">
              <w:rPr>
                <w:rFonts w:asciiTheme="minorHAnsi" w:hAnsiTheme="minorHAnsi" w:cstheme="minorHAnsi"/>
                <w:sz w:val="18"/>
              </w:rPr>
              <w:t>Method</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12</w:t>
            </w:r>
          </w:hyperlink>
        </w:p>
        <w:p w14:paraId="2856964A" w14:textId="77777777" w:rsidR="00FB118A" w:rsidRPr="0046716F" w:rsidRDefault="006C4DF4" w:rsidP="00131F9E">
          <w:pPr>
            <w:pStyle w:val="TOC1"/>
            <w:tabs>
              <w:tab w:val="right" w:leader="dot" w:pos="9656"/>
            </w:tabs>
            <w:ind w:left="323"/>
            <w:jc w:val="both"/>
            <w:rPr>
              <w:rFonts w:asciiTheme="minorHAnsi" w:hAnsiTheme="minorHAnsi" w:cstheme="minorHAnsi"/>
              <w:b w:val="0"/>
              <w:bCs w:val="0"/>
              <w:sz w:val="18"/>
            </w:rPr>
          </w:pPr>
          <w:hyperlink w:anchor="_TOC_250029" w:history="1">
            <w:r w:rsidR="00DA3BD7" w:rsidRPr="0046716F">
              <w:rPr>
                <w:rFonts w:asciiTheme="minorHAnsi" w:hAnsiTheme="minorHAnsi" w:cstheme="minorHAnsi"/>
                <w:spacing w:val="-1"/>
                <w:sz w:val="18"/>
              </w:rPr>
              <w:t>SPORTSMANSHIP</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13</w:t>
            </w:r>
          </w:hyperlink>
        </w:p>
        <w:p w14:paraId="1CD05493" w14:textId="77777777" w:rsidR="00FB118A" w:rsidRPr="0046716F" w:rsidRDefault="006C4DF4" w:rsidP="00131F9E">
          <w:pPr>
            <w:pStyle w:val="TOC3"/>
            <w:tabs>
              <w:tab w:val="right" w:leader="dot" w:pos="9656"/>
            </w:tabs>
            <w:spacing w:before="114"/>
            <w:jc w:val="both"/>
            <w:rPr>
              <w:rFonts w:asciiTheme="minorHAnsi" w:hAnsiTheme="minorHAnsi" w:cstheme="minorHAnsi"/>
              <w:b w:val="0"/>
              <w:bCs w:val="0"/>
              <w:i w:val="0"/>
              <w:sz w:val="18"/>
              <w:szCs w:val="17"/>
            </w:rPr>
          </w:pPr>
          <w:hyperlink w:anchor="_TOC_250028" w:history="1">
            <w:r w:rsidR="00DA3BD7" w:rsidRPr="0046716F">
              <w:rPr>
                <w:rFonts w:asciiTheme="minorHAnsi" w:hAnsiTheme="minorHAnsi" w:cstheme="minorHAnsi"/>
                <w:i w:val="0"/>
                <w:spacing w:val="-1"/>
                <w:sz w:val="16"/>
              </w:rPr>
              <w:t>GAME</w:t>
            </w:r>
            <w:r w:rsidR="00DA3BD7" w:rsidRPr="0046716F">
              <w:rPr>
                <w:rFonts w:asciiTheme="minorHAnsi" w:hAnsiTheme="minorHAnsi" w:cstheme="minorHAnsi"/>
                <w:i w:val="0"/>
                <w:spacing w:val="3"/>
                <w:sz w:val="16"/>
              </w:rPr>
              <w:t xml:space="preserve"> </w:t>
            </w:r>
            <w:r w:rsidR="00DA3BD7" w:rsidRPr="0046716F">
              <w:rPr>
                <w:rFonts w:asciiTheme="minorHAnsi" w:hAnsiTheme="minorHAnsi" w:cstheme="minorHAnsi"/>
                <w:i w:val="0"/>
                <w:spacing w:val="-1"/>
                <w:sz w:val="16"/>
              </w:rPr>
              <w:t>FORMAT</w:t>
            </w:r>
            <w:r w:rsidR="00DA3BD7" w:rsidRPr="0046716F">
              <w:rPr>
                <w:rFonts w:asciiTheme="minorHAnsi" w:hAnsiTheme="minorHAnsi" w:cstheme="minorHAnsi"/>
                <w:b w:val="0"/>
                <w:i w:val="0"/>
                <w:spacing w:val="-1"/>
                <w:sz w:val="18"/>
              </w:rPr>
              <w:tab/>
            </w:r>
            <w:r w:rsidR="00DA3BD7" w:rsidRPr="0046716F">
              <w:rPr>
                <w:rFonts w:asciiTheme="minorHAnsi" w:hAnsiTheme="minorHAnsi" w:cstheme="minorHAnsi"/>
                <w:b w:val="0"/>
                <w:i w:val="0"/>
                <w:spacing w:val="-2"/>
                <w:sz w:val="18"/>
              </w:rPr>
              <w:t>14</w:t>
            </w:r>
          </w:hyperlink>
        </w:p>
        <w:p w14:paraId="7F494E03" w14:textId="77777777" w:rsidR="00FB118A" w:rsidRPr="0046716F" w:rsidRDefault="006C4DF4" w:rsidP="00131F9E">
          <w:pPr>
            <w:pStyle w:val="TOC4"/>
            <w:tabs>
              <w:tab w:val="right" w:leader="dot" w:pos="9656"/>
            </w:tabs>
            <w:ind w:left="539"/>
            <w:jc w:val="both"/>
            <w:rPr>
              <w:rFonts w:asciiTheme="minorHAnsi" w:hAnsiTheme="minorHAnsi" w:cstheme="minorHAnsi"/>
              <w:sz w:val="18"/>
            </w:rPr>
          </w:pPr>
          <w:hyperlink w:anchor="_TOC_250027" w:history="1">
            <w:r w:rsidR="00DA3BD7" w:rsidRPr="0046716F">
              <w:rPr>
                <w:rFonts w:asciiTheme="minorHAnsi" w:hAnsiTheme="minorHAnsi" w:cstheme="minorHAnsi"/>
                <w:sz w:val="18"/>
              </w:rPr>
              <w:t>Pool</w:t>
            </w:r>
            <w:r w:rsidR="00DA3BD7" w:rsidRPr="0046716F">
              <w:rPr>
                <w:rFonts w:asciiTheme="minorHAnsi" w:hAnsiTheme="minorHAnsi" w:cstheme="minorHAnsi"/>
                <w:spacing w:val="25"/>
                <w:sz w:val="18"/>
              </w:rPr>
              <w:t xml:space="preserve"> </w:t>
            </w:r>
            <w:r w:rsidR="00DA3BD7" w:rsidRPr="0046716F">
              <w:rPr>
                <w:rFonts w:asciiTheme="minorHAnsi" w:hAnsiTheme="minorHAnsi" w:cstheme="minorHAnsi"/>
                <w:sz w:val="18"/>
              </w:rPr>
              <w:t>Play</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14</w:t>
            </w:r>
          </w:hyperlink>
        </w:p>
        <w:p w14:paraId="3A42B549" w14:textId="77777777" w:rsidR="00FB118A" w:rsidRPr="0046716F" w:rsidRDefault="006C4DF4" w:rsidP="00131F9E">
          <w:pPr>
            <w:pStyle w:val="TOC4"/>
            <w:tabs>
              <w:tab w:val="right" w:leader="dot" w:pos="9656"/>
            </w:tabs>
            <w:ind w:left="539"/>
            <w:jc w:val="both"/>
            <w:rPr>
              <w:rFonts w:asciiTheme="minorHAnsi" w:hAnsiTheme="minorHAnsi" w:cstheme="minorHAnsi"/>
              <w:sz w:val="18"/>
            </w:rPr>
          </w:pPr>
          <w:hyperlink w:anchor="_TOC_250026" w:history="1">
            <w:r w:rsidR="00DA3BD7" w:rsidRPr="0046716F">
              <w:rPr>
                <w:rFonts w:asciiTheme="minorHAnsi" w:hAnsiTheme="minorHAnsi" w:cstheme="minorHAnsi"/>
                <w:sz w:val="18"/>
              </w:rPr>
              <w:t>Game</w:t>
            </w:r>
            <w:r w:rsidR="00DA3BD7" w:rsidRPr="0046716F">
              <w:rPr>
                <w:rFonts w:asciiTheme="minorHAnsi" w:hAnsiTheme="minorHAnsi" w:cstheme="minorHAnsi"/>
                <w:spacing w:val="32"/>
                <w:sz w:val="18"/>
              </w:rPr>
              <w:t xml:space="preserve"> </w:t>
            </w:r>
            <w:r w:rsidR="00DA3BD7" w:rsidRPr="0046716F">
              <w:rPr>
                <w:rFonts w:asciiTheme="minorHAnsi" w:hAnsiTheme="minorHAnsi" w:cstheme="minorHAnsi"/>
                <w:sz w:val="18"/>
              </w:rPr>
              <w:t>Schedule</w:t>
            </w:r>
            <w:bookmarkStart w:id="0" w:name="_GoBack"/>
            <w:bookmarkEnd w:id="0"/>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14</w:t>
            </w:r>
          </w:hyperlink>
        </w:p>
        <w:p w14:paraId="2C319673" w14:textId="77777777" w:rsidR="00FB118A" w:rsidRPr="0046716F" w:rsidRDefault="00DA3BD7" w:rsidP="00131F9E">
          <w:pPr>
            <w:pStyle w:val="TOC1"/>
            <w:tabs>
              <w:tab w:val="right" w:leader="dot" w:pos="9656"/>
            </w:tabs>
            <w:spacing w:before="114"/>
            <w:ind w:left="323"/>
            <w:jc w:val="both"/>
            <w:rPr>
              <w:rFonts w:asciiTheme="minorHAnsi" w:hAnsiTheme="minorHAnsi" w:cstheme="minorHAnsi"/>
              <w:b w:val="0"/>
              <w:bCs w:val="0"/>
              <w:sz w:val="18"/>
            </w:rPr>
          </w:pPr>
          <w:r w:rsidRPr="0046716F">
            <w:rPr>
              <w:rFonts w:asciiTheme="minorHAnsi" w:hAnsiTheme="minorHAnsi" w:cstheme="minorHAnsi"/>
              <w:sz w:val="18"/>
            </w:rPr>
            <w:lastRenderedPageBreak/>
            <w:t>Pool</w:t>
          </w:r>
          <w:r w:rsidRPr="0046716F">
            <w:rPr>
              <w:rFonts w:asciiTheme="minorHAnsi" w:hAnsiTheme="minorHAnsi" w:cstheme="minorHAnsi"/>
              <w:spacing w:val="25"/>
              <w:sz w:val="18"/>
            </w:rPr>
            <w:t xml:space="preserve"> </w:t>
          </w:r>
          <w:r w:rsidRPr="0046716F">
            <w:rPr>
              <w:rFonts w:asciiTheme="minorHAnsi" w:hAnsiTheme="minorHAnsi" w:cstheme="minorHAnsi"/>
              <w:spacing w:val="1"/>
              <w:sz w:val="18"/>
            </w:rPr>
            <w:t>Play</w:t>
          </w:r>
          <w:r w:rsidRPr="0046716F">
            <w:rPr>
              <w:rFonts w:asciiTheme="minorHAnsi" w:hAnsiTheme="minorHAnsi" w:cstheme="minorHAnsi"/>
              <w:spacing w:val="18"/>
              <w:sz w:val="18"/>
            </w:rPr>
            <w:t xml:space="preserve"> </w:t>
          </w:r>
          <w:r w:rsidRPr="0046716F">
            <w:rPr>
              <w:rFonts w:asciiTheme="minorHAnsi" w:hAnsiTheme="minorHAnsi" w:cstheme="minorHAnsi"/>
              <w:sz w:val="18"/>
            </w:rPr>
            <w:t>and</w:t>
          </w:r>
          <w:r w:rsidRPr="0046716F">
            <w:rPr>
              <w:rFonts w:asciiTheme="minorHAnsi" w:hAnsiTheme="minorHAnsi" w:cstheme="minorHAnsi"/>
              <w:spacing w:val="23"/>
              <w:sz w:val="18"/>
            </w:rPr>
            <w:t xml:space="preserve"> </w:t>
          </w:r>
          <w:r w:rsidRPr="0046716F">
            <w:rPr>
              <w:rFonts w:asciiTheme="minorHAnsi" w:hAnsiTheme="minorHAnsi" w:cstheme="minorHAnsi"/>
              <w:sz w:val="18"/>
            </w:rPr>
            <w:t>Medal</w:t>
          </w:r>
          <w:r w:rsidRPr="0046716F">
            <w:rPr>
              <w:rFonts w:asciiTheme="minorHAnsi" w:hAnsiTheme="minorHAnsi" w:cstheme="minorHAnsi"/>
              <w:spacing w:val="32"/>
              <w:sz w:val="18"/>
            </w:rPr>
            <w:t xml:space="preserve"> </w:t>
          </w:r>
          <w:r w:rsidRPr="0046716F">
            <w:rPr>
              <w:rFonts w:asciiTheme="minorHAnsi" w:hAnsiTheme="minorHAnsi" w:cstheme="minorHAnsi"/>
              <w:sz w:val="18"/>
            </w:rPr>
            <w:t>Rounds</w:t>
          </w:r>
          <w:r w:rsidRPr="0046716F">
            <w:rPr>
              <w:rFonts w:asciiTheme="minorHAnsi" w:hAnsiTheme="minorHAnsi" w:cstheme="minorHAnsi"/>
              <w:b w:val="0"/>
              <w:sz w:val="18"/>
            </w:rPr>
            <w:tab/>
          </w:r>
          <w:r w:rsidRPr="0046716F">
            <w:rPr>
              <w:rFonts w:asciiTheme="minorHAnsi" w:hAnsiTheme="minorHAnsi" w:cstheme="minorHAnsi"/>
              <w:b w:val="0"/>
              <w:spacing w:val="-2"/>
              <w:sz w:val="18"/>
            </w:rPr>
            <w:t>15</w:t>
          </w:r>
        </w:p>
        <w:p w14:paraId="056586F5" w14:textId="77777777" w:rsidR="00FB118A" w:rsidRPr="0046716F" w:rsidRDefault="006C4DF4" w:rsidP="00131F9E">
          <w:pPr>
            <w:pStyle w:val="TOC4"/>
            <w:tabs>
              <w:tab w:val="right" w:leader="dot" w:pos="9656"/>
            </w:tabs>
            <w:ind w:left="539"/>
            <w:jc w:val="both"/>
            <w:rPr>
              <w:rFonts w:asciiTheme="minorHAnsi" w:hAnsiTheme="minorHAnsi" w:cstheme="minorHAnsi"/>
              <w:sz w:val="18"/>
            </w:rPr>
          </w:pPr>
          <w:hyperlink w:anchor="_TOC_250025" w:history="1">
            <w:r w:rsidR="00DA3BD7" w:rsidRPr="0046716F">
              <w:rPr>
                <w:rFonts w:asciiTheme="minorHAnsi" w:hAnsiTheme="minorHAnsi" w:cstheme="minorHAnsi"/>
                <w:sz w:val="18"/>
              </w:rPr>
              <w:t>Game</w:t>
            </w:r>
            <w:r w:rsidR="00DA3BD7" w:rsidRPr="0046716F">
              <w:rPr>
                <w:rFonts w:asciiTheme="minorHAnsi" w:hAnsiTheme="minorHAnsi" w:cstheme="minorHAnsi"/>
                <w:spacing w:val="33"/>
                <w:sz w:val="18"/>
              </w:rPr>
              <w:t xml:space="preserve"> </w:t>
            </w:r>
            <w:r w:rsidR="00DA3BD7" w:rsidRPr="0046716F">
              <w:rPr>
                <w:rFonts w:asciiTheme="minorHAnsi" w:hAnsiTheme="minorHAnsi" w:cstheme="minorHAnsi"/>
                <w:sz w:val="18"/>
              </w:rPr>
              <w:t>Duration</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16</w:t>
            </w:r>
          </w:hyperlink>
        </w:p>
        <w:p w14:paraId="22F71BEE" w14:textId="77777777" w:rsidR="00FB118A" w:rsidRPr="0046716F" w:rsidRDefault="006C4DF4" w:rsidP="00131F9E">
          <w:pPr>
            <w:pStyle w:val="TOC5"/>
            <w:tabs>
              <w:tab w:val="right" w:leader="dot" w:pos="9656"/>
            </w:tabs>
            <w:jc w:val="both"/>
            <w:rPr>
              <w:rFonts w:asciiTheme="minorHAnsi" w:hAnsiTheme="minorHAnsi" w:cstheme="minorHAnsi"/>
              <w:sz w:val="18"/>
            </w:rPr>
          </w:pPr>
          <w:hyperlink w:anchor="_TOC_250024" w:history="1">
            <w:r w:rsidR="00DA3BD7" w:rsidRPr="0046716F">
              <w:rPr>
                <w:rFonts w:asciiTheme="minorHAnsi" w:hAnsiTheme="minorHAnsi" w:cstheme="minorHAnsi"/>
                <w:sz w:val="18"/>
              </w:rPr>
              <w:t>Pool</w:t>
            </w:r>
            <w:r w:rsidR="00DA3BD7" w:rsidRPr="0046716F">
              <w:rPr>
                <w:rFonts w:asciiTheme="minorHAnsi" w:hAnsiTheme="minorHAnsi" w:cstheme="minorHAnsi"/>
                <w:spacing w:val="27"/>
                <w:sz w:val="18"/>
              </w:rPr>
              <w:t xml:space="preserve"> </w:t>
            </w:r>
            <w:r w:rsidR="00DA3BD7" w:rsidRPr="0046716F">
              <w:rPr>
                <w:rFonts w:asciiTheme="minorHAnsi" w:hAnsiTheme="minorHAnsi" w:cstheme="minorHAnsi"/>
                <w:spacing w:val="1"/>
                <w:sz w:val="18"/>
              </w:rPr>
              <w:t>Play</w:t>
            </w:r>
            <w:r w:rsidR="00DA3BD7" w:rsidRPr="0046716F">
              <w:rPr>
                <w:rFonts w:asciiTheme="minorHAnsi" w:hAnsiTheme="minorHAnsi" w:cstheme="minorHAnsi"/>
                <w:spacing w:val="23"/>
                <w:sz w:val="18"/>
              </w:rPr>
              <w:t xml:space="preserve"> </w:t>
            </w:r>
            <w:r w:rsidR="00DA3BD7" w:rsidRPr="0046716F">
              <w:rPr>
                <w:rFonts w:asciiTheme="minorHAnsi" w:hAnsiTheme="minorHAnsi" w:cstheme="minorHAnsi"/>
                <w:sz w:val="18"/>
              </w:rPr>
              <w:t>Points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16</w:t>
            </w:r>
          </w:hyperlink>
        </w:p>
        <w:p w14:paraId="7CF73267"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23" w:history="1">
            <w:r w:rsidR="00DA3BD7" w:rsidRPr="0046716F">
              <w:rPr>
                <w:rFonts w:asciiTheme="minorHAnsi" w:hAnsiTheme="minorHAnsi" w:cstheme="minorHAnsi"/>
                <w:sz w:val="16"/>
              </w:rPr>
              <w:t>PRE-GAME</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pacing w:val="-1"/>
                <w:sz w:val="16"/>
              </w:rPr>
              <w:t>CHECK-IN</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17</w:t>
            </w:r>
          </w:hyperlink>
        </w:p>
        <w:p w14:paraId="32559B6B"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22" w:history="1">
            <w:r w:rsidR="00DA3BD7" w:rsidRPr="0046716F">
              <w:rPr>
                <w:rFonts w:asciiTheme="minorHAnsi" w:hAnsiTheme="minorHAnsi" w:cstheme="minorHAnsi"/>
                <w:sz w:val="16"/>
              </w:rPr>
              <w:t>SUBSTITUTIONS</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pacing w:val="-2"/>
                <w:sz w:val="16"/>
              </w:rPr>
              <w:t>AND</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z w:val="16"/>
              </w:rPr>
              <w:t>PLAYING</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z w:val="16"/>
              </w:rPr>
              <w:t>TIME</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17</w:t>
            </w:r>
          </w:hyperlink>
        </w:p>
        <w:p w14:paraId="19383768"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21" w:history="1">
            <w:r w:rsidR="00DA3BD7" w:rsidRPr="0046716F">
              <w:rPr>
                <w:rFonts w:asciiTheme="minorHAnsi" w:hAnsiTheme="minorHAnsi" w:cstheme="minorHAnsi"/>
                <w:spacing w:val="-1"/>
                <w:sz w:val="16"/>
              </w:rPr>
              <w:t>WITHDRAWAL</w:t>
            </w:r>
            <w:r w:rsidR="00DA3BD7" w:rsidRPr="0046716F">
              <w:rPr>
                <w:rFonts w:asciiTheme="minorHAnsi" w:hAnsiTheme="minorHAnsi" w:cstheme="minorHAnsi"/>
                <w:sz w:val="16"/>
              </w:rPr>
              <w:t xml:space="preserve"> </w:t>
            </w:r>
            <w:r w:rsidR="00DA3BD7" w:rsidRPr="0046716F">
              <w:rPr>
                <w:rFonts w:asciiTheme="minorHAnsi" w:hAnsiTheme="minorHAnsi" w:cstheme="minorHAnsi"/>
                <w:spacing w:val="1"/>
                <w:sz w:val="16"/>
              </w:rPr>
              <w:t>OR</w:t>
            </w:r>
            <w:r w:rsidR="00DA3BD7" w:rsidRPr="0046716F">
              <w:rPr>
                <w:rFonts w:asciiTheme="minorHAnsi" w:hAnsiTheme="minorHAnsi" w:cstheme="minorHAnsi"/>
                <w:sz w:val="16"/>
              </w:rPr>
              <w:t xml:space="preserve"> </w:t>
            </w:r>
            <w:r w:rsidR="00DA3BD7" w:rsidRPr="0046716F">
              <w:rPr>
                <w:rFonts w:asciiTheme="minorHAnsi" w:hAnsiTheme="minorHAnsi" w:cstheme="minorHAnsi"/>
                <w:spacing w:val="-1"/>
                <w:sz w:val="16"/>
              </w:rPr>
              <w:t>DISQUALIFICATION</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1"/>
                <w:sz w:val="16"/>
              </w:rPr>
              <w:t>FROM</w:t>
            </w:r>
            <w:r w:rsidR="00DA3BD7" w:rsidRPr="0046716F">
              <w:rPr>
                <w:rFonts w:asciiTheme="minorHAnsi" w:hAnsiTheme="minorHAnsi" w:cstheme="minorHAnsi"/>
                <w:spacing w:val="5"/>
                <w:sz w:val="16"/>
              </w:rPr>
              <w:t xml:space="preserve"> </w:t>
            </w:r>
            <w:r w:rsidR="00DA3BD7" w:rsidRPr="0046716F">
              <w:rPr>
                <w:rFonts w:asciiTheme="minorHAnsi" w:hAnsiTheme="minorHAnsi" w:cstheme="minorHAnsi"/>
                <w:sz w:val="16"/>
              </w:rPr>
              <w:t xml:space="preserve">COMPETITION </w:t>
            </w:r>
            <w:r w:rsidR="00DA3BD7" w:rsidRPr="0046716F">
              <w:rPr>
                <w:rFonts w:asciiTheme="minorHAnsi" w:hAnsiTheme="minorHAnsi" w:cstheme="minorHAnsi"/>
                <w:spacing w:val="-1"/>
                <w:sz w:val="16"/>
              </w:rPr>
              <w:t>REPLACEMENT</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1"/>
                <w:sz w:val="16"/>
              </w:rPr>
              <w:t>POLICY</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17</w:t>
            </w:r>
          </w:hyperlink>
        </w:p>
        <w:p w14:paraId="1CB25AF6" w14:textId="77777777" w:rsidR="00FB118A" w:rsidRPr="0046716F" w:rsidRDefault="00DA3BD7" w:rsidP="00131F9E">
          <w:pPr>
            <w:pStyle w:val="TOC4"/>
            <w:tabs>
              <w:tab w:val="right" w:leader="dot" w:pos="9656"/>
            </w:tabs>
            <w:spacing w:before="114"/>
            <w:ind w:left="527"/>
            <w:jc w:val="both"/>
            <w:rPr>
              <w:rFonts w:asciiTheme="minorHAnsi" w:hAnsiTheme="minorHAnsi" w:cstheme="minorHAnsi"/>
              <w:sz w:val="18"/>
            </w:rPr>
          </w:pPr>
          <w:r w:rsidRPr="0046716F">
            <w:rPr>
              <w:rFonts w:asciiTheme="minorHAnsi" w:hAnsiTheme="minorHAnsi" w:cstheme="minorHAnsi"/>
              <w:spacing w:val="-102"/>
              <w:sz w:val="18"/>
            </w:rPr>
            <w:t>P</w:t>
          </w:r>
          <w:r w:rsidR="00B5610C" w:rsidRPr="0046716F">
            <w:rPr>
              <w:rFonts w:asciiTheme="minorHAnsi" w:hAnsiTheme="minorHAnsi" w:cstheme="minorHAnsi"/>
              <w:spacing w:val="1"/>
              <w:sz w:val="18"/>
            </w:rPr>
            <w:t>R</w:t>
          </w:r>
          <w:r w:rsidRPr="0046716F">
            <w:rPr>
              <w:rFonts w:asciiTheme="minorHAnsi" w:hAnsiTheme="minorHAnsi" w:cstheme="minorHAnsi"/>
              <w:spacing w:val="1"/>
              <w:sz w:val="18"/>
            </w:rPr>
            <w:t>ep</w:t>
          </w:r>
          <w:r w:rsidRPr="0046716F">
            <w:rPr>
              <w:rFonts w:asciiTheme="minorHAnsi" w:hAnsiTheme="minorHAnsi" w:cstheme="minorHAnsi"/>
              <w:spacing w:val="3"/>
              <w:sz w:val="18"/>
            </w:rPr>
            <w:t>l</w:t>
          </w:r>
          <w:r w:rsidRPr="0046716F">
            <w:rPr>
              <w:rFonts w:asciiTheme="minorHAnsi" w:hAnsiTheme="minorHAnsi" w:cstheme="minorHAnsi"/>
              <w:spacing w:val="1"/>
              <w:sz w:val="18"/>
            </w:rPr>
            <w:t>a</w:t>
          </w:r>
          <w:r w:rsidRPr="0046716F">
            <w:rPr>
              <w:rFonts w:asciiTheme="minorHAnsi" w:hAnsiTheme="minorHAnsi" w:cstheme="minorHAnsi"/>
              <w:spacing w:val="3"/>
              <w:sz w:val="18"/>
            </w:rPr>
            <w:t>c</w:t>
          </w:r>
          <w:r w:rsidRPr="0046716F">
            <w:rPr>
              <w:rFonts w:asciiTheme="minorHAnsi" w:hAnsiTheme="minorHAnsi" w:cstheme="minorHAnsi"/>
              <w:spacing w:val="1"/>
              <w:sz w:val="18"/>
            </w:rPr>
            <w:t>e</w:t>
          </w:r>
          <w:r w:rsidRPr="0046716F">
            <w:rPr>
              <w:rFonts w:asciiTheme="minorHAnsi" w:hAnsiTheme="minorHAnsi" w:cstheme="minorHAnsi"/>
              <w:spacing w:val="2"/>
              <w:sz w:val="18"/>
            </w:rPr>
            <w:t>m</w:t>
          </w:r>
          <w:r w:rsidRPr="0046716F">
            <w:rPr>
              <w:rFonts w:asciiTheme="minorHAnsi" w:hAnsiTheme="minorHAnsi" w:cstheme="minorHAnsi"/>
              <w:spacing w:val="1"/>
              <w:sz w:val="18"/>
            </w:rPr>
            <w:t>en</w:t>
          </w:r>
          <w:r w:rsidRPr="0046716F">
            <w:rPr>
              <w:rFonts w:asciiTheme="minorHAnsi" w:hAnsiTheme="minorHAnsi" w:cstheme="minorHAnsi"/>
              <w:sz w:val="18"/>
            </w:rPr>
            <w:t>t</w:t>
          </w:r>
          <w:r w:rsidRPr="0046716F">
            <w:rPr>
              <w:rFonts w:asciiTheme="minorHAnsi" w:hAnsiTheme="minorHAnsi" w:cstheme="minorHAnsi"/>
              <w:spacing w:val="6"/>
              <w:sz w:val="18"/>
            </w:rPr>
            <w:t xml:space="preserve"> </w:t>
          </w:r>
          <w:r w:rsidRPr="0046716F">
            <w:rPr>
              <w:rFonts w:asciiTheme="minorHAnsi" w:hAnsiTheme="minorHAnsi" w:cstheme="minorHAnsi"/>
              <w:spacing w:val="1"/>
              <w:sz w:val="18"/>
            </w:rPr>
            <w:t>Po</w:t>
          </w:r>
          <w:r w:rsidRPr="0046716F">
            <w:rPr>
              <w:rFonts w:asciiTheme="minorHAnsi" w:hAnsiTheme="minorHAnsi" w:cstheme="minorHAnsi"/>
              <w:spacing w:val="2"/>
              <w:sz w:val="18"/>
            </w:rPr>
            <w:t>l</w:t>
          </w:r>
          <w:r w:rsidRPr="0046716F">
            <w:rPr>
              <w:rFonts w:asciiTheme="minorHAnsi" w:hAnsiTheme="minorHAnsi" w:cstheme="minorHAnsi"/>
              <w:sz w:val="18"/>
            </w:rPr>
            <w:t>i</w:t>
          </w:r>
          <w:r w:rsidRPr="0046716F">
            <w:rPr>
              <w:rFonts w:asciiTheme="minorHAnsi" w:hAnsiTheme="minorHAnsi" w:cstheme="minorHAnsi"/>
              <w:spacing w:val="1"/>
              <w:sz w:val="18"/>
            </w:rPr>
            <w:t>c</w:t>
          </w:r>
          <w:r w:rsidRPr="0046716F">
            <w:rPr>
              <w:rFonts w:asciiTheme="minorHAnsi" w:hAnsiTheme="minorHAnsi" w:cstheme="minorHAnsi"/>
              <w:spacing w:val="2"/>
              <w:sz w:val="18"/>
            </w:rPr>
            <w:t>i</w:t>
          </w:r>
          <w:r w:rsidRPr="0046716F">
            <w:rPr>
              <w:rFonts w:asciiTheme="minorHAnsi" w:hAnsiTheme="minorHAnsi" w:cstheme="minorHAnsi"/>
              <w:spacing w:val="1"/>
              <w:sz w:val="18"/>
            </w:rPr>
            <w:t>es</w:t>
          </w:r>
          <w:r w:rsidRPr="0046716F">
            <w:rPr>
              <w:rFonts w:asciiTheme="minorHAnsi" w:hAnsiTheme="minorHAnsi" w:cstheme="minorHAnsi"/>
              <w:spacing w:val="1"/>
              <w:sz w:val="18"/>
            </w:rPr>
            <w:tab/>
          </w:r>
          <w:r w:rsidRPr="0046716F">
            <w:rPr>
              <w:rFonts w:asciiTheme="minorHAnsi" w:hAnsiTheme="minorHAnsi" w:cstheme="minorHAnsi"/>
              <w:spacing w:val="-2"/>
              <w:sz w:val="18"/>
            </w:rPr>
            <w:t>18</w:t>
          </w:r>
        </w:p>
        <w:p w14:paraId="01586278" w14:textId="77777777" w:rsidR="00FB118A" w:rsidRPr="0046716F" w:rsidRDefault="006C4DF4" w:rsidP="00131F9E">
          <w:pPr>
            <w:pStyle w:val="TOC3"/>
            <w:tabs>
              <w:tab w:val="right" w:leader="dot" w:pos="9656"/>
            </w:tabs>
            <w:jc w:val="both"/>
            <w:rPr>
              <w:rFonts w:asciiTheme="minorHAnsi" w:hAnsiTheme="minorHAnsi" w:cstheme="minorHAnsi"/>
              <w:b w:val="0"/>
              <w:bCs w:val="0"/>
              <w:i w:val="0"/>
              <w:sz w:val="18"/>
              <w:szCs w:val="17"/>
            </w:rPr>
          </w:pPr>
          <w:hyperlink w:anchor="_TOC_250020" w:history="1">
            <w:r w:rsidR="00DA3BD7" w:rsidRPr="0046716F">
              <w:rPr>
                <w:rFonts w:asciiTheme="minorHAnsi" w:hAnsiTheme="minorHAnsi" w:cstheme="minorHAnsi"/>
                <w:i w:val="0"/>
                <w:spacing w:val="1"/>
                <w:sz w:val="16"/>
              </w:rPr>
              <w:t>FORFEITS</w:t>
            </w:r>
            <w:r w:rsidR="00DA3BD7" w:rsidRPr="0046716F">
              <w:rPr>
                <w:rFonts w:asciiTheme="minorHAnsi" w:hAnsiTheme="minorHAnsi" w:cstheme="minorHAnsi"/>
                <w:b w:val="0"/>
                <w:i w:val="0"/>
                <w:spacing w:val="1"/>
                <w:sz w:val="18"/>
              </w:rPr>
              <w:tab/>
            </w:r>
            <w:r w:rsidR="00DA3BD7" w:rsidRPr="0046716F">
              <w:rPr>
                <w:rFonts w:asciiTheme="minorHAnsi" w:hAnsiTheme="minorHAnsi" w:cstheme="minorHAnsi"/>
                <w:b w:val="0"/>
                <w:i w:val="0"/>
                <w:spacing w:val="-2"/>
                <w:sz w:val="18"/>
              </w:rPr>
              <w:t>18</w:t>
            </w:r>
          </w:hyperlink>
        </w:p>
        <w:p w14:paraId="36C63391"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19" w:history="1">
            <w:r w:rsidR="00DA3BD7" w:rsidRPr="0046716F">
              <w:rPr>
                <w:rFonts w:asciiTheme="minorHAnsi" w:hAnsiTheme="minorHAnsi" w:cstheme="minorHAnsi"/>
                <w:spacing w:val="-1"/>
                <w:sz w:val="16"/>
              </w:rPr>
              <w:t>DISCIPLINARY</w:t>
            </w:r>
            <w:r w:rsidR="00DA3BD7" w:rsidRPr="0046716F">
              <w:rPr>
                <w:rFonts w:asciiTheme="minorHAnsi" w:hAnsiTheme="minorHAnsi" w:cstheme="minorHAnsi"/>
                <w:spacing w:val="6"/>
                <w:sz w:val="16"/>
              </w:rPr>
              <w:t xml:space="preserve"> </w:t>
            </w:r>
            <w:r w:rsidR="00DA3BD7" w:rsidRPr="0046716F">
              <w:rPr>
                <w:rFonts w:asciiTheme="minorHAnsi" w:hAnsiTheme="minorHAnsi" w:cstheme="minorHAnsi"/>
                <w:spacing w:val="-1"/>
                <w:sz w:val="16"/>
              </w:rPr>
              <w:t>ACTIONS</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19</w:t>
            </w:r>
          </w:hyperlink>
        </w:p>
        <w:p w14:paraId="78F38AD9" w14:textId="0AF7F01A" w:rsidR="00FB118A" w:rsidRPr="0046716F" w:rsidRDefault="006C4DF4" w:rsidP="000B5A29">
          <w:pPr>
            <w:pStyle w:val="TOC4"/>
            <w:tabs>
              <w:tab w:val="right" w:leader="dot" w:pos="9656"/>
            </w:tabs>
            <w:ind w:left="539"/>
            <w:jc w:val="both"/>
            <w:rPr>
              <w:rFonts w:asciiTheme="minorHAnsi" w:hAnsiTheme="minorHAnsi" w:cstheme="minorHAnsi"/>
              <w:sz w:val="18"/>
            </w:rPr>
          </w:pPr>
          <w:hyperlink w:anchor="_TOC_250018" w:history="1">
            <w:r w:rsidR="00DA3BD7" w:rsidRPr="0046716F">
              <w:rPr>
                <w:rFonts w:asciiTheme="minorHAnsi" w:hAnsiTheme="minorHAnsi" w:cstheme="minorHAnsi"/>
                <w:spacing w:val="-1"/>
                <w:sz w:val="18"/>
              </w:rPr>
              <w:t>Team</w:t>
            </w:r>
            <w:r w:rsidR="00DA3BD7" w:rsidRPr="0046716F">
              <w:rPr>
                <w:rFonts w:asciiTheme="minorHAnsi" w:hAnsiTheme="minorHAnsi" w:cstheme="minorHAnsi"/>
                <w:spacing w:val="33"/>
                <w:sz w:val="18"/>
              </w:rPr>
              <w:t xml:space="preserve"> </w:t>
            </w:r>
            <w:r w:rsidR="00DA3BD7" w:rsidRPr="0046716F">
              <w:rPr>
                <w:rFonts w:asciiTheme="minorHAnsi" w:hAnsiTheme="minorHAnsi" w:cstheme="minorHAnsi"/>
                <w:sz w:val="18"/>
              </w:rPr>
              <w:t>members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19</w:t>
            </w:r>
          </w:hyperlink>
        </w:p>
        <w:p w14:paraId="3B38263C" w14:textId="741FA4F5" w:rsidR="00924A89" w:rsidRPr="0046716F" w:rsidRDefault="00924A89" w:rsidP="000B5A29">
          <w:pPr>
            <w:pStyle w:val="TOC4"/>
            <w:tabs>
              <w:tab w:val="right" w:leader="dot" w:pos="9656"/>
            </w:tabs>
            <w:ind w:left="539"/>
            <w:jc w:val="both"/>
            <w:rPr>
              <w:rFonts w:asciiTheme="minorHAnsi" w:hAnsiTheme="minorHAnsi" w:cstheme="minorHAnsi"/>
              <w:sz w:val="18"/>
            </w:rPr>
          </w:pPr>
          <w:r w:rsidRPr="0046716F">
            <w:rPr>
              <w:rFonts w:asciiTheme="minorHAnsi" w:hAnsiTheme="minorHAnsi" w:cstheme="minorHAnsi"/>
              <w:sz w:val="18"/>
            </w:rPr>
            <w:t>Coaches</w:t>
          </w:r>
          <w:r w:rsidRPr="0046716F">
            <w:rPr>
              <w:rFonts w:asciiTheme="minorHAnsi" w:hAnsiTheme="minorHAnsi" w:cstheme="minorHAnsi"/>
              <w:sz w:val="18"/>
            </w:rPr>
            <w:tab/>
            <w:t>19</w:t>
          </w:r>
        </w:p>
        <w:p w14:paraId="32229B0C" w14:textId="77777777" w:rsidR="00FB118A" w:rsidRPr="0046716F" w:rsidRDefault="006C4DF4" w:rsidP="00131F9E">
          <w:pPr>
            <w:pStyle w:val="TOC4"/>
            <w:tabs>
              <w:tab w:val="right" w:leader="dot" w:pos="9656"/>
            </w:tabs>
            <w:spacing w:before="114"/>
            <w:ind w:left="539"/>
            <w:jc w:val="both"/>
            <w:rPr>
              <w:rFonts w:asciiTheme="minorHAnsi" w:hAnsiTheme="minorHAnsi" w:cstheme="minorHAnsi"/>
              <w:sz w:val="18"/>
            </w:rPr>
          </w:pPr>
          <w:hyperlink w:anchor="_TOC_250017" w:history="1">
            <w:r w:rsidR="00DA3BD7" w:rsidRPr="0046716F">
              <w:rPr>
                <w:rFonts w:asciiTheme="minorHAnsi" w:hAnsiTheme="minorHAnsi" w:cstheme="minorHAnsi"/>
                <w:sz w:val="18"/>
              </w:rPr>
              <w:t>Spectators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19</w:t>
            </w:r>
          </w:hyperlink>
        </w:p>
        <w:p w14:paraId="74A2EAB5" w14:textId="77777777" w:rsidR="00FB118A" w:rsidRPr="0046716F" w:rsidRDefault="006C4DF4" w:rsidP="00131F9E">
          <w:pPr>
            <w:pStyle w:val="TOC4"/>
            <w:tabs>
              <w:tab w:val="right" w:leader="dot" w:pos="9656"/>
            </w:tabs>
            <w:ind w:left="539"/>
            <w:jc w:val="both"/>
            <w:rPr>
              <w:rFonts w:asciiTheme="minorHAnsi" w:hAnsiTheme="minorHAnsi" w:cstheme="minorHAnsi"/>
              <w:sz w:val="18"/>
            </w:rPr>
          </w:pPr>
          <w:hyperlink w:anchor="_TOC_250016" w:history="1">
            <w:r w:rsidR="00DA3BD7" w:rsidRPr="0046716F">
              <w:rPr>
                <w:rFonts w:asciiTheme="minorHAnsi" w:hAnsiTheme="minorHAnsi" w:cstheme="minorHAnsi"/>
                <w:sz w:val="18"/>
              </w:rPr>
              <w:t>Points</w:t>
            </w:r>
            <w:r w:rsidR="00DA3BD7" w:rsidRPr="0046716F">
              <w:rPr>
                <w:rFonts w:asciiTheme="minorHAnsi" w:hAnsiTheme="minorHAnsi" w:cstheme="minorHAnsi"/>
                <w:spacing w:val="35"/>
                <w:sz w:val="18"/>
              </w:rPr>
              <w:t xml:space="preserve"> </w:t>
            </w:r>
            <w:r w:rsidR="00DA3BD7" w:rsidRPr="0046716F">
              <w:rPr>
                <w:rFonts w:asciiTheme="minorHAnsi" w:hAnsiTheme="minorHAnsi" w:cstheme="minorHAnsi"/>
                <w:sz w:val="18"/>
              </w:rPr>
              <w:t xml:space="preserve">Deducted </w:t>
            </w:r>
            <w:r w:rsidR="00DA3BD7" w:rsidRPr="0046716F">
              <w:rPr>
                <w:rFonts w:asciiTheme="minorHAnsi" w:hAnsiTheme="minorHAnsi" w:cstheme="minorHAnsi"/>
                <w:spacing w:val="1"/>
                <w:sz w:val="18"/>
              </w:rPr>
              <w:t xml:space="preserve"> in</w:t>
            </w:r>
            <w:r w:rsidR="00DA3BD7" w:rsidRPr="0046716F">
              <w:rPr>
                <w:rFonts w:asciiTheme="minorHAnsi" w:hAnsiTheme="minorHAnsi" w:cstheme="minorHAnsi"/>
                <w:spacing w:val="14"/>
                <w:sz w:val="18"/>
              </w:rPr>
              <w:t xml:space="preserve"> </w:t>
            </w:r>
            <w:r w:rsidR="00DA3BD7" w:rsidRPr="0046716F">
              <w:rPr>
                <w:rFonts w:asciiTheme="minorHAnsi" w:hAnsiTheme="minorHAnsi" w:cstheme="minorHAnsi"/>
                <w:sz w:val="18"/>
              </w:rPr>
              <w:t>Standings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19</w:t>
            </w:r>
          </w:hyperlink>
        </w:p>
        <w:p w14:paraId="2913094E" w14:textId="77777777" w:rsidR="00FB118A" w:rsidRPr="0046716F" w:rsidRDefault="006C4DF4" w:rsidP="00131F9E">
          <w:pPr>
            <w:pStyle w:val="TOC4"/>
            <w:tabs>
              <w:tab w:val="right" w:leader="dot" w:pos="9656"/>
            </w:tabs>
            <w:spacing w:before="114"/>
            <w:ind w:left="539"/>
            <w:jc w:val="both"/>
            <w:rPr>
              <w:rFonts w:asciiTheme="minorHAnsi" w:hAnsiTheme="minorHAnsi" w:cstheme="minorHAnsi"/>
              <w:sz w:val="18"/>
            </w:rPr>
          </w:pPr>
          <w:hyperlink w:anchor="_TOC_250015" w:history="1">
            <w:r w:rsidR="00DA3BD7" w:rsidRPr="0046716F">
              <w:rPr>
                <w:rFonts w:asciiTheme="minorHAnsi" w:hAnsiTheme="minorHAnsi" w:cstheme="minorHAnsi"/>
                <w:sz w:val="18"/>
              </w:rPr>
              <w:t xml:space="preserve">Reporting </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Disciplinary </w:t>
            </w:r>
            <w:r w:rsidR="00DA3BD7" w:rsidRPr="0046716F">
              <w:rPr>
                <w:rFonts w:asciiTheme="minorHAnsi" w:hAnsiTheme="minorHAnsi" w:cstheme="minorHAnsi"/>
                <w:spacing w:val="10"/>
                <w:sz w:val="18"/>
              </w:rPr>
              <w:t xml:space="preserve"> </w:t>
            </w:r>
            <w:r w:rsidR="00DA3BD7" w:rsidRPr="0046716F">
              <w:rPr>
                <w:rFonts w:asciiTheme="minorHAnsi" w:hAnsiTheme="minorHAnsi" w:cstheme="minorHAnsi"/>
                <w:sz w:val="18"/>
              </w:rPr>
              <w:t>Actions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19</w:t>
            </w:r>
          </w:hyperlink>
        </w:p>
        <w:p w14:paraId="5A58D05F"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14" w:history="1">
            <w:r w:rsidR="00DA3BD7" w:rsidRPr="0046716F">
              <w:rPr>
                <w:rFonts w:asciiTheme="minorHAnsi" w:hAnsiTheme="minorHAnsi" w:cstheme="minorHAnsi"/>
                <w:sz w:val="16"/>
              </w:rPr>
              <w:t>REFEREE</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z w:val="16"/>
              </w:rPr>
              <w:t>INFORMATION</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20</w:t>
            </w:r>
          </w:hyperlink>
        </w:p>
        <w:p w14:paraId="1C3EC0F4" w14:textId="77777777" w:rsidR="00FB118A" w:rsidRPr="0046716F" w:rsidRDefault="006C4DF4" w:rsidP="00131F9E">
          <w:pPr>
            <w:pStyle w:val="TOC4"/>
            <w:tabs>
              <w:tab w:val="right" w:leader="dot" w:pos="9656"/>
            </w:tabs>
            <w:spacing w:before="114"/>
            <w:ind w:left="539"/>
            <w:jc w:val="both"/>
            <w:rPr>
              <w:rFonts w:asciiTheme="minorHAnsi" w:hAnsiTheme="minorHAnsi" w:cstheme="minorHAnsi"/>
              <w:sz w:val="18"/>
            </w:rPr>
          </w:pPr>
          <w:hyperlink w:anchor="_TOC_250013" w:history="1">
            <w:r w:rsidR="00DA3BD7" w:rsidRPr="0046716F">
              <w:rPr>
                <w:rFonts w:asciiTheme="minorHAnsi" w:hAnsiTheme="minorHAnsi" w:cstheme="minorHAnsi"/>
                <w:sz w:val="18"/>
              </w:rPr>
              <w:t>Requirements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20</w:t>
            </w:r>
          </w:hyperlink>
        </w:p>
        <w:p w14:paraId="2E7D0E75" w14:textId="77777777" w:rsidR="00FB118A" w:rsidRPr="0046716F" w:rsidRDefault="006C4DF4" w:rsidP="00131F9E">
          <w:pPr>
            <w:pStyle w:val="TOC4"/>
            <w:tabs>
              <w:tab w:val="right" w:leader="dot" w:pos="9656"/>
            </w:tabs>
            <w:ind w:left="539"/>
            <w:jc w:val="both"/>
            <w:rPr>
              <w:rFonts w:asciiTheme="minorHAnsi" w:hAnsiTheme="minorHAnsi" w:cstheme="minorHAnsi"/>
              <w:sz w:val="18"/>
            </w:rPr>
          </w:pPr>
          <w:hyperlink w:anchor="_TOC_250012" w:history="1">
            <w:r w:rsidR="00DA3BD7" w:rsidRPr="0046716F">
              <w:rPr>
                <w:rFonts w:asciiTheme="minorHAnsi" w:hAnsiTheme="minorHAnsi" w:cstheme="minorHAnsi"/>
                <w:sz w:val="18"/>
              </w:rPr>
              <w:t>Check-in</w:t>
            </w:r>
            <w:r w:rsidR="00DA3BD7" w:rsidRPr="0046716F">
              <w:rPr>
                <w:rFonts w:asciiTheme="minorHAnsi" w:hAnsiTheme="minorHAnsi" w:cstheme="minorHAnsi"/>
                <w:spacing w:val="44"/>
                <w:sz w:val="18"/>
              </w:rPr>
              <w:t xml:space="preserve"> </w:t>
            </w:r>
            <w:r w:rsidR="00DA3BD7" w:rsidRPr="0046716F">
              <w:rPr>
                <w:rFonts w:asciiTheme="minorHAnsi" w:hAnsiTheme="minorHAnsi" w:cstheme="minorHAnsi"/>
                <w:spacing w:val="-1"/>
                <w:sz w:val="18"/>
              </w:rPr>
              <w:t>and</w:t>
            </w:r>
            <w:r w:rsidR="00DA3BD7" w:rsidRPr="0046716F">
              <w:rPr>
                <w:rFonts w:asciiTheme="minorHAnsi" w:hAnsiTheme="minorHAnsi" w:cstheme="minorHAnsi"/>
                <w:spacing w:val="24"/>
                <w:sz w:val="18"/>
              </w:rPr>
              <w:t xml:space="preserve"> </w:t>
            </w:r>
            <w:r w:rsidR="00DA3BD7" w:rsidRPr="0046716F">
              <w:rPr>
                <w:rFonts w:asciiTheme="minorHAnsi" w:hAnsiTheme="minorHAnsi" w:cstheme="minorHAnsi"/>
                <w:sz w:val="18"/>
              </w:rPr>
              <w:t>Assignments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20</w:t>
            </w:r>
          </w:hyperlink>
        </w:p>
        <w:p w14:paraId="0EA072BA"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11" w:history="1">
            <w:r w:rsidR="00DA3BD7" w:rsidRPr="0046716F">
              <w:rPr>
                <w:rFonts w:asciiTheme="minorHAnsi" w:hAnsiTheme="minorHAnsi" w:cstheme="minorHAnsi"/>
                <w:spacing w:val="-1"/>
                <w:sz w:val="16"/>
              </w:rPr>
              <w:t>GAME</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z w:val="16"/>
              </w:rPr>
              <w:t>STOPPAGE</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z w:val="16"/>
              </w:rPr>
              <w:t>FOR</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1"/>
                <w:sz w:val="16"/>
              </w:rPr>
              <w:t>LIGHTNING,</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1"/>
                <w:sz w:val="16"/>
              </w:rPr>
              <w:t>HEAT</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z w:val="16"/>
              </w:rPr>
              <w:t xml:space="preserve">and </w:t>
            </w:r>
            <w:r w:rsidR="00DA3BD7" w:rsidRPr="0046716F">
              <w:rPr>
                <w:rFonts w:asciiTheme="minorHAnsi" w:hAnsiTheme="minorHAnsi" w:cstheme="minorHAnsi"/>
                <w:spacing w:val="-1"/>
                <w:sz w:val="16"/>
              </w:rPr>
              <w:t>OTHER</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1"/>
                <w:sz w:val="16"/>
              </w:rPr>
              <w:t>ENVIRONMENTAL</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pacing w:val="-2"/>
                <w:sz w:val="16"/>
              </w:rPr>
              <w:t>HAZARDS</w:t>
            </w:r>
            <w:r w:rsidR="00DA3BD7" w:rsidRPr="0046716F">
              <w:rPr>
                <w:rFonts w:asciiTheme="minorHAnsi" w:hAnsiTheme="minorHAnsi" w:cstheme="minorHAnsi"/>
                <w:b w:val="0"/>
                <w:spacing w:val="-2"/>
                <w:sz w:val="18"/>
              </w:rPr>
              <w:tab/>
              <w:t>21</w:t>
            </w:r>
          </w:hyperlink>
        </w:p>
        <w:p w14:paraId="3C5E0357"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10" w:history="1">
            <w:r w:rsidR="00DA3BD7" w:rsidRPr="0046716F">
              <w:rPr>
                <w:rFonts w:asciiTheme="minorHAnsi" w:hAnsiTheme="minorHAnsi" w:cstheme="minorHAnsi"/>
                <w:sz w:val="16"/>
              </w:rPr>
              <w:t xml:space="preserve">DISPOSITION </w:t>
            </w:r>
            <w:r w:rsidR="00DA3BD7" w:rsidRPr="0046716F">
              <w:rPr>
                <w:rFonts w:asciiTheme="minorHAnsi" w:hAnsiTheme="minorHAnsi" w:cstheme="minorHAnsi"/>
                <w:spacing w:val="1"/>
                <w:sz w:val="16"/>
              </w:rPr>
              <w:t>OF</w:t>
            </w:r>
            <w:r w:rsidR="00DA3BD7" w:rsidRPr="0046716F">
              <w:rPr>
                <w:rFonts w:asciiTheme="minorHAnsi" w:hAnsiTheme="minorHAnsi" w:cstheme="minorHAnsi"/>
                <w:sz w:val="16"/>
              </w:rPr>
              <w:t xml:space="preserve"> </w:t>
            </w:r>
            <w:r w:rsidR="00DA3BD7" w:rsidRPr="0046716F">
              <w:rPr>
                <w:rFonts w:asciiTheme="minorHAnsi" w:hAnsiTheme="minorHAnsi" w:cstheme="minorHAnsi"/>
                <w:spacing w:val="-1"/>
                <w:sz w:val="16"/>
              </w:rPr>
              <w:t>ABANDONED</w:t>
            </w:r>
            <w:r w:rsidR="00DA3BD7" w:rsidRPr="0046716F">
              <w:rPr>
                <w:rFonts w:asciiTheme="minorHAnsi" w:hAnsiTheme="minorHAnsi" w:cstheme="minorHAnsi"/>
                <w:sz w:val="16"/>
              </w:rPr>
              <w:t xml:space="preserve"> OR</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z w:val="16"/>
              </w:rPr>
              <w:t xml:space="preserve">TERMINATED </w:t>
            </w:r>
            <w:r w:rsidR="00DA3BD7" w:rsidRPr="0046716F">
              <w:rPr>
                <w:rFonts w:asciiTheme="minorHAnsi" w:hAnsiTheme="minorHAnsi" w:cstheme="minorHAnsi"/>
                <w:spacing w:val="-1"/>
                <w:sz w:val="16"/>
              </w:rPr>
              <w:t>GAMES</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21</w:t>
            </w:r>
          </w:hyperlink>
        </w:p>
        <w:p w14:paraId="7DB2FC2A" w14:textId="77777777" w:rsidR="00FB118A" w:rsidRPr="0046716F" w:rsidRDefault="006C4DF4" w:rsidP="00131F9E">
          <w:pPr>
            <w:pStyle w:val="TOC3"/>
            <w:tabs>
              <w:tab w:val="right" w:leader="dot" w:pos="9656"/>
            </w:tabs>
            <w:jc w:val="both"/>
            <w:rPr>
              <w:rFonts w:asciiTheme="minorHAnsi" w:hAnsiTheme="minorHAnsi" w:cstheme="minorHAnsi"/>
              <w:b w:val="0"/>
              <w:bCs w:val="0"/>
              <w:i w:val="0"/>
              <w:sz w:val="18"/>
              <w:szCs w:val="17"/>
            </w:rPr>
          </w:pPr>
          <w:hyperlink w:anchor="_TOC_250009" w:history="1">
            <w:r w:rsidR="00DA3BD7" w:rsidRPr="0046716F">
              <w:rPr>
                <w:rFonts w:asciiTheme="minorHAnsi" w:hAnsiTheme="minorHAnsi" w:cstheme="minorHAnsi"/>
                <w:i w:val="0"/>
                <w:spacing w:val="-1"/>
                <w:sz w:val="16"/>
              </w:rPr>
              <w:t>AWARDS</w:t>
            </w:r>
            <w:r w:rsidR="00DA3BD7" w:rsidRPr="0046716F">
              <w:rPr>
                <w:rFonts w:asciiTheme="minorHAnsi" w:hAnsiTheme="minorHAnsi" w:cstheme="minorHAnsi"/>
                <w:b w:val="0"/>
                <w:i w:val="0"/>
                <w:spacing w:val="-1"/>
                <w:sz w:val="18"/>
              </w:rPr>
              <w:tab/>
            </w:r>
            <w:r w:rsidR="00DA3BD7" w:rsidRPr="0046716F">
              <w:rPr>
                <w:rFonts w:asciiTheme="minorHAnsi" w:hAnsiTheme="minorHAnsi" w:cstheme="minorHAnsi"/>
                <w:b w:val="0"/>
                <w:i w:val="0"/>
                <w:spacing w:val="-2"/>
                <w:sz w:val="18"/>
              </w:rPr>
              <w:t>22</w:t>
            </w:r>
          </w:hyperlink>
        </w:p>
        <w:p w14:paraId="5680D61C"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08" w:history="1">
            <w:r w:rsidR="00DA3BD7" w:rsidRPr="0046716F">
              <w:rPr>
                <w:rFonts w:asciiTheme="minorHAnsi" w:hAnsiTheme="minorHAnsi" w:cstheme="minorHAnsi"/>
                <w:sz w:val="16"/>
              </w:rPr>
              <w:t>MEDICAL TREATMENT</w:t>
            </w:r>
            <w:r w:rsidR="00DA3BD7" w:rsidRPr="0046716F">
              <w:rPr>
                <w:rFonts w:asciiTheme="minorHAnsi" w:hAnsiTheme="minorHAnsi" w:cstheme="minorHAnsi"/>
                <w:spacing w:val="5"/>
                <w:sz w:val="16"/>
              </w:rPr>
              <w:t xml:space="preserve"> </w:t>
            </w:r>
            <w:r w:rsidR="00DA3BD7" w:rsidRPr="0046716F">
              <w:rPr>
                <w:rFonts w:asciiTheme="minorHAnsi" w:hAnsiTheme="minorHAnsi" w:cstheme="minorHAnsi"/>
                <w:spacing w:val="-2"/>
                <w:sz w:val="16"/>
              </w:rPr>
              <w:t>AND</w:t>
            </w:r>
            <w:r w:rsidR="00DA3BD7" w:rsidRPr="0046716F">
              <w:rPr>
                <w:rFonts w:asciiTheme="minorHAnsi" w:hAnsiTheme="minorHAnsi" w:cstheme="minorHAnsi"/>
                <w:sz w:val="16"/>
              </w:rPr>
              <w:t xml:space="preserve"> PARTICIPATION RELEASES</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22</w:t>
            </w:r>
          </w:hyperlink>
        </w:p>
        <w:p w14:paraId="27A2DDF2" w14:textId="77777777" w:rsidR="00FB118A" w:rsidRPr="0046716F" w:rsidRDefault="006C4DF4" w:rsidP="00131F9E">
          <w:pPr>
            <w:pStyle w:val="TOC3"/>
            <w:tabs>
              <w:tab w:val="right" w:leader="dot" w:pos="9656"/>
            </w:tabs>
            <w:jc w:val="both"/>
            <w:rPr>
              <w:rFonts w:asciiTheme="minorHAnsi" w:hAnsiTheme="minorHAnsi" w:cstheme="minorHAnsi"/>
              <w:b w:val="0"/>
              <w:bCs w:val="0"/>
              <w:i w:val="0"/>
              <w:sz w:val="18"/>
              <w:szCs w:val="17"/>
            </w:rPr>
          </w:pPr>
          <w:hyperlink w:anchor="_TOC_250007" w:history="1">
            <w:r w:rsidR="00DA3BD7" w:rsidRPr="0046716F">
              <w:rPr>
                <w:rFonts w:asciiTheme="minorHAnsi" w:hAnsiTheme="minorHAnsi" w:cstheme="minorHAnsi"/>
                <w:i w:val="0"/>
                <w:sz w:val="16"/>
              </w:rPr>
              <w:t>FEES</w:t>
            </w:r>
            <w:r w:rsidR="00DA3BD7" w:rsidRPr="0046716F">
              <w:rPr>
                <w:rFonts w:asciiTheme="minorHAnsi" w:hAnsiTheme="minorHAnsi" w:cstheme="minorHAnsi"/>
                <w:b w:val="0"/>
                <w:i w:val="0"/>
                <w:sz w:val="18"/>
              </w:rPr>
              <w:tab/>
            </w:r>
            <w:r w:rsidR="00DA3BD7" w:rsidRPr="0046716F">
              <w:rPr>
                <w:rFonts w:asciiTheme="minorHAnsi" w:hAnsiTheme="minorHAnsi" w:cstheme="minorHAnsi"/>
                <w:b w:val="0"/>
                <w:i w:val="0"/>
                <w:spacing w:val="-2"/>
                <w:sz w:val="18"/>
              </w:rPr>
              <w:t>22</w:t>
            </w:r>
          </w:hyperlink>
        </w:p>
        <w:p w14:paraId="2E29445D"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06" w:history="1">
            <w:r w:rsidR="00DA3BD7" w:rsidRPr="0046716F">
              <w:rPr>
                <w:rFonts w:asciiTheme="minorHAnsi" w:hAnsiTheme="minorHAnsi" w:cstheme="minorHAnsi"/>
                <w:spacing w:val="-1"/>
                <w:sz w:val="16"/>
              </w:rPr>
              <w:t>REFUND</w:t>
            </w:r>
            <w:r w:rsidR="00DA3BD7" w:rsidRPr="0046716F">
              <w:rPr>
                <w:rFonts w:asciiTheme="minorHAnsi" w:hAnsiTheme="minorHAnsi" w:cstheme="minorHAnsi"/>
                <w:spacing w:val="2"/>
                <w:sz w:val="16"/>
              </w:rPr>
              <w:t xml:space="preserve"> </w:t>
            </w:r>
            <w:r w:rsidR="00DA3BD7" w:rsidRPr="0046716F">
              <w:rPr>
                <w:rFonts w:asciiTheme="minorHAnsi" w:hAnsiTheme="minorHAnsi" w:cstheme="minorHAnsi"/>
                <w:sz w:val="16"/>
              </w:rPr>
              <w:t>POLICY</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22</w:t>
            </w:r>
          </w:hyperlink>
        </w:p>
        <w:p w14:paraId="00306726"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05" w:history="1">
            <w:r w:rsidR="00DA3BD7" w:rsidRPr="0046716F">
              <w:rPr>
                <w:rFonts w:asciiTheme="minorHAnsi" w:hAnsiTheme="minorHAnsi" w:cstheme="minorHAnsi"/>
                <w:spacing w:val="-1"/>
                <w:sz w:val="16"/>
              </w:rPr>
              <w:t>ADDITIONAL</w:t>
            </w:r>
            <w:r w:rsidR="00DA3BD7" w:rsidRPr="0046716F">
              <w:rPr>
                <w:rFonts w:asciiTheme="minorHAnsi" w:hAnsiTheme="minorHAnsi" w:cstheme="minorHAnsi"/>
                <w:sz w:val="16"/>
              </w:rPr>
              <w:t xml:space="preserve"> INFORMATION FOR</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pacing w:val="-1"/>
                <w:sz w:val="16"/>
              </w:rPr>
              <w:t>COACHES</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pacing w:val="-2"/>
                <w:sz w:val="16"/>
              </w:rPr>
              <w:t>AND</w:t>
            </w:r>
            <w:r w:rsidR="00DA3BD7" w:rsidRPr="0046716F">
              <w:rPr>
                <w:rFonts w:asciiTheme="minorHAnsi" w:hAnsiTheme="minorHAnsi" w:cstheme="minorHAnsi"/>
                <w:spacing w:val="5"/>
                <w:sz w:val="16"/>
              </w:rPr>
              <w:t xml:space="preserve"> </w:t>
            </w:r>
            <w:r w:rsidR="00DA3BD7" w:rsidRPr="0046716F">
              <w:rPr>
                <w:rFonts w:asciiTheme="minorHAnsi" w:hAnsiTheme="minorHAnsi" w:cstheme="minorHAnsi"/>
                <w:sz w:val="16"/>
              </w:rPr>
              <w:t>SPECTATORS</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23</w:t>
            </w:r>
          </w:hyperlink>
        </w:p>
        <w:p w14:paraId="5BF1DB98" w14:textId="77777777" w:rsidR="00FB118A" w:rsidRPr="0046716F" w:rsidRDefault="006C4DF4" w:rsidP="00131F9E">
          <w:pPr>
            <w:pStyle w:val="TOC2"/>
            <w:tabs>
              <w:tab w:val="right" w:leader="dot" w:pos="9656"/>
            </w:tabs>
            <w:spacing w:before="114"/>
            <w:jc w:val="both"/>
            <w:rPr>
              <w:rFonts w:asciiTheme="minorHAnsi" w:hAnsiTheme="minorHAnsi" w:cstheme="minorHAnsi"/>
              <w:b w:val="0"/>
              <w:bCs w:val="0"/>
              <w:sz w:val="18"/>
              <w:szCs w:val="17"/>
            </w:rPr>
          </w:pPr>
          <w:hyperlink w:anchor="_TOC_250004" w:history="1">
            <w:r w:rsidR="00DA3BD7" w:rsidRPr="0046716F">
              <w:rPr>
                <w:rFonts w:asciiTheme="minorHAnsi" w:hAnsiTheme="minorHAnsi" w:cstheme="minorHAnsi"/>
                <w:spacing w:val="-1"/>
                <w:sz w:val="16"/>
              </w:rPr>
              <w:t>RULES</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pacing w:val="-1"/>
                <w:sz w:val="16"/>
              </w:rPr>
              <w:t>INTERPRETATION</w:t>
            </w:r>
            <w:r w:rsidR="00DA3BD7" w:rsidRPr="0046716F">
              <w:rPr>
                <w:rFonts w:asciiTheme="minorHAnsi" w:hAnsiTheme="minorHAnsi" w:cstheme="minorHAnsi"/>
                <w:b w:val="0"/>
                <w:spacing w:val="-1"/>
                <w:sz w:val="18"/>
              </w:rPr>
              <w:tab/>
            </w:r>
            <w:r w:rsidR="00DA3BD7" w:rsidRPr="0046716F">
              <w:rPr>
                <w:rFonts w:asciiTheme="minorHAnsi" w:hAnsiTheme="minorHAnsi" w:cstheme="minorHAnsi"/>
                <w:b w:val="0"/>
                <w:spacing w:val="-2"/>
                <w:sz w:val="18"/>
              </w:rPr>
              <w:t>23</w:t>
            </w:r>
          </w:hyperlink>
        </w:p>
        <w:p w14:paraId="6882384D"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03" w:history="1">
            <w:r w:rsidR="00DA3BD7" w:rsidRPr="0046716F">
              <w:rPr>
                <w:rFonts w:asciiTheme="minorHAnsi" w:hAnsiTheme="minorHAnsi" w:cstheme="minorHAnsi"/>
                <w:spacing w:val="-2"/>
                <w:sz w:val="16"/>
              </w:rPr>
              <w:t>HEADING</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pacing w:val="-2"/>
                <w:sz w:val="16"/>
              </w:rPr>
              <w:t>THE</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pacing w:val="-2"/>
                <w:sz w:val="16"/>
              </w:rPr>
              <w:t>BALL</w:t>
            </w:r>
            <w:r w:rsidR="00DA3BD7" w:rsidRPr="0046716F">
              <w:rPr>
                <w:rFonts w:asciiTheme="minorHAnsi" w:hAnsiTheme="minorHAnsi" w:cstheme="minorHAnsi"/>
                <w:b w:val="0"/>
                <w:spacing w:val="-2"/>
                <w:sz w:val="18"/>
              </w:rPr>
              <w:tab/>
              <w:t>23</w:t>
            </w:r>
          </w:hyperlink>
        </w:p>
        <w:p w14:paraId="66B6C148"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02" w:history="1">
            <w:r w:rsidR="00DA3BD7" w:rsidRPr="0046716F">
              <w:rPr>
                <w:rFonts w:asciiTheme="minorHAnsi" w:hAnsiTheme="minorHAnsi" w:cstheme="minorHAnsi"/>
                <w:spacing w:val="-2"/>
                <w:sz w:val="16"/>
              </w:rPr>
              <w:t>EXHIBIT</w:t>
            </w:r>
            <w:r w:rsidR="00DA3BD7" w:rsidRPr="0046716F">
              <w:rPr>
                <w:rFonts w:asciiTheme="minorHAnsi" w:hAnsiTheme="minorHAnsi" w:cstheme="minorHAnsi"/>
                <w:spacing w:val="-12"/>
                <w:sz w:val="16"/>
              </w:rPr>
              <w:t xml:space="preserve"> </w:t>
            </w:r>
            <w:r w:rsidR="00DA3BD7" w:rsidRPr="0046716F">
              <w:rPr>
                <w:rFonts w:asciiTheme="minorHAnsi" w:hAnsiTheme="minorHAnsi" w:cstheme="minorHAnsi"/>
                <w:spacing w:val="-2"/>
                <w:sz w:val="16"/>
              </w:rPr>
              <w:t>“A”</w:t>
            </w:r>
            <w:r w:rsidR="00DA3BD7" w:rsidRPr="0046716F">
              <w:rPr>
                <w:rFonts w:asciiTheme="minorHAnsi" w:hAnsiTheme="minorHAnsi" w:cstheme="minorHAnsi"/>
                <w:spacing w:val="-7"/>
                <w:sz w:val="16"/>
              </w:rPr>
              <w:t xml:space="preserve"> </w:t>
            </w:r>
            <w:r w:rsidR="00DA3BD7" w:rsidRPr="0046716F">
              <w:rPr>
                <w:rFonts w:asciiTheme="minorHAnsi" w:hAnsiTheme="minorHAnsi" w:cstheme="minorHAnsi"/>
                <w:spacing w:val="-3"/>
                <w:sz w:val="16"/>
              </w:rPr>
              <w:t>SPORTSMANSHIP</w:t>
            </w:r>
            <w:r w:rsidR="00DA3BD7" w:rsidRPr="0046716F">
              <w:rPr>
                <w:rFonts w:asciiTheme="minorHAnsi" w:hAnsiTheme="minorHAnsi" w:cstheme="minorHAnsi"/>
                <w:spacing w:val="-16"/>
                <w:sz w:val="16"/>
              </w:rPr>
              <w:t xml:space="preserve"> </w:t>
            </w:r>
            <w:r w:rsidR="00DA3BD7" w:rsidRPr="0046716F">
              <w:rPr>
                <w:rFonts w:asciiTheme="minorHAnsi" w:hAnsiTheme="minorHAnsi" w:cstheme="minorHAnsi"/>
                <w:spacing w:val="-3"/>
                <w:sz w:val="16"/>
              </w:rPr>
              <w:t>FORM</w:t>
            </w:r>
            <w:r w:rsidR="00DA3BD7" w:rsidRPr="0046716F">
              <w:rPr>
                <w:rFonts w:asciiTheme="minorHAnsi" w:hAnsiTheme="minorHAnsi" w:cstheme="minorHAnsi"/>
                <w:b w:val="0"/>
                <w:bCs w:val="0"/>
                <w:spacing w:val="-3"/>
                <w:sz w:val="18"/>
                <w:szCs w:val="17"/>
              </w:rPr>
              <w:tab/>
            </w:r>
            <w:r w:rsidR="00DA3BD7" w:rsidRPr="0046716F">
              <w:rPr>
                <w:rFonts w:asciiTheme="minorHAnsi" w:hAnsiTheme="minorHAnsi" w:cstheme="minorHAnsi"/>
                <w:b w:val="0"/>
                <w:bCs w:val="0"/>
                <w:spacing w:val="-2"/>
                <w:sz w:val="18"/>
                <w:szCs w:val="17"/>
              </w:rPr>
              <w:t>24</w:t>
            </w:r>
          </w:hyperlink>
        </w:p>
        <w:p w14:paraId="0C21C2CC" w14:textId="77777777" w:rsidR="00FB118A" w:rsidRPr="0046716F" w:rsidRDefault="00DA3BD7" w:rsidP="00131F9E">
          <w:pPr>
            <w:pStyle w:val="TOC2"/>
            <w:tabs>
              <w:tab w:val="right" w:leader="dot" w:pos="9656"/>
            </w:tabs>
            <w:spacing w:before="114"/>
            <w:jc w:val="both"/>
            <w:rPr>
              <w:rFonts w:asciiTheme="minorHAnsi" w:hAnsiTheme="minorHAnsi" w:cstheme="minorHAnsi"/>
              <w:b w:val="0"/>
              <w:bCs w:val="0"/>
              <w:sz w:val="18"/>
              <w:szCs w:val="17"/>
            </w:rPr>
          </w:pPr>
          <w:r w:rsidRPr="0046716F">
            <w:rPr>
              <w:rFonts w:asciiTheme="minorHAnsi" w:hAnsiTheme="minorHAnsi" w:cstheme="minorHAnsi"/>
              <w:spacing w:val="-2"/>
              <w:sz w:val="16"/>
            </w:rPr>
            <w:t>FIELD</w:t>
          </w:r>
          <w:r w:rsidRPr="0046716F">
            <w:rPr>
              <w:rFonts w:asciiTheme="minorHAnsi" w:hAnsiTheme="minorHAnsi" w:cstheme="minorHAnsi"/>
              <w:spacing w:val="-10"/>
              <w:sz w:val="16"/>
            </w:rPr>
            <w:t xml:space="preserve"> </w:t>
          </w:r>
          <w:r w:rsidRPr="0046716F">
            <w:rPr>
              <w:rFonts w:asciiTheme="minorHAnsi" w:hAnsiTheme="minorHAnsi" w:cstheme="minorHAnsi"/>
              <w:spacing w:val="-2"/>
              <w:sz w:val="16"/>
            </w:rPr>
            <w:t>MONITOR’S</w:t>
          </w:r>
          <w:r w:rsidRPr="0046716F">
            <w:rPr>
              <w:rFonts w:asciiTheme="minorHAnsi" w:hAnsiTheme="minorHAnsi" w:cstheme="minorHAnsi"/>
              <w:spacing w:val="-13"/>
              <w:sz w:val="16"/>
            </w:rPr>
            <w:t xml:space="preserve"> </w:t>
          </w:r>
          <w:r w:rsidRPr="0046716F">
            <w:rPr>
              <w:rFonts w:asciiTheme="minorHAnsi" w:hAnsiTheme="minorHAnsi" w:cstheme="minorHAnsi"/>
              <w:spacing w:val="-3"/>
              <w:sz w:val="16"/>
            </w:rPr>
            <w:t>SPORTSMANSHIP</w:t>
          </w:r>
          <w:r w:rsidRPr="0046716F">
            <w:rPr>
              <w:rFonts w:asciiTheme="minorHAnsi" w:hAnsiTheme="minorHAnsi" w:cstheme="minorHAnsi"/>
              <w:spacing w:val="-1"/>
              <w:sz w:val="16"/>
            </w:rPr>
            <w:t xml:space="preserve"> </w:t>
          </w:r>
          <w:r w:rsidRPr="0046716F">
            <w:rPr>
              <w:rFonts w:asciiTheme="minorHAnsi" w:hAnsiTheme="minorHAnsi" w:cstheme="minorHAnsi"/>
              <w:spacing w:val="-2"/>
              <w:sz w:val="16"/>
            </w:rPr>
            <w:t>AND</w:t>
          </w:r>
          <w:r w:rsidRPr="0046716F">
            <w:rPr>
              <w:rFonts w:asciiTheme="minorHAnsi" w:hAnsiTheme="minorHAnsi" w:cstheme="minorHAnsi"/>
              <w:spacing w:val="-8"/>
              <w:sz w:val="16"/>
            </w:rPr>
            <w:t xml:space="preserve"> </w:t>
          </w:r>
          <w:r w:rsidRPr="0046716F">
            <w:rPr>
              <w:rFonts w:asciiTheme="minorHAnsi" w:hAnsiTheme="minorHAnsi" w:cstheme="minorHAnsi"/>
              <w:spacing w:val="-2"/>
              <w:sz w:val="16"/>
            </w:rPr>
            <w:t>AYSO</w:t>
          </w:r>
          <w:r w:rsidRPr="0046716F">
            <w:rPr>
              <w:rFonts w:asciiTheme="minorHAnsi" w:hAnsiTheme="minorHAnsi" w:cstheme="minorHAnsi"/>
              <w:spacing w:val="-9"/>
              <w:sz w:val="16"/>
            </w:rPr>
            <w:t xml:space="preserve"> </w:t>
          </w:r>
          <w:r w:rsidRPr="0046716F">
            <w:rPr>
              <w:rFonts w:asciiTheme="minorHAnsi" w:hAnsiTheme="minorHAnsi" w:cstheme="minorHAnsi"/>
              <w:spacing w:val="-8"/>
              <w:sz w:val="16"/>
            </w:rPr>
            <w:t>PHILOSOPHIES</w:t>
          </w:r>
          <w:r w:rsidRPr="0046716F">
            <w:rPr>
              <w:rFonts w:asciiTheme="minorHAnsi" w:hAnsiTheme="minorHAnsi" w:cstheme="minorHAnsi"/>
              <w:spacing w:val="-21"/>
              <w:sz w:val="16"/>
            </w:rPr>
            <w:t xml:space="preserve"> </w:t>
          </w:r>
          <w:r w:rsidRPr="0046716F">
            <w:rPr>
              <w:rFonts w:asciiTheme="minorHAnsi" w:hAnsiTheme="minorHAnsi" w:cstheme="minorHAnsi"/>
              <w:spacing w:val="-14"/>
              <w:sz w:val="16"/>
            </w:rPr>
            <w:t>REPORT</w:t>
          </w:r>
          <w:r w:rsidRPr="0046716F">
            <w:rPr>
              <w:rFonts w:asciiTheme="minorHAnsi" w:hAnsiTheme="minorHAnsi" w:cstheme="minorHAnsi"/>
              <w:b w:val="0"/>
              <w:bCs w:val="0"/>
              <w:spacing w:val="-14"/>
              <w:sz w:val="18"/>
              <w:szCs w:val="17"/>
            </w:rPr>
            <w:tab/>
          </w:r>
          <w:r w:rsidRPr="0046716F">
            <w:rPr>
              <w:rFonts w:asciiTheme="minorHAnsi" w:hAnsiTheme="minorHAnsi" w:cstheme="minorHAnsi"/>
              <w:b w:val="0"/>
              <w:bCs w:val="0"/>
              <w:spacing w:val="-2"/>
              <w:sz w:val="18"/>
              <w:szCs w:val="17"/>
            </w:rPr>
            <w:t>25</w:t>
          </w:r>
        </w:p>
        <w:p w14:paraId="063AC535" w14:textId="77777777" w:rsidR="00FB118A" w:rsidRPr="0046716F" w:rsidRDefault="00DA3BD7" w:rsidP="00131F9E">
          <w:pPr>
            <w:pStyle w:val="TOC2"/>
            <w:tabs>
              <w:tab w:val="right" w:leader="dot" w:pos="9656"/>
            </w:tabs>
            <w:jc w:val="both"/>
            <w:rPr>
              <w:rFonts w:asciiTheme="minorHAnsi" w:hAnsiTheme="minorHAnsi" w:cstheme="minorHAnsi"/>
              <w:b w:val="0"/>
              <w:bCs w:val="0"/>
              <w:sz w:val="18"/>
              <w:szCs w:val="17"/>
            </w:rPr>
          </w:pPr>
          <w:r w:rsidRPr="0046716F">
            <w:rPr>
              <w:rFonts w:asciiTheme="minorHAnsi" w:hAnsiTheme="minorHAnsi" w:cstheme="minorHAnsi"/>
              <w:spacing w:val="-2"/>
              <w:sz w:val="16"/>
            </w:rPr>
            <w:t>APPENIDX</w:t>
          </w:r>
          <w:r w:rsidRPr="0046716F">
            <w:rPr>
              <w:rFonts w:asciiTheme="minorHAnsi" w:hAnsiTheme="minorHAnsi" w:cstheme="minorHAnsi"/>
              <w:spacing w:val="4"/>
              <w:sz w:val="16"/>
            </w:rPr>
            <w:t xml:space="preserve"> </w:t>
          </w:r>
          <w:r w:rsidRPr="0046716F">
            <w:rPr>
              <w:rFonts w:asciiTheme="minorHAnsi" w:hAnsiTheme="minorHAnsi" w:cstheme="minorHAnsi"/>
              <w:sz w:val="16"/>
            </w:rPr>
            <w:t>1</w:t>
          </w:r>
          <w:r w:rsidRPr="0046716F">
            <w:rPr>
              <w:rFonts w:asciiTheme="minorHAnsi" w:hAnsiTheme="minorHAnsi" w:cstheme="minorHAnsi"/>
              <w:spacing w:val="1"/>
              <w:sz w:val="16"/>
            </w:rPr>
            <w:t xml:space="preserve"> </w:t>
          </w:r>
          <w:r w:rsidRPr="0046716F">
            <w:rPr>
              <w:rFonts w:asciiTheme="minorHAnsi" w:hAnsiTheme="minorHAnsi" w:cstheme="minorHAnsi"/>
              <w:sz w:val="16"/>
            </w:rPr>
            <w:t>–</w:t>
          </w:r>
          <w:r w:rsidRPr="0046716F">
            <w:rPr>
              <w:rFonts w:asciiTheme="minorHAnsi" w:hAnsiTheme="minorHAnsi" w:cstheme="minorHAnsi"/>
              <w:spacing w:val="3"/>
              <w:sz w:val="16"/>
            </w:rPr>
            <w:t xml:space="preserve"> </w:t>
          </w:r>
          <w:r w:rsidRPr="0046716F">
            <w:rPr>
              <w:rFonts w:asciiTheme="minorHAnsi" w:hAnsiTheme="minorHAnsi" w:cstheme="minorHAnsi"/>
              <w:spacing w:val="-1"/>
              <w:sz w:val="16"/>
            </w:rPr>
            <w:t>AYSO</w:t>
          </w:r>
          <w:r w:rsidRPr="0046716F">
            <w:rPr>
              <w:rFonts w:asciiTheme="minorHAnsi" w:hAnsiTheme="minorHAnsi" w:cstheme="minorHAnsi"/>
              <w:spacing w:val="3"/>
              <w:sz w:val="16"/>
            </w:rPr>
            <w:t xml:space="preserve"> </w:t>
          </w:r>
          <w:r w:rsidRPr="0046716F">
            <w:rPr>
              <w:rFonts w:asciiTheme="minorHAnsi" w:hAnsiTheme="minorHAnsi" w:cstheme="minorHAnsi"/>
              <w:sz w:val="16"/>
            </w:rPr>
            <w:t xml:space="preserve">NATIONAL </w:t>
          </w:r>
          <w:r w:rsidRPr="0046716F">
            <w:rPr>
              <w:rFonts w:asciiTheme="minorHAnsi" w:hAnsiTheme="minorHAnsi" w:cstheme="minorHAnsi"/>
              <w:spacing w:val="1"/>
              <w:sz w:val="16"/>
            </w:rPr>
            <w:t>RULES</w:t>
          </w:r>
          <w:r w:rsidRPr="0046716F">
            <w:rPr>
              <w:rFonts w:asciiTheme="minorHAnsi" w:hAnsiTheme="minorHAnsi" w:cstheme="minorHAnsi"/>
              <w:spacing w:val="3"/>
              <w:sz w:val="16"/>
            </w:rPr>
            <w:t xml:space="preserve"> </w:t>
          </w:r>
          <w:r w:rsidRPr="0046716F">
            <w:rPr>
              <w:rFonts w:asciiTheme="minorHAnsi" w:hAnsiTheme="minorHAnsi" w:cstheme="minorHAnsi"/>
              <w:sz w:val="16"/>
            </w:rPr>
            <w:t>AND</w:t>
          </w:r>
          <w:r w:rsidRPr="0046716F">
            <w:rPr>
              <w:rFonts w:asciiTheme="minorHAnsi" w:hAnsiTheme="minorHAnsi" w:cstheme="minorHAnsi"/>
              <w:spacing w:val="2"/>
              <w:sz w:val="16"/>
            </w:rPr>
            <w:t xml:space="preserve"> </w:t>
          </w:r>
          <w:r w:rsidRPr="0046716F">
            <w:rPr>
              <w:rFonts w:asciiTheme="minorHAnsi" w:hAnsiTheme="minorHAnsi" w:cstheme="minorHAnsi"/>
              <w:sz w:val="16"/>
            </w:rPr>
            <w:t>REGULATIONS</w:t>
          </w:r>
          <w:r w:rsidRPr="0046716F">
            <w:rPr>
              <w:rFonts w:asciiTheme="minorHAnsi" w:hAnsiTheme="minorHAnsi" w:cstheme="minorHAnsi"/>
              <w:spacing w:val="3"/>
              <w:sz w:val="16"/>
            </w:rPr>
            <w:t xml:space="preserve"> </w:t>
          </w:r>
          <w:r w:rsidRPr="0046716F">
            <w:rPr>
              <w:rFonts w:asciiTheme="minorHAnsi" w:hAnsiTheme="minorHAnsi" w:cstheme="minorHAnsi"/>
              <w:spacing w:val="1"/>
              <w:sz w:val="16"/>
            </w:rPr>
            <w:t>ON</w:t>
          </w:r>
          <w:r w:rsidRPr="0046716F">
            <w:rPr>
              <w:rFonts w:asciiTheme="minorHAnsi" w:hAnsiTheme="minorHAnsi" w:cstheme="minorHAnsi"/>
              <w:sz w:val="16"/>
            </w:rPr>
            <w:t xml:space="preserve"> SUBSTITUTIONS</w:t>
          </w:r>
          <w:r w:rsidRPr="0046716F">
            <w:rPr>
              <w:rFonts w:asciiTheme="minorHAnsi" w:hAnsiTheme="minorHAnsi" w:cstheme="minorHAnsi"/>
              <w:b w:val="0"/>
              <w:bCs w:val="0"/>
              <w:sz w:val="18"/>
              <w:szCs w:val="17"/>
            </w:rPr>
            <w:tab/>
          </w:r>
          <w:r w:rsidRPr="0046716F">
            <w:rPr>
              <w:rFonts w:asciiTheme="minorHAnsi" w:hAnsiTheme="minorHAnsi" w:cstheme="minorHAnsi"/>
              <w:b w:val="0"/>
              <w:bCs w:val="0"/>
              <w:spacing w:val="-2"/>
              <w:sz w:val="18"/>
              <w:szCs w:val="17"/>
            </w:rPr>
            <w:t>26</w:t>
          </w:r>
        </w:p>
        <w:p w14:paraId="17AC4578" w14:textId="77777777" w:rsidR="00FB118A" w:rsidRPr="0046716F" w:rsidRDefault="006C4DF4" w:rsidP="00131F9E">
          <w:pPr>
            <w:pStyle w:val="TOC1"/>
            <w:tabs>
              <w:tab w:val="right" w:leader="dot" w:pos="9656"/>
            </w:tabs>
            <w:spacing w:before="114"/>
            <w:ind w:left="323"/>
            <w:jc w:val="both"/>
            <w:rPr>
              <w:rFonts w:asciiTheme="minorHAnsi" w:hAnsiTheme="minorHAnsi" w:cstheme="minorHAnsi"/>
              <w:b w:val="0"/>
              <w:bCs w:val="0"/>
              <w:sz w:val="18"/>
            </w:rPr>
          </w:pPr>
          <w:hyperlink w:anchor="_TOC_250001" w:history="1">
            <w:r w:rsidR="00DA3BD7" w:rsidRPr="0046716F">
              <w:rPr>
                <w:rFonts w:asciiTheme="minorHAnsi" w:hAnsiTheme="minorHAnsi" w:cstheme="minorHAnsi"/>
                <w:spacing w:val="1"/>
                <w:sz w:val="18"/>
                <w:szCs w:val="16"/>
              </w:rPr>
              <w:t>ARTICLE</w:t>
            </w:r>
            <w:r w:rsidR="00DA3BD7" w:rsidRPr="0046716F">
              <w:rPr>
                <w:rFonts w:asciiTheme="minorHAnsi" w:hAnsiTheme="minorHAnsi" w:cstheme="minorHAnsi"/>
                <w:spacing w:val="4"/>
                <w:sz w:val="18"/>
                <w:szCs w:val="16"/>
              </w:rPr>
              <w:t xml:space="preserve"> </w:t>
            </w:r>
            <w:r w:rsidR="00DA3BD7" w:rsidRPr="0046716F">
              <w:rPr>
                <w:rFonts w:asciiTheme="minorHAnsi" w:hAnsiTheme="minorHAnsi" w:cstheme="minorHAnsi"/>
                <w:spacing w:val="1"/>
                <w:sz w:val="18"/>
                <w:szCs w:val="16"/>
              </w:rPr>
              <w:t>I.C.</w:t>
            </w:r>
            <w:r w:rsidR="00DA3BD7" w:rsidRPr="0046716F">
              <w:rPr>
                <w:rFonts w:asciiTheme="minorHAnsi" w:hAnsiTheme="minorHAnsi" w:cstheme="minorHAnsi"/>
                <w:spacing w:val="6"/>
                <w:sz w:val="18"/>
                <w:szCs w:val="16"/>
              </w:rPr>
              <w:t xml:space="preserve"> </w:t>
            </w:r>
            <w:r w:rsidR="00DA3BD7" w:rsidRPr="0046716F">
              <w:rPr>
                <w:rFonts w:asciiTheme="minorHAnsi" w:hAnsiTheme="minorHAnsi" w:cstheme="minorHAnsi"/>
                <w:sz w:val="18"/>
                <w:szCs w:val="16"/>
              </w:rPr>
              <w:t xml:space="preserve">PLAYING </w:t>
            </w:r>
            <w:r w:rsidR="00DA3BD7" w:rsidRPr="0046716F">
              <w:rPr>
                <w:rFonts w:asciiTheme="minorHAnsi" w:hAnsiTheme="minorHAnsi" w:cstheme="minorHAnsi"/>
                <w:spacing w:val="4"/>
                <w:sz w:val="18"/>
                <w:szCs w:val="16"/>
              </w:rPr>
              <w:t xml:space="preserve"> </w:t>
            </w:r>
            <w:r w:rsidR="00DA3BD7" w:rsidRPr="0046716F">
              <w:rPr>
                <w:rFonts w:asciiTheme="minorHAnsi" w:hAnsiTheme="minorHAnsi" w:cstheme="minorHAnsi"/>
                <w:sz w:val="18"/>
                <w:szCs w:val="16"/>
              </w:rPr>
              <w:t>TIME</w:t>
            </w:r>
            <w:r w:rsidR="00DA3BD7" w:rsidRPr="0046716F">
              <w:rPr>
                <w:rFonts w:asciiTheme="minorHAnsi" w:hAnsiTheme="minorHAnsi" w:cstheme="minorHAnsi"/>
                <w:spacing w:val="36"/>
                <w:sz w:val="18"/>
                <w:szCs w:val="16"/>
              </w:rPr>
              <w:t xml:space="preserve"> </w:t>
            </w:r>
            <w:r w:rsidR="00DA3BD7" w:rsidRPr="0046716F">
              <w:rPr>
                <w:rFonts w:asciiTheme="minorHAnsi" w:hAnsiTheme="minorHAnsi" w:cstheme="minorHAnsi"/>
                <w:sz w:val="18"/>
                <w:szCs w:val="16"/>
              </w:rPr>
              <w:t>AND</w:t>
            </w:r>
            <w:r w:rsidR="00DA3BD7" w:rsidRPr="0046716F">
              <w:rPr>
                <w:rFonts w:asciiTheme="minorHAnsi" w:hAnsiTheme="minorHAnsi" w:cstheme="minorHAnsi"/>
                <w:spacing w:val="29"/>
                <w:sz w:val="18"/>
                <w:szCs w:val="16"/>
              </w:rPr>
              <w:t xml:space="preserve"> </w:t>
            </w:r>
            <w:r w:rsidR="00DA3BD7" w:rsidRPr="0046716F">
              <w:rPr>
                <w:rFonts w:asciiTheme="minorHAnsi" w:hAnsiTheme="minorHAnsi" w:cstheme="minorHAnsi"/>
                <w:sz w:val="18"/>
                <w:szCs w:val="16"/>
              </w:rPr>
              <w:t>SUBSTITUTION</w:t>
            </w:r>
            <w:r w:rsidR="00DA3BD7" w:rsidRPr="0046716F">
              <w:rPr>
                <w:rFonts w:asciiTheme="minorHAnsi" w:hAnsiTheme="minorHAnsi" w:cstheme="minorHAnsi"/>
                <w:b w:val="0"/>
                <w:sz w:val="18"/>
              </w:rPr>
              <w:tab/>
            </w:r>
            <w:r w:rsidR="00DA3BD7" w:rsidRPr="0046716F">
              <w:rPr>
                <w:rFonts w:asciiTheme="minorHAnsi" w:hAnsiTheme="minorHAnsi" w:cstheme="minorHAnsi"/>
                <w:b w:val="0"/>
                <w:spacing w:val="-2"/>
                <w:sz w:val="18"/>
              </w:rPr>
              <w:t>26</w:t>
            </w:r>
          </w:hyperlink>
        </w:p>
        <w:p w14:paraId="46F1BD72" w14:textId="77777777" w:rsidR="00FB118A" w:rsidRPr="0046716F" w:rsidRDefault="006C4DF4" w:rsidP="00131F9E">
          <w:pPr>
            <w:pStyle w:val="TOC2"/>
            <w:tabs>
              <w:tab w:val="right" w:leader="dot" w:pos="9656"/>
            </w:tabs>
            <w:jc w:val="both"/>
            <w:rPr>
              <w:rFonts w:asciiTheme="minorHAnsi" w:hAnsiTheme="minorHAnsi" w:cstheme="minorHAnsi"/>
              <w:b w:val="0"/>
              <w:bCs w:val="0"/>
              <w:sz w:val="18"/>
              <w:szCs w:val="17"/>
            </w:rPr>
          </w:pPr>
          <w:hyperlink w:anchor="_TOC_250000" w:history="1">
            <w:r w:rsidR="00DA3BD7" w:rsidRPr="0046716F">
              <w:rPr>
                <w:rFonts w:asciiTheme="minorHAnsi" w:hAnsiTheme="minorHAnsi" w:cstheme="minorHAnsi"/>
                <w:spacing w:val="-3"/>
                <w:sz w:val="16"/>
              </w:rPr>
              <w:t>APPENDIX</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z w:val="16"/>
              </w:rPr>
              <w:t>2</w:t>
            </w:r>
            <w:r w:rsidR="00DA3BD7" w:rsidRPr="0046716F">
              <w:rPr>
                <w:rFonts w:asciiTheme="minorHAnsi" w:hAnsiTheme="minorHAnsi" w:cstheme="minorHAnsi"/>
                <w:spacing w:val="1"/>
                <w:sz w:val="16"/>
              </w:rPr>
              <w:t xml:space="preserve"> </w:t>
            </w:r>
            <w:r w:rsidR="00DA3BD7" w:rsidRPr="0046716F">
              <w:rPr>
                <w:rFonts w:asciiTheme="minorHAnsi" w:hAnsiTheme="minorHAnsi" w:cstheme="minorHAnsi"/>
                <w:sz w:val="16"/>
              </w:rPr>
              <w:t>–</w:t>
            </w:r>
            <w:r w:rsidR="00DA3BD7" w:rsidRPr="0046716F">
              <w:rPr>
                <w:rFonts w:asciiTheme="minorHAnsi" w:hAnsiTheme="minorHAnsi" w:cstheme="minorHAnsi"/>
                <w:spacing w:val="3"/>
                <w:sz w:val="16"/>
              </w:rPr>
              <w:t xml:space="preserve"> </w:t>
            </w:r>
            <w:r w:rsidR="00DA3BD7" w:rsidRPr="0046716F">
              <w:rPr>
                <w:rFonts w:asciiTheme="minorHAnsi" w:hAnsiTheme="minorHAnsi" w:cstheme="minorHAnsi"/>
                <w:spacing w:val="2"/>
                <w:sz w:val="16"/>
              </w:rPr>
              <w:t>ADDITIONAL</w:t>
            </w:r>
            <w:r w:rsidR="00DA3BD7" w:rsidRPr="0046716F">
              <w:rPr>
                <w:rFonts w:asciiTheme="minorHAnsi" w:hAnsiTheme="minorHAnsi" w:cstheme="minorHAnsi"/>
                <w:spacing w:val="7"/>
                <w:sz w:val="16"/>
              </w:rPr>
              <w:t xml:space="preserve"> </w:t>
            </w:r>
            <w:r w:rsidR="00DA3BD7" w:rsidRPr="0046716F">
              <w:rPr>
                <w:rFonts w:asciiTheme="minorHAnsi" w:hAnsiTheme="minorHAnsi" w:cstheme="minorHAnsi"/>
                <w:spacing w:val="2"/>
                <w:sz w:val="16"/>
              </w:rPr>
              <w:t>QUARTERFINAL</w:t>
            </w:r>
            <w:r w:rsidR="00DA3BD7" w:rsidRPr="0046716F">
              <w:rPr>
                <w:rFonts w:asciiTheme="minorHAnsi" w:hAnsiTheme="minorHAnsi" w:cstheme="minorHAnsi"/>
                <w:spacing w:val="7"/>
                <w:sz w:val="16"/>
              </w:rPr>
              <w:t xml:space="preserve"> </w:t>
            </w:r>
            <w:r w:rsidR="00DA3BD7" w:rsidRPr="0046716F">
              <w:rPr>
                <w:rFonts w:asciiTheme="minorHAnsi" w:hAnsiTheme="minorHAnsi" w:cstheme="minorHAnsi"/>
                <w:spacing w:val="2"/>
                <w:sz w:val="16"/>
              </w:rPr>
              <w:t>SEEDING</w:t>
            </w:r>
            <w:r w:rsidR="00DA3BD7" w:rsidRPr="0046716F">
              <w:rPr>
                <w:rFonts w:asciiTheme="minorHAnsi" w:hAnsiTheme="minorHAnsi" w:cstheme="minorHAnsi"/>
                <w:b w:val="0"/>
                <w:bCs w:val="0"/>
                <w:spacing w:val="2"/>
                <w:sz w:val="18"/>
                <w:szCs w:val="17"/>
              </w:rPr>
              <w:tab/>
            </w:r>
            <w:r w:rsidR="00DA3BD7" w:rsidRPr="0046716F">
              <w:rPr>
                <w:rFonts w:asciiTheme="minorHAnsi" w:hAnsiTheme="minorHAnsi" w:cstheme="minorHAnsi"/>
                <w:b w:val="0"/>
                <w:bCs w:val="0"/>
                <w:spacing w:val="-2"/>
                <w:sz w:val="18"/>
                <w:szCs w:val="17"/>
              </w:rPr>
              <w:t>27</w:t>
            </w:r>
          </w:hyperlink>
        </w:p>
      </w:sdtContent>
    </w:sdt>
    <w:p w14:paraId="42FDA8BD" w14:textId="77777777" w:rsidR="00FB118A" w:rsidRPr="0046716F" w:rsidRDefault="00FB118A" w:rsidP="00131F9E">
      <w:pPr>
        <w:jc w:val="both"/>
        <w:rPr>
          <w:rFonts w:eastAsia="Arial" w:cstheme="minorHAnsi"/>
          <w:sz w:val="18"/>
          <w:szCs w:val="17"/>
        </w:rPr>
        <w:sectPr w:rsidR="00FB118A" w:rsidRPr="0046716F">
          <w:type w:val="continuous"/>
          <w:pgSz w:w="12240" w:h="15840"/>
          <w:pgMar w:top="1356" w:right="1600" w:bottom="2847" w:left="860" w:header="720" w:footer="720" w:gutter="0"/>
          <w:cols w:space="720"/>
        </w:sectPr>
      </w:pPr>
    </w:p>
    <w:p w14:paraId="183F2AD6" w14:textId="77777777" w:rsidR="00FB118A" w:rsidRPr="0046716F" w:rsidRDefault="00FB118A" w:rsidP="00131F9E">
      <w:pPr>
        <w:jc w:val="both"/>
        <w:rPr>
          <w:rFonts w:eastAsia="Arial" w:cstheme="minorHAnsi"/>
          <w:sz w:val="18"/>
          <w:szCs w:val="17"/>
        </w:rPr>
        <w:sectPr w:rsidR="00FB118A" w:rsidRPr="0046716F">
          <w:type w:val="continuous"/>
          <w:pgSz w:w="12240" w:h="15840"/>
          <w:pgMar w:top="1320" w:right="1600" w:bottom="1160" w:left="860" w:header="720" w:footer="720" w:gutter="0"/>
          <w:cols w:space="720"/>
        </w:sectPr>
      </w:pPr>
    </w:p>
    <w:p w14:paraId="4A5B14DB" w14:textId="77777777" w:rsidR="00FB118A" w:rsidRPr="0046716F" w:rsidRDefault="00FB118A" w:rsidP="00131F9E">
      <w:pPr>
        <w:jc w:val="both"/>
        <w:rPr>
          <w:rFonts w:eastAsia="Arial" w:cstheme="minorHAnsi"/>
          <w:sz w:val="48"/>
          <w:szCs w:val="44"/>
        </w:rPr>
      </w:pPr>
    </w:p>
    <w:p w14:paraId="233BE97B" w14:textId="77777777" w:rsidR="00FB118A" w:rsidRPr="0046716F" w:rsidRDefault="00FB118A" w:rsidP="00131F9E">
      <w:pPr>
        <w:spacing w:before="4"/>
        <w:jc w:val="both"/>
        <w:rPr>
          <w:rFonts w:eastAsia="Arial" w:cstheme="minorHAnsi"/>
          <w:sz w:val="40"/>
          <w:szCs w:val="36"/>
        </w:rPr>
      </w:pPr>
    </w:p>
    <w:p w14:paraId="4C78D7F1" w14:textId="77777777" w:rsidR="00FB118A" w:rsidRPr="0046716F" w:rsidRDefault="00DA3BD7" w:rsidP="00131F9E">
      <w:pPr>
        <w:pStyle w:val="Heading1"/>
        <w:spacing w:line="185" w:lineRule="auto"/>
        <w:rPr>
          <w:rFonts w:asciiTheme="minorHAnsi" w:hAnsiTheme="minorHAnsi" w:cstheme="minorHAnsi"/>
          <w:b w:val="0"/>
          <w:bCs w:val="0"/>
          <w:sz w:val="48"/>
        </w:rPr>
      </w:pPr>
      <w:bookmarkStart w:id="1" w:name="_TOC_250048"/>
      <w:r w:rsidRPr="0046716F">
        <w:rPr>
          <w:rFonts w:asciiTheme="minorHAnsi" w:hAnsiTheme="minorHAnsi" w:cstheme="minorHAnsi"/>
          <w:spacing w:val="-1"/>
          <w:sz w:val="48"/>
        </w:rPr>
        <w:t>AYSO National Games</w:t>
      </w:r>
      <w:r w:rsidRPr="0046716F">
        <w:rPr>
          <w:rFonts w:asciiTheme="minorHAnsi" w:hAnsiTheme="minorHAnsi" w:cstheme="minorHAnsi"/>
          <w:spacing w:val="1"/>
          <w:sz w:val="48"/>
        </w:rPr>
        <w:t xml:space="preserve"> </w:t>
      </w:r>
      <w:r w:rsidRPr="0046716F">
        <w:rPr>
          <w:rFonts w:asciiTheme="minorHAnsi" w:hAnsiTheme="minorHAnsi" w:cstheme="minorHAnsi"/>
          <w:spacing w:val="-1"/>
          <w:sz w:val="48"/>
        </w:rPr>
        <w:t>2019</w:t>
      </w:r>
      <w:r w:rsidRPr="0046716F">
        <w:rPr>
          <w:rFonts w:asciiTheme="minorHAnsi" w:hAnsiTheme="minorHAnsi" w:cstheme="minorHAnsi"/>
          <w:spacing w:val="22"/>
          <w:sz w:val="48"/>
        </w:rPr>
        <w:t xml:space="preserve"> </w:t>
      </w:r>
      <w:r w:rsidRPr="0046716F">
        <w:rPr>
          <w:rFonts w:asciiTheme="minorHAnsi" w:hAnsiTheme="minorHAnsi" w:cstheme="minorHAnsi"/>
          <w:spacing w:val="-1"/>
          <w:sz w:val="48"/>
        </w:rPr>
        <w:t>Governing</w:t>
      </w:r>
      <w:r w:rsidRPr="0046716F">
        <w:rPr>
          <w:rFonts w:asciiTheme="minorHAnsi" w:hAnsiTheme="minorHAnsi" w:cstheme="minorHAnsi"/>
          <w:sz w:val="48"/>
        </w:rPr>
        <w:t xml:space="preserve"> </w:t>
      </w:r>
      <w:r w:rsidRPr="0046716F">
        <w:rPr>
          <w:rFonts w:asciiTheme="minorHAnsi" w:hAnsiTheme="minorHAnsi" w:cstheme="minorHAnsi"/>
          <w:spacing w:val="-1"/>
          <w:sz w:val="48"/>
        </w:rPr>
        <w:t>Rules</w:t>
      </w:r>
      <w:bookmarkEnd w:id="1"/>
    </w:p>
    <w:p w14:paraId="53012499" w14:textId="77777777" w:rsidR="00FB118A" w:rsidRPr="0046716F" w:rsidRDefault="00DA3BD7" w:rsidP="00B6294F">
      <w:pPr>
        <w:pStyle w:val="Heading2"/>
        <w:rPr>
          <w:rFonts w:asciiTheme="minorHAnsi" w:hAnsiTheme="minorHAnsi" w:cstheme="minorHAnsi"/>
          <w:sz w:val="21"/>
        </w:rPr>
      </w:pPr>
      <w:bookmarkStart w:id="2" w:name="_TOC_250047"/>
      <w:r w:rsidRPr="0046716F">
        <w:rPr>
          <w:rFonts w:asciiTheme="minorHAnsi" w:hAnsiTheme="minorHAnsi" w:cstheme="minorHAnsi"/>
          <w:spacing w:val="-1"/>
          <w:sz w:val="21"/>
        </w:rPr>
        <w:t>PURPOSE</w:t>
      </w:r>
      <w:r w:rsidRPr="0046716F">
        <w:rPr>
          <w:rFonts w:asciiTheme="minorHAnsi" w:hAnsiTheme="minorHAnsi" w:cstheme="minorHAnsi"/>
          <w:spacing w:val="-7"/>
          <w:sz w:val="21"/>
        </w:rPr>
        <w:t xml:space="preserve"> </w:t>
      </w:r>
      <w:r w:rsidRPr="0046716F">
        <w:rPr>
          <w:rFonts w:asciiTheme="minorHAnsi" w:hAnsiTheme="minorHAnsi" w:cstheme="minorHAnsi"/>
          <w:spacing w:val="-1"/>
          <w:sz w:val="21"/>
        </w:rPr>
        <w:t>OF</w:t>
      </w:r>
      <w:r w:rsidRPr="0046716F">
        <w:rPr>
          <w:rFonts w:asciiTheme="minorHAnsi" w:hAnsiTheme="minorHAnsi" w:cstheme="minorHAnsi"/>
          <w:spacing w:val="-9"/>
          <w:sz w:val="21"/>
        </w:rPr>
        <w:t xml:space="preserve"> </w:t>
      </w:r>
      <w:r w:rsidRPr="0046716F">
        <w:rPr>
          <w:rFonts w:asciiTheme="minorHAnsi" w:hAnsiTheme="minorHAnsi" w:cstheme="minorHAnsi"/>
          <w:sz w:val="21"/>
        </w:rPr>
        <w:t>THE</w:t>
      </w:r>
      <w:r w:rsidRPr="0046716F">
        <w:rPr>
          <w:rFonts w:asciiTheme="minorHAnsi" w:hAnsiTheme="minorHAnsi" w:cstheme="minorHAnsi"/>
          <w:spacing w:val="-9"/>
          <w:sz w:val="21"/>
        </w:rPr>
        <w:t xml:space="preserve"> </w:t>
      </w:r>
      <w:r w:rsidRPr="0046716F">
        <w:rPr>
          <w:rFonts w:asciiTheme="minorHAnsi" w:hAnsiTheme="minorHAnsi" w:cstheme="minorHAnsi"/>
          <w:sz w:val="21"/>
        </w:rPr>
        <w:t>AYSO</w:t>
      </w:r>
      <w:r w:rsidRPr="0046716F">
        <w:rPr>
          <w:rFonts w:asciiTheme="minorHAnsi" w:hAnsiTheme="minorHAnsi" w:cstheme="minorHAnsi"/>
          <w:spacing w:val="-9"/>
          <w:sz w:val="21"/>
        </w:rPr>
        <w:t xml:space="preserve"> </w:t>
      </w:r>
      <w:r w:rsidRPr="0046716F">
        <w:rPr>
          <w:rFonts w:asciiTheme="minorHAnsi" w:hAnsiTheme="minorHAnsi" w:cstheme="minorHAnsi"/>
          <w:sz w:val="21"/>
        </w:rPr>
        <w:t>NATIONAL</w:t>
      </w:r>
      <w:r w:rsidRPr="0046716F">
        <w:rPr>
          <w:rFonts w:asciiTheme="minorHAnsi" w:hAnsiTheme="minorHAnsi" w:cstheme="minorHAnsi"/>
          <w:spacing w:val="-9"/>
          <w:sz w:val="21"/>
        </w:rPr>
        <w:t xml:space="preserve"> </w:t>
      </w:r>
      <w:r w:rsidRPr="0046716F">
        <w:rPr>
          <w:rFonts w:asciiTheme="minorHAnsi" w:hAnsiTheme="minorHAnsi" w:cstheme="minorHAnsi"/>
          <w:sz w:val="21"/>
        </w:rPr>
        <w:t>GAMES</w:t>
      </w:r>
      <w:bookmarkEnd w:id="2"/>
    </w:p>
    <w:p w14:paraId="6DE5D892"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73490650" wp14:editId="53841A7B">
                <wp:extent cx="4590415" cy="6350"/>
                <wp:effectExtent l="8890" t="3810" r="10795" b="8890"/>
                <wp:docPr id="9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98" name="Group 88"/>
                        <wpg:cNvGrpSpPr>
                          <a:grpSpLocks/>
                        </wpg:cNvGrpSpPr>
                        <wpg:grpSpPr bwMode="auto">
                          <a:xfrm>
                            <a:off x="5" y="5"/>
                            <a:ext cx="7220" cy="2"/>
                            <a:chOff x="5" y="5"/>
                            <a:chExt cx="7220" cy="2"/>
                          </a:xfrm>
                        </wpg:grpSpPr>
                        <wps:wsp>
                          <wps:cNvPr id="99" name="Freeform 89"/>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E937BC1" id="Group 87"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">
                <v:group id="Group 88"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89"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25B254D3" w14:textId="03020B01" w:rsidR="00FB118A" w:rsidRPr="0046716F" w:rsidRDefault="00DA3BD7" w:rsidP="0046716F">
      <w:pPr>
        <w:spacing w:before="155" w:line="245" w:lineRule="auto"/>
        <w:ind w:left="323"/>
        <w:rPr>
          <w:rFonts w:eastAsia="Arial" w:cstheme="minorHAnsi"/>
          <w:sz w:val="18"/>
          <w:szCs w:val="17"/>
        </w:rPr>
      </w:pPr>
      <w:r w:rsidRPr="0046716F">
        <w:rPr>
          <w:rFonts w:eastAsia="Arial" w:cstheme="minorHAnsi"/>
          <w:spacing w:val="-1"/>
          <w:sz w:val="18"/>
          <w:szCs w:val="17"/>
        </w:rPr>
        <w:t>The National</w:t>
      </w:r>
      <w:r w:rsidRPr="0046716F">
        <w:rPr>
          <w:rFonts w:eastAsia="Arial" w:cstheme="minorHAnsi"/>
          <w:spacing w:val="1"/>
          <w:sz w:val="18"/>
          <w:szCs w:val="17"/>
        </w:rPr>
        <w:t xml:space="preserve"> </w:t>
      </w:r>
      <w:r w:rsidRPr="0046716F">
        <w:rPr>
          <w:rFonts w:eastAsia="Arial" w:cstheme="minorHAnsi"/>
          <w:spacing w:val="-2"/>
          <w:sz w:val="18"/>
          <w:szCs w:val="17"/>
        </w:rPr>
        <w:t>Games</w:t>
      </w:r>
      <w:r w:rsidRPr="0046716F">
        <w:rPr>
          <w:rFonts w:eastAsia="Arial" w:cstheme="minorHAnsi"/>
          <w:spacing w:val="2"/>
          <w:sz w:val="18"/>
          <w:szCs w:val="17"/>
        </w:rPr>
        <w:t xml:space="preserve"> </w:t>
      </w:r>
      <w:r w:rsidRPr="0046716F">
        <w:rPr>
          <w:rFonts w:eastAsia="Arial" w:cstheme="minorHAnsi"/>
          <w:spacing w:val="-1"/>
          <w:sz w:val="18"/>
          <w:szCs w:val="17"/>
        </w:rPr>
        <w:t>(“Games”) shall</w:t>
      </w:r>
      <w:r w:rsidRPr="0046716F">
        <w:rPr>
          <w:rFonts w:eastAsia="Arial" w:cstheme="minorHAnsi"/>
          <w:spacing w:val="1"/>
          <w:sz w:val="18"/>
          <w:szCs w:val="17"/>
        </w:rPr>
        <w:t xml:space="preserve"> </w:t>
      </w:r>
      <w:r w:rsidRPr="0046716F">
        <w:rPr>
          <w:rFonts w:eastAsia="Arial" w:cstheme="minorHAnsi"/>
          <w:spacing w:val="-1"/>
          <w:sz w:val="18"/>
          <w:szCs w:val="17"/>
        </w:rPr>
        <w:t>offer</w:t>
      </w:r>
      <w:r w:rsidRPr="0046716F">
        <w:rPr>
          <w:rFonts w:eastAsia="Arial" w:cstheme="minorHAnsi"/>
          <w:spacing w:val="1"/>
          <w:sz w:val="18"/>
          <w:szCs w:val="17"/>
        </w:rPr>
        <w:t xml:space="preserve"> </w:t>
      </w:r>
      <w:r w:rsidRPr="0046716F">
        <w:rPr>
          <w:rFonts w:eastAsia="Arial" w:cstheme="minorHAnsi"/>
          <w:spacing w:val="-1"/>
          <w:sz w:val="18"/>
          <w:szCs w:val="17"/>
        </w:rPr>
        <w:t xml:space="preserve">an </w:t>
      </w:r>
      <w:r w:rsidRPr="0046716F">
        <w:rPr>
          <w:rFonts w:eastAsia="Arial" w:cstheme="minorHAnsi"/>
          <w:spacing w:val="-2"/>
          <w:sz w:val="18"/>
          <w:szCs w:val="17"/>
        </w:rPr>
        <w:t>opportunity</w:t>
      </w:r>
      <w:r w:rsidRPr="0046716F">
        <w:rPr>
          <w:rFonts w:eastAsia="Arial" w:cstheme="minorHAnsi"/>
          <w:sz w:val="18"/>
          <w:szCs w:val="17"/>
        </w:rPr>
        <w:t xml:space="preserve"> to</w:t>
      </w:r>
      <w:r w:rsidRPr="0046716F">
        <w:rPr>
          <w:rFonts w:eastAsia="Arial" w:cstheme="minorHAnsi"/>
          <w:spacing w:val="-1"/>
          <w:sz w:val="18"/>
          <w:szCs w:val="17"/>
        </w:rPr>
        <w:t xml:space="preserve"> bring </w:t>
      </w:r>
      <w:r w:rsidRPr="0046716F">
        <w:rPr>
          <w:rFonts w:eastAsia="Arial" w:cstheme="minorHAnsi"/>
          <w:spacing w:val="-2"/>
          <w:sz w:val="18"/>
          <w:szCs w:val="17"/>
        </w:rPr>
        <w:t>together</w:t>
      </w:r>
      <w:r w:rsidRPr="0046716F">
        <w:rPr>
          <w:rFonts w:eastAsia="Arial" w:cstheme="minorHAnsi"/>
          <w:spacing w:val="1"/>
          <w:sz w:val="18"/>
          <w:szCs w:val="17"/>
        </w:rPr>
        <w:t xml:space="preserve"> </w:t>
      </w:r>
      <w:r w:rsidRPr="0046716F">
        <w:rPr>
          <w:rFonts w:eastAsia="Arial" w:cstheme="minorHAnsi"/>
          <w:spacing w:val="-1"/>
          <w:sz w:val="18"/>
          <w:szCs w:val="17"/>
        </w:rPr>
        <w:t>different</w:t>
      </w:r>
      <w:r w:rsidRPr="0046716F">
        <w:rPr>
          <w:rFonts w:eastAsia="Arial" w:cstheme="minorHAnsi"/>
          <w:spacing w:val="1"/>
          <w:sz w:val="18"/>
          <w:szCs w:val="17"/>
        </w:rPr>
        <w:t xml:space="preserve"> </w:t>
      </w:r>
      <w:r w:rsidRPr="0046716F">
        <w:rPr>
          <w:rFonts w:eastAsia="Arial" w:cstheme="minorHAnsi"/>
          <w:spacing w:val="-1"/>
          <w:sz w:val="18"/>
          <w:szCs w:val="17"/>
        </w:rPr>
        <w:t>Regions,</w:t>
      </w:r>
      <w:r w:rsidRPr="0046716F">
        <w:rPr>
          <w:rFonts w:eastAsia="Arial" w:cstheme="minorHAnsi"/>
          <w:spacing w:val="1"/>
          <w:sz w:val="18"/>
          <w:szCs w:val="17"/>
        </w:rPr>
        <w:t xml:space="preserve"> </w:t>
      </w:r>
      <w:r w:rsidRPr="0046716F">
        <w:rPr>
          <w:rFonts w:eastAsia="Arial" w:cstheme="minorHAnsi"/>
          <w:spacing w:val="-1"/>
          <w:sz w:val="18"/>
          <w:szCs w:val="17"/>
        </w:rPr>
        <w:t>Areas,</w:t>
      </w:r>
      <w:r w:rsidRPr="0046716F">
        <w:rPr>
          <w:rFonts w:eastAsia="Arial" w:cstheme="minorHAnsi"/>
          <w:spacing w:val="1"/>
          <w:sz w:val="18"/>
          <w:szCs w:val="17"/>
        </w:rPr>
        <w:t xml:space="preserve"> </w:t>
      </w:r>
      <w:r w:rsidRPr="0046716F">
        <w:rPr>
          <w:rFonts w:eastAsia="Arial" w:cstheme="minorHAnsi"/>
          <w:spacing w:val="-2"/>
          <w:sz w:val="18"/>
          <w:szCs w:val="17"/>
        </w:rPr>
        <w:t>and</w:t>
      </w:r>
      <w:r w:rsidRPr="0046716F">
        <w:rPr>
          <w:rFonts w:eastAsia="Arial" w:cstheme="minorHAnsi"/>
          <w:spacing w:val="-1"/>
          <w:sz w:val="18"/>
          <w:szCs w:val="17"/>
        </w:rPr>
        <w:t xml:space="preserve"> Sections</w:t>
      </w:r>
      <w:r w:rsidRPr="0046716F">
        <w:rPr>
          <w:rFonts w:eastAsia="Arial" w:cstheme="minorHAnsi"/>
          <w:spacing w:val="2"/>
          <w:sz w:val="18"/>
          <w:szCs w:val="17"/>
        </w:rPr>
        <w:t xml:space="preserve"> </w:t>
      </w:r>
      <w:r w:rsidRPr="0046716F">
        <w:rPr>
          <w:rFonts w:eastAsia="Arial" w:cstheme="minorHAnsi"/>
          <w:sz w:val="18"/>
          <w:szCs w:val="17"/>
        </w:rPr>
        <w:t>to</w:t>
      </w:r>
      <w:r w:rsidRPr="0046716F">
        <w:rPr>
          <w:rFonts w:eastAsia="Arial" w:cstheme="minorHAnsi"/>
          <w:spacing w:val="-1"/>
          <w:sz w:val="18"/>
          <w:szCs w:val="17"/>
        </w:rPr>
        <w:t xml:space="preserve"> share</w:t>
      </w:r>
      <w:r w:rsidRPr="0046716F">
        <w:rPr>
          <w:rFonts w:eastAsia="Arial" w:cstheme="minorHAnsi"/>
          <w:spacing w:val="81"/>
          <w:sz w:val="18"/>
          <w:szCs w:val="17"/>
        </w:rPr>
        <w:t xml:space="preserve"> </w:t>
      </w:r>
      <w:r w:rsidRPr="0046716F">
        <w:rPr>
          <w:rFonts w:eastAsia="Arial" w:cstheme="minorHAnsi"/>
          <w:sz w:val="18"/>
          <w:szCs w:val="17"/>
        </w:rPr>
        <w:t>in</w:t>
      </w:r>
      <w:r w:rsidRPr="0046716F">
        <w:rPr>
          <w:rFonts w:eastAsia="Arial" w:cstheme="minorHAnsi"/>
          <w:spacing w:val="-1"/>
          <w:sz w:val="18"/>
          <w:szCs w:val="17"/>
        </w:rPr>
        <w:t xml:space="preserve"> the diverse soccer culture of </w:t>
      </w:r>
      <w:r w:rsidRPr="0046716F">
        <w:rPr>
          <w:rFonts w:eastAsia="Arial" w:cstheme="minorHAnsi"/>
          <w:spacing w:val="-2"/>
          <w:sz w:val="18"/>
          <w:szCs w:val="17"/>
        </w:rPr>
        <w:t>the</w:t>
      </w:r>
      <w:r w:rsidRPr="0046716F">
        <w:rPr>
          <w:rFonts w:eastAsia="Arial" w:cstheme="minorHAnsi"/>
          <w:spacing w:val="-1"/>
          <w:sz w:val="18"/>
          <w:szCs w:val="17"/>
        </w:rPr>
        <w:t xml:space="preserve"> AYSO</w:t>
      </w:r>
      <w:r w:rsidRPr="0046716F">
        <w:rPr>
          <w:rFonts w:eastAsia="Arial" w:cstheme="minorHAnsi"/>
          <w:sz w:val="18"/>
          <w:szCs w:val="17"/>
        </w:rPr>
        <w:t xml:space="preserve"> </w:t>
      </w:r>
      <w:r w:rsidRPr="0046716F">
        <w:rPr>
          <w:rFonts w:eastAsia="Arial" w:cstheme="minorHAnsi"/>
          <w:spacing w:val="-1"/>
          <w:sz w:val="18"/>
          <w:szCs w:val="17"/>
        </w:rPr>
        <w:t>family.</w:t>
      </w:r>
      <w:r w:rsidRPr="0046716F">
        <w:rPr>
          <w:rFonts w:eastAsia="Arial" w:cstheme="minorHAnsi"/>
          <w:sz w:val="18"/>
          <w:szCs w:val="17"/>
        </w:rPr>
        <w:t xml:space="preserve"> </w:t>
      </w:r>
      <w:r w:rsidRPr="0046716F">
        <w:rPr>
          <w:rFonts w:eastAsia="Arial" w:cstheme="minorHAnsi"/>
          <w:spacing w:val="2"/>
          <w:sz w:val="18"/>
          <w:szCs w:val="17"/>
        </w:rPr>
        <w:t xml:space="preserve"> </w:t>
      </w:r>
      <w:r w:rsidRPr="0046716F">
        <w:rPr>
          <w:rFonts w:eastAsia="Arial" w:cstheme="minorHAnsi"/>
          <w:spacing w:val="-1"/>
          <w:sz w:val="18"/>
          <w:szCs w:val="17"/>
        </w:rPr>
        <w:t>This</w:t>
      </w:r>
      <w:r w:rsidRPr="0046716F">
        <w:rPr>
          <w:rFonts w:eastAsia="Arial" w:cstheme="minorHAnsi"/>
          <w:spacing w:val="2"/>
          <w:sz w:val="18"/>
          <w:szCs w:val="17"/>
        </w:rPr>
        <w:t xml:space="preserve"> </w:t>
      </w:r>
      <w:r w:rsidRPr="0046716F">
        <w:rPr>
          <w:rFonts w:eastAsia="Arial" w:cstheme="minorHAnsi"/>
          <w:spacing w:val="-1"/>
          <w:sz w:val="18"/>
          <w:szCs w:val="17"/>
        </w:rPr>
        <w:t>occasion focuses</w:t>
      </w:r>
      <w:r w:rsidRPr="0046716F">
        <w:rPr>
          <w:rFonts w:eastAsia="Arial" w:cstheme="minorHAnsi"/>
          <w:spacing w:val="2"/>
          <w:sz w:val="18"/>
          <w:szCs w:val="17"/>
        </w:rPr>
        <w:t xml:space="preserve"> </w:t>
      </w:r>
      <w:r w:rsidRPr="0046716F">
        <w:rPr>
          <w:rFonts w:eastAsia="Arial" w:cstheme="minorHAnsi"/>
          <w:spacing w:val="-1"/>
          <w:sz w:val="18"/>
          <w:szCs w:val="17"/>
        </w:rPr>
        <w:t>on sportsmanship,</w:t>
      </w:r>
      <w:r w:rsidRPr="0046716F">
        <w:rPr>
          <w:rFonts w:eastAsia="Arial" w:cstheme="minorHAnsi"/>
          <w:spacing w:val="2"/>
          <w:sz w:val="18"/>
          <w:szCs w:val="17"/>
        </w:rPr>
        <w:t xml:space="preserve"> </w:t>
      </w:r>
      <w:r w:rsidRPr="0046716F">
        <w:rPr>
          <w:rFonts w:eastAsia="Arial" w:cstheme="minorHAnsi"/>
          <w:spacing w:val="-1"/>
          <w:sz w:val="18"/>
          <w:szCs w:val="17"/>
        </w:rPr>
        <w:t>team</w:t>
      </w:r>
      <w:r w:rsidRPr="0046716F">
        <w:rPr>
          <w:rFonts w:eastAsia="Arial" w:cstheme="minorHAnsi"/>
          <w:sz w:val="18"/>
          <w:szCs w:val="17"/>
        </w:rPr>
        <w:t xml:space="preserve"> </w:t>
      </w:r>
      <w:r w:rsidRPr="0046716F">
        <w:rPr>
          <w:rFonts w:eastAsia="Arial" w:cstheme="minorHAnsi"/>
          <w:spacing w:val="-1"/>
          <w:sz w:val="18"/>
          <w:szCs w:val="17"/>
        </w:rPr>
        <w:t>spirit</w:t>
      </w:r>
      <w:r w:rsidRPr="0046716F">
        <w:rPr>
          <w:rFonts w:eastAsia="Arial" w:cstheme="minorHAnsi"/>
          <w:spacing w:val="1"/>
          <w:sz w:val="18"/>
          <w:szCs w:val="17"/>
        </w:rPr>
        <w:t xml:space="preserve"> </w:t>
      </w:r>
      <w:r w:rsidRPr="0046716F">
        <w:rPr>
          <w:rFonts w:eastAsia="Arial" w:cstheme="minorHAnsi"/>
          <w:spacing w:val="-2"/>
          <w:sz w:val="18"/>
          <w:szCs w:val="17"/>
        </w:rPr>
        <w:t>and</w:t>
      </w:r>
      <w:r w:rsidRPr="0046716F">
        <w:rPr>
          <w:rFonts w:eastAsia="Arial" w:cstheme="minorHAnsi"/>
          <w:spacing w:val="-1"/>
          <w:sz w:val="18"/>
          <w:szCs w:val="17"/>
        </w:rPr>
        <w:t xml:space="preserve"> making </w:t>
      </w:r>
      <w:r w:rsidRPr="0046716F">
        <w:rPr>
          <w:rFonts w:eastAsia="Arial" w:cstheme="minorHAnsi"/>
          <w:spacing w:val="-2"/>
          <w:sz w:val="18"/>
          <w:szCs w:val="17"/>
        </w:rPr>
        <w:t>new</w:t>
      </w:r>
      <w:r w:rsidR="0046716F" w:rsidRPr="0046716F">
        <w:rPr>
          <w:rFonts w:eastAsia="Arial" w:cstheme="minorHAnsi"/>
          <w:spacing w:val="63"/>
          <w:sz w:val="18"/>
          <w:szCs w:val="17"/>
        </w:rPr>
        <w:t xml:space="preserve"> </w:t>
      </w:r>
      <w:r w:rsidRPr="0046716F">
        <w:rPr>
          <w:rFonts w:eastAsia="Arial" w:cstheme="minorHAnsi"/>
          <w:spacing w:val="-1"/>
          <w:sz w:val="18"/>
          <w:szCs w:val="17"/>
        </w:rPr>
        <w:t>friends</w:t>
      </w:r>
      <w:r w:rsidRPr="0046716F">
        <w:rPr>
          <w:rFonts w:eastAsia="Arial" w:cstheme="minorHAnsi"/>
          <w:spacing w:val="2"/>
          <w:sz w:val="18"/>
          <w:szCs w:val="17"/>
        </w:rPr>
        <w:t xml:space="preserve"> </w:t>
      </w:r>
      <w:r w:rsidRPr="0046716F">
        <w:rPr>
          <w:rFonts w:eastAsia="Arial" w:cstheme="minorHAnsi"/>
          <w:spacing w:val="-2"/>
          <w:sz w:val="18"/>
          <w:szCs w:val="17"/>
        </w:rPr>
        <w:t>through</w:t>
      </w:r>
      <w:r w:rsidRPr="0046716F">
        <w:rPr>
          <w:rFonts w:eastAsia="Arial" w:cstheme="minorHAnsi"/>
          <w:spacing w:val="-1"/>
          <w:sz w:val="18"/>
          <w:szCs w:val="17"/>
        </w:rPr>
        <w:t xml:space="preserve"> the activities</w:t>
      </w:r>
      <w:r w:rsidRPr="0046716F">
        <w:rPr>
          <w:rFonts w:eastAsia="Arial" w:cstheme="minorHAnsi"/>
          <w:spacing w:val="2"/>
          <w:sz w:val="18"/>
          <w:szCs w:val="17"/>
        </w:rPr>
        <w:t xml:space="preserve"> </w:t>
      </w:r>
      <w:r w:rsidRPr="0046716F">
        <w:rPr>
          <w:rFonts w:eastAsia="Arial" w:cstheme="minorHAnsi"/>
          <w:spacing w:val="-2"/>
          <w:sz w:val="18"/>
          <w:szCs w:val="17"/>
        </w:rPr>
        <w:t>and</w:t>
      </w:r>
      <w:r w:rsidRPr="0046716F">
        <w:rPr>
          <w:rFonts w:eastAsia="Arial" w:cstheme="minorHAnsi"/>
          <w:spacing w:val="-1"/>
          <w:sz w:val="18"/>
          <w:szCs w:val="17"/>
        </w:rPr>
        <w:t xml:space="preserve"> </w:t>
      </w:r>
      <w:r w:rsidRPr="0046716F">
        <w:rPr>
          <w:rFonts w:eastAsia="Arial" w:cstheme="minorHAnsi"/>
          <w:spacing w:val="-2"/>
          <w:sz w:val="18"/>
          <w:szCs w:val="17"/>
        </w:rPr>
        <w:t>events</w:t>
      </w:r>
      <w:r w:rsidRPr="0046716F">
        <w:rPr>
          <w:rFonts w:eastAsia="Arial" w:cstheme="minorHAnsi"/>
          <w:spacing w:val="2"/>
          <w:sz w:val="18"/>
          <w:szCs w:val="17"/>
        </w:rPr>
        <w:t xml:space="preserve"> </w:t>
      </w:r>
      <w:r w:rsidRPr="0046716F">
        <w:rPr>
          <w:rFonts w:eastAsia="Arial" w:cstheme="minorHAnsi"/>
          <w:spacing w:val="-1"/>
          <w:sz w:val="18"/>
          <w:szCs w:val="17"/>
        </w:rPr>
        <w:t>that</w:t>
      </w:r>
      <w:r w:rsidRPr="0046716F">
        <w:rPr>
          <w:rFonts w:eastAsia="Arial" w:cstheme="minorHAnsi"/>
          <w:spacing w:val="1"/>
          <w:sz w:val="18"/>
          <w:szCs w:val="17"/>
        </w:rPr>
        <w:t xml:space="preserve"> </w:t>
      </w:r>
      <w:r w:rsidRPr="0046716F">
        <w:rPr>
          <w:rFonts w:eastAsia="Arial" w:cstheme="minorHAnsi"/>
          <w:spacing w:val="-1"/>
          <w:sz w:val="18"/>
          <w:szCs w:val="17"/>
        </w:rPr>
        <w:t>are offered during this</w:t>
      </w:r>
      <w:r w:rsidRPr="0046716F">
        <w:rPr>
          <w:rFonts w:eastAsia="Arial" w:cstheme="minorHAnsi"/>
          <w:spacing w:val="2"/>
          <w:sz w:val="18"/>
          <w:szCs w:val="17"/>
        </w:rPr>
        <w:t xml:space="preserve"> </w:t>
      </w:r>
      <w:r w:rsidRPr="0046716F">
        <w:rPr>
          <w:rFonts w:eastAsia="Arial" w:cstheme="minorHAnsi"/>
          <w:spacing w:val="-1"/>
          <w:sz w:val="18"/>
          <w:szCs w:val="17"/>
        </w:rPr>
        <w:t>weeklong event.</w:t>
      </w:r>
      <w:r w:rsidRPr="0046716F">
        <w:rPr>
          <w:rFonts w:eastAsia="Arial" w:cstheme="minorHAnsi"/>
          <w:spacing w:val="1"/>
          <w:sz w:val="18"/>
          <w:szCs w:val="17"/>
        </w:rPr>
        <w:t xml:space="preserve"> </w:t>
      </w:r>
      <w:r w:rsidRPr="0046716F">
        <w:rPr>
          <w:rFonts w:eastAsia="Arial" w:cstheme="minorHAnsi"/>
          <w:spacing w:val="-1"/>
          <w:sz w:val="18"/>
          <w:szCs w:val="17"/>
        </w:rPr>
        <w:t xml:space="preserve">The </w:t>
      </w:r>
      <w:del w:id="3" w:author="Mike Hoyer" w:date="2018-08-14T17:06:00Z">
        <w:r w:rsidRPr="0046716F" w:rsidDel="00DB67AB">
          <w:rPr>
            <w:rFonts w:eastAsia="Arial" w:cstheme="minorHAnsi"/>
            <w:spacing w:val="-1"/>
            <w:sz w:val="18"/>
            <w:szCs w:val="17"/>
          </w:rPr>
          <w:delText xml:space="preserve">weeklong </w:delText>
        </w:r>
        <w:r w:rsidRPr="0046716F" w:rsidDel="00DB67AB">
          <w:rPr>
            <w:rFonts w:eastAsia="Arial" w:cstheme="minorHAnsi"/>
            <w:spacing w:val="-2"/>
            <w:sz w:val="18"/>
            <w:szCs w:val="17"/>
          </w:rPr>
          <w:delText>dates</w:delText>
        </w:r>
        <w:r w:rsidRPr="0046716F" w:rsidDel="00DB67AB">
          <w:rPr>
            <w:rFonts w:eastAsia="Arial" w:cstheme="minorHAnsi"/>
            <w:spacing w:val="2"/>
            <w:sz w:val="18"/>
            <w:szCs w:val="17"/>
          </w:rPr>
          <w:delText xml:space="preserve"> </w:delText>
        </w:r>
        <w:r w:rsidRPr="0046716F" w:rsidDel="00DB67AB">
          <w:rPr>
            <w:rFonts w:eastAsia="Arial" w:cstheme="minorHAnsi"/>
            <w:spacing w:val="-1"/>
            <w:sz w:val="18"/>
            <w:szCs w:val="17"/>
          </w:rPr>
          <w:delText>are from</w:delText>
        </w:r>
      </w:del>
      <w:ins w:id="4" w:author="Mike Hoyer" w:date="2018-08-14T17:06:00Z">
        <w:r w:rsidR="00DB67AB">
          <w:rPr>
            <w:rFonts w:eastAsia="Arial" w:cstheme="minorHAnsi"/>
            <w:spacing w:val="-1"/>
            <w:sz w:val="18"/>
            <w:szCs w:val="17"/>
          </w:rPr>
          <w:t>Games will be held from</w:t>
        </w:r>
      </w:ins>
      <w:r w:rsidRPr="0046716F">
        <w:rPr>
          <w:rFonts w:eastAsia="Arial" w:cstheme="minorHAnsi"/>
          <w:sz w:val="18"/>
          <w:szCs w:val="17"/>
        </w:rPr>
        <w:t xml:space="preserve"> </w:t>
      </w:r>
      <w:r w:rsidR="0046716F" w:rsidRPr="00DB67AB">
        <w:rPr>
          <w:rFonts w:eastAsia="Arial" w:cstheme="minorHAnsi"/>
          <w:sz w:val="18"/>
          <w:szCs w:val="17"/>
        </w:rPr>
        <w:t>June 30 to July 9, 2018</w:t>
      </w:r>
      <w:r w:rsidRPr="00DB67AB">
        <w:rPr>
          <w:rFonts w:eastAsia="Arial" w:cstheme="minorHAnsi"/>
          <w:spacing w:val="-1"/>
          <w:sz w:val="18"/>
          <w:szCs w:val="17"/>
        </w:rPr>
        <w:t>.</w:t>
      </w:r>
      <w:r w:rsidRPr="0046716F">
        <w:rPr>
          <w:rFonts w:eastAsia="Arial" w:cstheme="minorHAnsi"/>
          <w:sz w:val="18"/>
          <w:szCs w:val="17"/>
        </w:rPr>
        <w:t xml:space="preserve"> </w:t>
      </w:r>
      <w:r w:rsidRPr="0046716F">
        <w:rPr>
          <w:rFonts w:eastAsia="Arial" w:cstheme="minorHAnsi"/>
          <w:spacing w:val="2"/>
          <w:sz w:val="18"/>
          <w:szCs w:val="17"/>
        </w:rPr>
        <w:t xml:space="preserve"> </w:t>
      </w:r>
      <w:r w:rsidRPr="0046716F">
        <w:rPr>
          <w:rFonts w:eastAsia="Arial" w:cstheme="minorHAnsi"/>
          <w:b/>
          <w:bCs/>
          <w:i/>
          <w:spacing w:val="-1"/>
          <w:sz w:val="18"/>
          <w:szCs w:val="17"/>
        </w:rPr>
        <w:t>The Games should not</w:t>
      </w:r>
      <w:r w:rsidRPr="0046716F">
        <w:rPr>
          <w:rFonts w:eastAsia="Arial" w:cstheme="minorHAnsi"/>
          <w:b/>
          <w:bCs/>
          <w:i/>
          <w:spacing w:val="1"/>
          <w:sz w:val="18"/>
          <w:szCs w:val="17"/>
        </w:rPr>
        <w:t xml:space="preserve"> </w:t>
      </w:r>
      <w:r w:rsidRPr="0046716F">
        <w:rPr>
          <w:rFonts w:eastAsia="Arial" w:cstheme="minorHAnsi"/>
          <w:b/>
          <w:bCs/>
          <w:i/>
          <w:spacing w:val="-1"/>
          <w:sz w:val="18"/>
          <w:szCs w:val="17"/>
        </w:rPr>
        <w:t>be interpreted</w:t>
      </w:r>
      <w:r w:rsidRPr="0046716F">
        <w:rPr>
          <w:rFonts w:eastAsia="Arial" w:cstheme="minorHAnsi"/>
          <w:b/>
          <w:bCs/>
          <w:i/>
          <w:sz w:val="18"/>
          <w:szCs w:val="17"/>
        </w:rPr>
        <w:t xml:space="preserve"> </w:t>
      </w:r>
      <w:r w:rsidRPr="0046716F">
        <w:rPr>
          <w:rFonts w:eastAsia="Arial" w:cstheme="minorHAnsi"/>
          <w:b/>
          <w:bCs/>
          <w:i/>
          <w:spacing w:val="-1"/>
          <w:sz w:val="18"/>
          <w:szCs w:val="17"/>
        </w:rPr>
        <w:t>nor</w:t>
      </w:r>
      <w:r w:rsidRPr="0046716F">
        <w:rPr>
          <w:rFonts w:eastAsia="Arial" w:cstheme="minorHAnsi"/>
          <w:b/>
          <w:bCs/>
          <w:i/>
          <w:spacing w:val="1"/>
          <w:sz w:val="18"/>
          <w:szCs w:val="17"/>
        </w:rPr>
        <w:t xml:space="preserve"> </w:t>
      </w:r>
      <w:r w:rsidRPr="0046716F">
        <w:rPr>
          <w:rFonts w:eastAsia="Arial" w:cstheme="minorHAnsi"/>
          <w:b/>
          <w:bCs/>
          <w:i/>
          <w:spacing w:val="-1"/>
          <w:sz w:val="18"/>
          <w:szCs w:val="17"/>
        </w:rPr>
        <w:t>represented as any form</w:t>
      </w:r>
      <w:r w:rsidRPr="0046716F">
        <w:rPr>
          <w:rFonts w:eastAsia="Arial" w:cstheme="minorHAnsi"/>
          <w:b/>
          <w:bCs/>
          <w:i/>
          <w:sz w:val="18"/>
          <w:szCs w:val="17"/>
        </w:rPr>
        <w:t xml:space="preserve"> </w:t>
      </w:r>
      <w:r w:rsidRPr="0046716F">
        <w:rPr>
          <w:rFonts w:eastAsia="Arial" w:cstheme="minorHAnsi"/>
          <w:b/>
          <w:bCs/>
          <w:i/>
          <w:spacing w:val="-1"/>
          <w:sz w:val="18"/>
          <w:szCs w:val="17"/>
        </w:rPr>
        <w:t>of</w:t>
      </w:r>
      <w:r w:rsidRPr="0046716F">
        <w:rPr>
          <w:rFonts w:eastAsia="Arial" w:cstheme="minorHAnsi"/>
          <w:b/>
          <w:bCs/>
          <w:i/>
          <w:spacing w:val="1"/>
          <w:sz w:val="18"/>
          <w:szCs w:val="17"/>
        </w:rPr>
        <w:t xml:space="preserve"> </w:t>
      </w:r>
      <w:r w:rsidRPr="0046716F">
        <w:rPr>
          <w:rFonts w:eastAsia="Arial" w:cstheme="minorHAnsi"/>
          <w:b/>
          <w:bCs/>
          <w:i/>
          <w:spacing w:val="-1"/>
          <w:sz w:val="18"/>
          <w:szCs w:val="17"/>
        </w:rPr>
        <w:t>an AYSO</w:t>
      </w:r>
      <w:r w:rsidRPr="0046716F">
        <w:rPr>
          <w:rFonts w:eastAsia="Arial" w:cstheme="minorHAnsi"/>
          <w:b/>
          <w:bCs/>
          <w:i/>
          <w:sz w:val="18"/>
          <w:szCs w:val="17"/>
        </w:rPr>
        <w:t xml:space="preserve"> </w:t>
      </w:r>
      <w:r w:rsidRPr="0046716F">
        <w:rPr>
          <w:rFonts w:eastAsia="Arial" w:cstheme="minorHAnsi"/>
          <w:b/>
          <w:bCs/>
          <w:i/>
          <w:spacing w:val="-1"/>
          <w:sz w:val="18"/>
          <w:szCs w:val="17"/>
        </w:rPr>
        <w:t>national</w:t>
      </w:r>
      <w:r w:rsidRPr="0046716F">
        <w:rPr>
          <w:rFonts w:eastAsia="Arial" w:cstheme="minorHAnsi"/>
          <w:b/>
          <w:bCs/>
          <w:i/>
          <w:spacing w:val="1"/>
          <w:sz w:val="18"/>
          <w:szCs w:val="17"/>
        </w:rPr>
        <w:t xml:space="preserve"> </w:t>
      </w:r>
      <w:r w:rsidRPr="0046716F">
        <w:rPr>
          <w:rFonts w:eastAsia="Arial" w:cstheme="minorHAnsi"/>
          <w:b/>
          <w:bCs/>
          <w:i/>
          <w:spacing w:val="-1"/>
          <w:sz w:val="18"/>
          <w:szCs w:val="17"/>
        </w:rPr>
        <w:t>championship.</w:t>
      </w:r>
    </w:p>
    <w:p w14:paraId="456CD8D3" w14:textId="77777777" w:rsidR="00FB118A" w:rsidRPr="0046716F" w:rsidRDefault="00DA3BD7" w:rsidP="00B6294F">
      <w:pPr>
        <w:pStyle w:val="Heading2"/>
        <w:rPr>
          <w:rFonts w:asciiTheme="minorHAnsi" w:hAnsiTheme="minorHAnsi" w:cstheme="minorHAnsi"/>
          <w:sz w:val="21"/>
        </w:rPr>
      </w:pPr>
      <w:bookmarkStart w:id="5" w:name="_TOC_250046"/>
      <w:r w:rsidRPr="0046716F">
        <w:rPr>
          <w:rFonts w:asciiTheme="minorHAnsi" w:hAnsiTheme="minorHAnsi" w:cstheme="minorHAnsi"/>
          <w:sz w:val="21"/>
        </w:rPr>
        <w:t>SCOPE</w:t>
      </w:r>
      <w:bookmarkEnd w:id="5"/>
    </w:p>
    <w:p w14:paraId="7BC6FD00"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DF8BE6C" wp14:editId="1AADF1A1">
                <wp:extent cx="4590415" cy="6350"/>
                <wp:effectExtent l="8890" t="2540" r="10795" b="10160"/>
                <wp:docPr id="9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95" name="Group 85"/>
                        <wpg:cNvGrpSpPr>
                          <a:grpSpLocks/>
                        </wpg:cNvGrpSpPr>
                        <wpg:grpSpPr bwMode="auto">
                          <a:xfrm>
                            <a:off x="5" y="5"/>
                            <a:ext cx="7220" cy="2"/>
                            <a:chOff x="5" y="5"/>
                            <a:chExt cx="7220" cy="2"/>
                          </a:xfrm>
                        </wpg:grpSpPr>
                        <wps:wsp>
                          <wps:cNvPr id="96" name="Freeform 86"/>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47975E5" id="Group 84"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AIcWS0hAMAANUIAAAOAAAAAAAAAAAAAAAAAC4CAABkcnMv&#10;ZTJvRG9jLnhtbFBLAQItABQABgAIAAAAIQAQBopF2wAAAAMBAAAPAAAAAAAAAAAAAAAAAN4FAABk&#10;cnMvZG93bnJldi54bWxQSwUGAAAAAAQABADzAAAA5gYAAAAA&#10;">
                <v:group id="Group 85"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86"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73978FCA" w14:textId="0CF46B45" w:rsidR="00FB118A" w:rsidRPr="0046716F" w:rsidRDefault="00DA3BD7" w:rsidP="002F1F48">
      <w:pPr>
        <w:pStyle w:val="BodyText"/>
        <w:rPr>
          <w:rFonts w:asciiTheme="minorHAnsi" w:hAnsiTheme="minorHAnsi" w:cstheme="minorHAnsi"/>
          <w:sz w:val="18"/>
        </w:rPr>
      </w:pPr>
      <w:commentRangeStart w:id="6"/>
      <w:r w:rsidRPr="0046716F">
        <w:rPr>
          <w:rFonts w:asciiTheme="minorHAnsi" w:hAnsiTheme="minorHAnsi" w:cstheme="minorHAnsi"/>
          <w:sz w:val="18"/>
        </w:rPr>
        <w:t>The 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consists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of </w:t>
      </w:r>
      <w:r w:rsidR="002F1F48" w:rsidRPr="0046716F">
        <w:rPr>
          <w:rFonts w:asciiTheme="minorHAnsi" w:hAnsiTheme="minorHAnsi" w:cstheme="minorHAnsi"/>
          <w:sz w:val="18"/>
        </w:rPr>
        <w:t>t</w:t>
      </w:r>
      <w:r w:rsidRPr="0046716F">
        <w:rPr>
          <w:rFonts w:asciiTheme="minorHAnsi" w:hAnsiTheme="minorHAnsi" w:cstheme="minorHAnsi"/>
          <w:sz w:val="18"/>
        </w:rPr>
        <w:t>eams</w:t>
      </w:r>
      <w:r w:rsidRPr="0046716F">
        <w:rPr>
          <w:rFonts w:asciiTheme="minorHAnsi" w:hAnsiTheme="minorHAnsi" w:cstheme="minorHAnsi"/>
          <w:spacing w:val="2"/>
          <w:sz w:val="18"/>
        </w:rPr>
        <w:t xml:space="preserve"> </w:t>
      </w:r>
      <w:r w:rsidRPr="0046716F">
        <w:rPr>
          <w:rFonts w:asciiTheme="minorHAnsi" w:hAnsiTheme="minorHAnsi" w:cstheme="minorHAnsi"/>
          <w:sz w:val="18"/>
        </w:rPr>
        <w:t>formed by Regions,</w:t>
      </w:r>
      <w:r w:rsidRPr="0046716F">
        <w:rPr>
          <w:rFonts w:asciiTheme="minorHAnsi" w:hAnsiTheme="minorHAnsi" w:cstheme="minorHAnsi"/>
          <w:spacing w:val="1"/>
          <w:sz w:val="18"/>
        </w:rPr>
        <w:t xml:space="preserve"> </w:t>
      </w:r>
      <w:r w:rsidRPr="0046716F">
        <w:rPr>
          <w:rFonts w:asciiTheme="minorHAnsi" w:hAnsiTheme="minorHAnsi" w:cstheme="minorHAnsi"/>
          <w:sz w:val="18"/>
        </w:rPr>
        <w:t>Areas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Sections consisting of</w:t>
      </w:r>
      <w:r w:rsidRPr="0046716F">
        <w:rPr>
          <w:rFonts w:asciiTheme="minorHAnsi" w:hAnsiTheme="minorHAnsi" w:cstheme="minorHAnsi"/>
          <w:spacing w:val="1"/>
          <w:sz w:val="18"/>
        </w:rPr>
        <w:t xml:space="preserve"> </w:t>
      </w:r>
      <w:r w:rsidRPr="0046716F">
        <w:rPr>
          <w:rFonts w:asciiTheme="minorHAnsi" w:hAnsiTheme="minorHAnsi" w:cstheme="minorHAnsi"/>
          <w:sz w:val="18"/>
        </w:rPr>
        <w:t>eligible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within </w:t>
      </w:r>
      <w:r w:rsidR="002F1F48" w:rsidRPr="0046716F">
        <w:rPr>
          <w:rFonts w:asciiTheme="minorHAnsi" w:hAnsiTheme="minorHAnsi" w:cstheme="minorHAnsi"/>
          <w:sz w:val="18"/>
        </w:rPr>
        <w:t>a</w:t>
      </w:r>
      <w:r w:rsidRPr="0046716F">
        <w:rPr>
          <w:rFonts w:asciiTheme="minorHAnsi" w:hAnsiTheme="minorHAnsi" w:cstheme="minorHAnsi"/>
          <w:sz w:val="18"/>
        </w:rPr>
        <w:t xml:space="preserve"> </w:t>
      </w:r>
      <w:r w:rsidRPr="0046716F">
        <w:rPr>
          <w:rFonts w:asciiTheme="minorHAnsi" w:hAnsiTheme="minorHAnsi" w:cstheme="minorHAnsi"/>
          <w:spacing w:val="-2"/>
          <w:sz w:val="18"/>
        </w:rPr>
        <w:t>Region,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Area </w:t>
      </w:r>
      <w:r w:rsidRPr="0046716F">
        <w:rPr>
          <w:rFonts w:asciiTheme="minorHAnsi" w:hAnsiTheme="minorHAnsi" w:cstheme="minorHAnsi"/>
          <w:spacing w:val="-2"/>
          <w:sz w:val="18"/>
        </w:rPr>
        <w:t>or</w:t>
      </w:r>
      <w:r w:rsidRPr="0046716F">
        <w:rPr>
          <w:rFonts w:asciiTheme="minorHAnsi" w:hAnsiTheme="minorHAnsi" w:cstheme="minorHAnsi"/>
          <w:spacing w:val="49"/>
          <w:sz w:val="18"/>
        </w:rPr>
        <w:t xml:space="preserve"> </w:t>
      </w:r>
      <w:r w:rsidRPr="0046716F">
        <w:rPr>
          <w:rFonts w:asciiTheme="minorHAnsi" w:hAnsiTheme="minorHAnsi" w:cstheme="minorHAnsi"/>
          <w:sz w:val="18"/>
        </w:rPr>
        <w:t>Section,</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w:t>
      </w:r>
      <w:r w:rsidRPr="0046716F">
        <w:rPr>
          <w:rFonts w:asciiTheme="minorHAnsi" w:hAnsiTheme="minorHAnsi" w:cstheme="minorHAnsi"/>
          <w:spacing w:val="-2"/>
          <w:sz w:val="18"/>
        </w:rPr>
        <w:t>below;</w:t>
      </w:r>
      <w:commentRangeEnd w:id="6"/>
      <w:r w:rsidR="00EF074E">
        <w:rPr>
          <w:rStyle w:val="CommentReference"/>
          <w:rFonts w:asciiTheme="minorHAnsi" w:eastAsiaTheme="minorHAnsi" w:hAnsiTheme="minorHAnsi"/>
          <w:spacing w:val="0"/>
        </w:rPr>
        <w:commentReference w:id="6"/>
      </w:r>
    </w:p>
    <w:p w14:paraId="18744015" w14:textId="77777777" w:rsidR="00FB118A" w:rsidRPr="0046716F" w:rsidRDefault="00DA3BD7" w:rsidP="00B6294F">
      <w:pPr>
        <w:pStyle w:val="Heading2"/>
        <w:rPr>
          <w:rFonts w:asciiTheme="minorHAnsi" w:hAnsiTheme="minorHAnsi" w:cstheme="minorHAnsi"/>
          <w:sz w:val="21"/>
        </w:rPr>
      </w:pPr>
      <w:bookmarkStart w:id="7" w:name="_TOC_250045"/>
      <w:r w:rsidRPr="0046716F">
        <w:rPr>
          <w:rFonts w:asciiTheme="minorHAnsi" w:hAnsiTheme="minorHAnsi" w:cstheme="minorHAnsi"/>
          <w:sz w:val="21"/>
        </w:rPr>
        <w:t>PLAYER</w:t>
      </w:r>
      <w:r w:rsidRPr="0046716F">
        <w:rPr>
          <w:rFonts w:asciiTheme="minorHAnsi" w:hAnsiTheme="minorHAnsi" w:cstheme="minorHAnsi"/>
          <w:spacing w:val="-15"/>
          <w:sz w:val="21"/>
        </w:rPr>
        <w:t xml:space="preserve"> </w:t>
      </w:r>
      <w:r w:rsidRPr="0046716F">
        <w:rPr>
          <w:rFonts w:asciiTheme="minorHAnsi" w:hAnsiTheme="minorHAnsi" w:cstheme="minorHAnsi"/>
          <w:sz w:val="21"/>
        </w:rPr>
        <w:t>ELIGIBILITY</w:t>
      </w:r>
      <w:r w:rsidRPr="0046716F">
        <w:rPr>
          <w:rFonts w:asciiTheme="minorHAnsi" w:hAnsiTheme="minorHAnsi" w:cstheme="minorHAnsi"/>
          <w:spacing w:val="-14"/>
          <w:sz w:val="21"/>
        </w:rPr>
        <w:t xml:space="preserve"> </w:t>
      </w:r>
      <w:r w:rsidRPr="0046716F">
        <w:rPr>
          <w:rFonts w:asciiTheme="minorHAnsi" w:hAnsiTheme="minorHAnsi" w:cstheme="minorHAnsi"/>
          <w:sz w:val="21"/>
        </w:rPr>
        <w:t>POLICY</w:t>
      </w:r>
      <w:bookmarkEnd w:id="7"/>
    </w:p>
    <w:p w14:paraId="3ECB174F"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2C41274" wp14:editId="3704A037">
                <wp:extent cx="4590415" cy="6350"/>
                <wp:effectExtent l="8890" t="1905" r="10795" b="10795"/>
                <wp:docPr id="9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92" name="Group 82"/>
                        <wpg:cNvGrpSpPr>
                          <a:grpSpLocks/>
                        </wpg:cNvGrpSpPr>
                        <wpg:grpSpPr bwMode="auto">
                          <a:xfrm>
                            <a:off x="5" y="5"/>
                            <a:ext cx="7220" cy="2"/>
                            <a:chOff x="5" y="5"/>
                            <a:chExt cx="7220" cy="2"/>
                          </a:xfrm>
                        </wpg:grpSpPr>
                        <wps:wsp>
                          <wps:cNvPr id="93" name="Freeform 83"/>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6FB2AF4" id="Group 81"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Hm90WqDAwAA1QgAAA4AAAAAAAAAAAAAAAAALgIAAGRycy9l&#10;Mm9Eb2MueG1sUEsBAi0AFAAGAAgAAAAhABAGikXbAAAAAwEAAA8AAAAAAAAAAAAAAAAA3QUAAGRy&#10;cy9kb3ducmV2LnhtbFBLBQYAAAAABAAEAPMAAADlBgAAAAA=&#10;">
                <v:group id="Group 82"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83"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1049F596" w14:textId="23839E72" w:rsidR="00FB118A" w:rsidRPr="0046716F" w:rsidRDefault="00DA3BD7" w:rsidP="005F47CE">
      <w:pPr>
        <w:spacing w:before="152" w:line="259" w:lineRule="auto"/>
        <w:ind w:left="323" w:hanging="1"/>
        <w:jc w:val="both"/>
        <w:rPr>
          <w:rFonts w:eastAsia="Arial" w:cstheme="minorHAnsi"/>
          <w:sz w:val="18"/>
          <w:szCs w:val="17"/>
        </w:rPr>
      </w:pPr>
      <w:r w:rsidRPr="0046716F">
        <w:rPr>
          <w:rFonts w:cstheme="minorHAnsi"/>
          <w:spacing w:val="-1"/>
          <w:sz w:val="18"/>
        </w:rPr>
        <w:t xml:space="preserve">To be eligible </w:t>
      </w:r>
      <w:r w:rsidRPr="0046716F">
        <w:rPr>
          <w:rFonts w:cstheme="minorHAnsi"/>
          <w:sz w:val="18"/>
        </w:rPr>
        <w:t>to</w:t>
      </w:r>
      <w:r w:rsidRPr="0046716F">
        <w:rPr>
          <w:rFonts w:cstheme="minorHAnsi"/>
          <w:spacing w:val="-1"/>
          <w:sz w:val="18"/>
        </w:rPr>
        <w:t xml:space="preserve"> participate </w:t>
      </w:r>
      <w:r w:rsidRPr="0046716F">
        <w:rPr>
          <w:rFonts w:cstheme="minorHAnsi"/>
          <w:sz w:val="18"/>
        </w:rPr>
        <w:t>in</w:t>
      </w:r>
      <w:r w:rsidRPr="0046716F">
        <w:rPr>
          <w:rFonts w:cstheme="minorHAnsi"/>
          <w:spacing w:val="-1"/>
          <w:sz w:val="18"/>
        </w:rPr>
        <w:t xml:space="preserve"> </w:t>
      </w:r>
      <w:r w:rsidRPr="0046716F">
        <w:rPr>
          <w:rFonts w:cstheme="minorHAnsi"/>
          <w:spacing w:val="-2"/>
          <w:sz w:val="18"/>
        </w:rPr>
        <w:t>the</w:t>
      </w:r>
      <w:r w:rsidRPr="0046716F">
        <w:rPr>
          <w:rFonts w:cstheme="minorHAnsi"/>
          <w:spacing w:val="-1"/>
          <w:sz w:val="18"/>
        </w:rPr>
        <w:t xml:space="preserve"> </w:t>
      </w:r>
      <w:r w:rsidRPr="0046716F">
        <w:rPr>
          <w:rFonts w:cstheme="minorHAnsi"/>
          <w:spacing w:val="-2"/>
          <w:sz w:val="18"/>
        </w:rPr>
        <w:t>National</w:t>
      </w:r>
      <w:r w:rsidRPr="0046716F">
        <w:rPr>
          <w:rFonts w:cstheme="minorHAnsi"/>
          <w:spacing w:val="1"/>
          <w:sz w:val="18"/>
        </w:rPr>
        <w:t xml:space="preserve"> </w:t>
      </w:r>
      <w:r w:rsidRPr="0046716F">
        <w:rPr>
          <w:rFonts w:cstheme="minorHAnsi"/>
          <w:spacing w:val="-1"/>
          <w:sz w:val="18"/>
        </w:rPr>
        <w:t>Games,</w:t>
      </w:r>
      <w:r w:rsidRPr="0046716F">
        <w:rPr>
          <w:rFonts w:cstheme="minorHAnsi"/>
          <w:spacing w:val="1"/>
          <w:sz w:val="18"/>
        </w:rPr>
        <w:t xml:space="preserve"> </w:t>
      </w:r>
      <w:r w:rsidRPr="0046716F">
        <w:rPr>
          <w:rFonts w:cstheme="minorHAnsi"/>
          <w:sz w:val="18"/>
        </w:rPr>
        <w:t>a</w:t>
      </w:r>
      <w:r w:rsidRPr="0046716F">
        <w:rPr>
          <w:rFonts w:cstheme="minorHAnsi"/>
          <w:spacing w:val="-1"/>
          <w:sz w:val="18"/>
        </w:rPr>
        <w:t xml:space="preserve"> </w:t>
      </w:r>
      <w:r w:rsidRPr="0046716F">
        <w:rPr>
          <w:rFonts w:cstheme="minorHAnsi"/>
          <w:b/>
          <w:spacing w:val="-2"/>
          <w:sz w:val="18"/>
        </w:rPr>
        <w:t>player</w:t>
      </w:r>
      <w:r w:rsidRPr="0046716F">
        <w:rPr>
          <w:rFonts w:cstheme="minorHAnsi"/>
          <w:b/>
          <w:spacing w:val="1"/>
          <w:sz w:val="18"/>
        </w:rPr>
        <w:t xml:space="preserve"> </w:t>
      </w:r>
      <w:r w:rsidRPr="0046716F">
        <w:rPr>
          <w:rFonts w:cstheme="minorHAnsi"/>
          <w:b/>
          <w:spacing w:val="-1"/>
          <w:sz w:val="18"/>
        </w:rPr>
        <w:t>must</w:t>
      </w:r>
      <w:r w:rsidRPr="0046716F">
        <w:rPr>
          <w:rFonts w:cstheme="minorHAnsi"/>
          <w:b/>
          <w:spacing w:val="1"/>
          <w:sz w:val="18"/>
        </w:rPr>
        <w:t xml:space="preserve"> </w:t>
      </w:r>
      <w:r w:rsidRPr="0046716F">
        <w:rPr>
          <w:rFonts w:cstheme="minorHAnsi"/>
          <w:b/>
          <w:spacing w:val="-2"/>
          <w:sz w:val="18"/>
        </w:rPr>
        <w:t>meet</w:t>
      </w:r>
      <w:r w:rsidRPr="0046716F">
        <w:rPr>
          <w:rFonts w:cstheme="minorHAnsi"/>
          <w:b/>
          <w:spacing w:val="1"/>
          <w:sz w:val="18"/>
        </w:rPr>
        <w:t xml:space="preserve"> </w:t>
      </w:r>
      <w:r w:rsidRPr="0046716F">
        <w:rPr>
          <w:rFonts w:cstheme="minorHAnsi"/>
          <w:b/>
          <w:spacing w:val="-1"/>
          <w:sz w:val="18"/>
        </w:rPr>
        <w:t xml:space="preserve">both </w:t>
      </w:r>
      <w:r w:rsidRPr="0046716F">
        <w:rPr>
          <w:rFonts w:cstheme="minorHAnsi"/>
          <w:sz w:val="18"/>
        </w:rPr>
        <w:t>a</w:t>
      </w:r>
      <w:r w:rsidRPr="0046716F">
        <w:rPr>
          <w:rFonts w:cstheme="minorHAnsi"/>
          <w:spacing w:val="-1"/>
          <w:sz w:val="18"/>
        </w:rPr>
        <w:t xml:space="preserve"> </w:t>
      </w:r>
      <w:r w:rsidRPr="0046716F">
        <w:rPr>
          <w:rFonts w:cstheme="minorHAnsi"/>
          <w:b/>
          <w:spacing w:val="-1"/>
          <w:sz w:val="18"/>
        </w:rPr>
        <w:t xml:space="preserve">registration </w:t>
      </w:r>
      <w:r w:rsidRPr="0046716F">
        <w:rPr>
          <w:rFonts w:cstheme="minorHAnsi"/>
          <w:b/>
          <w:spacing w:val="-2"/>
          <w:sz w:val="18"/>
        </w:rPr>
        <w:t>requirement</w:t>
      </w:r>
      <w:r w:rsidRPr="0046716F">
        <w:rPr>
          <w:rFonts w:cstheme="minorHAnsi"/>
          <w:b/>
          <w:spacing w:val="1"/>
          <w:sz w:val="18"/>
        </w:rPr>
        <w:t xml:space="preserve"> </w:t>
      </w:r>
      <w:r w:rsidRPr="0046716F">
        <w:rPr>
          <w:rFonts w:cstheme="minorHAnsi"/>
          <w:spacing w:val="-2"/>
          <w:sz w:val="18"/>
        </w:rPr>
        <w:t>and</w:t>
      </w:r>
      <w:r w:rsidRPr="0046716F">
        <w:rPr>
          <w:rFonts w:cstheme="minorHAnsi"/>
          <w:spacing w:val="-1"/>
          <w:sz w:val="18"/>
        </w:rPr>
        <w:t xml:space="preserve"> </w:t>
      </w:r>
      <w:r w:rsidRPr="0046716F">
        <w:rPr>
          <w:rFonts w:cstheme="minorHAnsi"/>
          <w:b/>
          <w:sz w:val="18"/>
        </w:rPr>
        <w:t>a</w:t>
      </w:r>
      <w:r w:rsidRPr="0046716F">
        <w:rPr>
          <w:rFonts w:cstheme="minorHAnsi"/>
          <w:b/>
          <w:spacing w:val="-1"/>
          <w:sz w:val="18"/>
        </w:rPr>
        <w:t xml:space="preserve"> </w:t>
      </w:r>
      <w:r w:rsidR="005F47CE" w:rsidRPr="0046716F">
        <w:rPr>
          <w:rFonts w:cstheme="minorHAnsi"/>
          <w:b/>
          <w:spacing w:val="-1"/>
          <w:sz w:val="18"/>
        </w:rPr>
        <w:t>primary program</w:t>
      </w:r>
      <w:r w:rsidRPr="0046716F">
        <w:rPr>
          <w:rFonts w:cstheme="minorHAnsi"/>
          <w:b/>
          <w:sz w:val="18"/>
        </w:rPr>
        <w:t xml:space="preserve"> </w:t>
      </w:r>
      <w:r w:rsidRPr="0046716F">
        <w:rPr>
          <w:rFonts w:cstheme="minorHAnsi"/>
          <w:b/>
          <w:spacing w:val="-1"/>
          <w:sz w:val="18"/>
        </w:rPr>
        <w:t>participation</w:t>
      </w:r>
      <w:r w:rsidRPr="0046716F">
        <w:rPr>
          <w:rFonts w:cstheme="minorHAnsi"/>
          <w:b/>
          <w:sz w:val="18"/>
        </w:rPr>
        <w:t xml:space="preserve"> </w:t>
      </w:r>
      <w:r w:rsidRPr="0046716F">
        <w:rPr>
          <w:rFonts w:cstheme="minorHAnsi"/>
          <w:b/>
          <w:spacing w:val="-1"/>
          <w:sz w:val="18"/>
        </w:rPr>
        <w:t>requiremen</w:t>
      </w:r>
      <w:r w:rsidRPr="0046716F">
        <w:rPr>
          <w:rFonts w:cstheme="minorHAnsi"/>
          <w:spacing w:val="-1"/>
          <w:sz w:val="18"/>
        </w:rPr>
        <w:t>t.</w:t>
      </w:r>
      <w:r w:rsidRPr="0046716F">
        <w:rPr>
          <w:rFonts w:cstheme="minorHAnsi"/>
          <w:spacing w:val="1"/>
          <w:sz w:val="18"/>
        </w:rPr>
        <w:t xml:space="preserve"> </w:t>
      </w:r>
      <w:r w:rsidRPr="0046716F">
        <w:rPr>
          <w:rFonts w:cstheme="minorHAnsi"/>
          <w:sz w:val="18"/>
        </w:rPr>
        <w:t>It</w:t>
      </w:r>
      <w:r w:rsidRPr="0046716F">
        <w:rPr>
          <w:rFonts w:cstheme="minorHAnsi"/>
          <w:spacing w:val="-2"/>
          <w:sz w:val="18"/>
        </w:rPr>
        <w:t xml:space="preserve"> </w:t>
      </w:r>
      <w:r w:rsidRPr="0046716F">
        <w:rPr>
          <w:rFonts w:cstheme="minorHAnsi"/>
          <w:sz w:val="18"/>
        </w:rPr>
        <w:t>is</w:t>
      </w:r>
      <w:r w:rsidRPr="0046716F">
        <w:rPr>
          <w:rFonts w:cstheme="minorHAnsi"/>
          <w:spacing w:val="-1"/>
          <w:sz w:val="18"/>
        </w:rPr>
        <w:t xml:space="preserve"> the intent</w:t>
      </w:r>
      <w:r w:rsidRPr="0046716F">
        <w:rPr>
          <w:rFonts w:cstheme="minorHAnsi"/>
          <w:spacing w:val="1"/>
          <w:sz w:val="18"/>
        </w:rPr>
        <w:t xml:space="preserve"> </w:t>
      </w:r>
      <w:r w:rsidRPr="0046716F">
        <w:rPr>
          <w:rFonts w:cstheme="minorHAnsi"/>
          <w:spacing w:val="-1"/>
          <w:sz w:val="18"/>
        </w:rPr>
        <w:t>of</w:t>
      </w:r>
      <w:r w:rsidRPr="0046716F">
        <w:rPr>
          <w:rFonts w:cstheme="minorHAnsi"/>
          <w:spacing w:val="1"/>
          <w:sz w:val="18"/>
        </w:rPr>
        <w:t xml:space="preserve"> </w:t>
      </w:r>
      <w:r w:rsidRPr="0046716F">
        <w:rPr>
          <w:rFonts w:cstheme="minorHAnsi"/>
          <w:spacing w:val="-1"/>
          <w:sz w:val="18"/>
        </w:rPr>
        <w:t xml:space="preserve">these </w:t>
      </w:r>
      <w:r w:rsidRPr="0046716F">
        <w:rPr>
          <w:rFonts w:cstheme="minorHAnsi"/>
          <w:spacing w:val="-2"/>
          <w:sz w:val="18"/>
        </w:rPr>
        <w:t>rules</w:t>
      </w:r>
      <w:r w:rsidRPr="0046716F">
        <w:rPr>
          <w:rFonts w:cstheme="minorHAnsi"/>
          <w:spacing w:val="2"/>
          <w:sz w:val="18"/>
        </w:rPr>
        <w:t xml:space="preserve"> </w:t>
      </w:r>
      <w:r w:rsidRPr="0046716F">
        <w:rPr>
          <w:rFonts w:cstheme="minorHAnsi"/>
          <w:spacing w:val="-1"/>
          <w:sz w:val="18"/>
        </w:rPr>
        <w:t>that</w:t>
      </w:r>
      <w:r w:rsidRPr="0046716F">
        <w:rPr>
          <w:rFonts w:cstheme="minorHAnsi"/>
          <w:spacing w:val="1"/>
          <w:sz w:val="18"/>
        </w:rPr>
        <w:t xml:space="preserve"> </w:t>
      </w:r>
      <w:r w:rsidRPr="0046716F">
        <w:rPr>
          <w:rFonts w:cstheme="minorHAnsi"/>
          <w:spacing w:val="-1"/>
          <w:sz w:val="18"/>
        </w:rPr>
        <w:t>participants</w:t>
      </w:r>
      <w:r w:rsidRPr="0046716F">
        <w:rPr>
          <w:rFonts w:cstheme="minorHAnsi"/>
          <w:spacing w:val="2"/>
          <w:sz w:val="18"/>
        </w:rPr>
        <w:t xml:space="preserve"> </w:t>
      </w:r>
      <w:r w:rsidRPr="0046716F">
        <w:rPr>
          <w:rFonts w:cstheme="minorHAnsi"/>
          <w:spacing w:val="-1"/>
          <w:sz w:val="18"/>
        </w:rPr>
        <w:t>will</w:t>
      </w:r>
      <w:r w:rsidRPr="0046716F">
        <w:rPr>
          <w:rFonts w:cstheme="minorHAnsi"/>
          <w:spacing w:val="-2"/>
          <w:sz w:val="18"/>
        </w:rPr>
        <w:t xml:space="preserve"> not</w:t>
      </w:r>
      <w:r w:rsidRPr="0046716F">
        <w:rPr>
          <w:rFonts w:cstheme="minorHAnsi"/>
          <w:spacing w:val="1"/>
          <w:sz w:val="18"/>
        </w:rPr>
        <w:t xml:space="preserve"> </w:t>
      </w:r>
      <w:r w:rsidRPr="0046716F">
        <w:rPr>
          <w:rFonts w:cstheme="minorHAnsi"/>
          <w:spacing w:val="-1"/>
          <w:sz w:val="18"/>
        </w:rPr>
        <w:t>join the organization</w:t>
      </w:r>
      <w:r w:rsidRPr="0046716F">
        <w:rPr>
          <w:rFonts w:cstheme="minorHAnsi"/>
          <w:sz w:val="18"/>
        </w:rPr>
        <w:t xml:space="preserve"> </w:t>
      </w:r>
      <w:r w:rsidRPr="0046716F">
        <w:rPr>
          <w:rFonts w:cstheme="minorHAnsi"/>
          <w:spacing w:val="-1"/>
          <w:sz w:val="18"/>
        </w:rPr>
        <w:t>for</w:t>
      </w:r>
      <w:r w:rsidRPr="0046716F">
        <w:rPr>
          <w:rFonts w:cstheme="minorHAnsi"/>
          <w:spacing w:val="1"/>
          <w:sz w:val="18"/>
        </w:rPr>
        <w:t xml:space="preserve"> </w:t>
      </w:r>
      <w:r w:rsidRPr="0046716F">
        <w:rPr>
          <w:rFonts w:cstheme="minorHAnsi"/>
          <w:spacing w:val="-2"/>
          <w:sz w:val="18"/>
        </w:rPr>
        <w:t>the</w:t>
      </w:r>
      <w:r w:rsidRPr="0046716F">
        <w:rPr>
          <w:rFonts w:cstheme="minorHAnsi"/>
          <w:spacing w:val="49"/>
          <w:sz w:val="18"/>
        </w:rPr>
        <w:t xml:space="preserve"> </w:t>
      </w:r>
      <w:r w:rsidRPr="0046716F">
        <w:rPr>
          <w:rFonts w:cstheme="minorHAnsi"/>
          <w:spacing w:val="-1"/>
          <w:sz w:val="18"/>
        </w:rPr>
        <w:t>express</w:t>
      </w:r>
      <w:r w:rsidRPr="0046716F">
        <w:rPr>
          <w:rFonts w:cstheme="minorHAnsi"/>
          <w:spacing w:val="2"/>
          <w:sz w:val="18"/>
        </w:rPr>
        <w:t xml:space="preserve"> </w:t>
      </w:r>
      <w:r w:rsidRPr="0046716F">
        <w:rPr>
          <w:rFonts w:cstheme="minorHAnsi"/>
          <w:spacing w:val="-1"/>
          <w:sz w:val="18"/>
        </w:rPr>
        <w:t>or</w:t>
      </w:r>
      <w:r w:rsidRPr="0046716F">
        <w:rPr>
          <w:rFonts w:cstheme="minorHAnsi"/>
          <w:spacing w:val="1"/>
          <w:sz w:val="18"/>
        </w:rPr>
        <w:t xml:space="preserve"> </w:t>
      </w:r>
      <w:r w:rsidRPr="0046716F">
        <w:rPr>
          <w:rFonts w:cstheme="minorHAnsi"/>
          <w:spacing w:val="-1"/>
          <w:sz w:val="18"/>
        </w:rPr>
        <w:t>singular</w:t>
      </w:r>
      <w:r w:rsidRPr="0046716F">
        <w:rPr>
          <w:rFonts w:cstheme="minorHAnsi"/>
          <w:spacing w:val="1"/>
          <w:sz w:val="18"/>
        </w:rPr>
        <w:t xml:space="preserve"> </w:t>
      </w:r>
      <w:r w:rsidRPr="0046716F">
        <w:rPr>
          <w:rFonts w:cstheme="minorHAnsi"/>
          <w:spacing w:val="-1"/>
          <w:sz w:val="18"/>
        </w:rPr>
        <w:t>purpose of</w:t>
      </w:r>
      <w:r w:rsidRPr="0046716F">
        <w:rPr>
          <w:rFonts w:cstheme="minorHAnsi"/>
          <w:spacing w:val="1"/>
          <w:sz w:val="18"/>
        </w:rPr>
        <w:t xml:space="preserve"> </w:t>
      </w:r>
      <w:r w:rsidRPr="0046716F">
        <w:rPr>
          <w:rFonts w:cstheme="minorHAnsi"/>
          <w:spacing w:val="-1"/>
          <w:sz w:val="18"/>
        </w:rPr>
        <w:t xml:space="preserve">participating </w:t>
      </w:r>
      <w:r w:rsidRPr="0046716F">
        <w:rPr>
          <w:rFonts w:cstheme="minorHAnsi"/>
          <w:sz w:val="18"/>
        </w:rPr>
        <w:t>in</w:t>
      </w:r>
      <w:r w:rsidRPr="0046716F">
        <w:rPr>
          <w:rFonts w:cstheme="minorHAnsi"/>
          <w:spacing w:val="-1"/>
          <w:sz w:val="18"/>
        </w:rPr>
        <w:t xml:space="preserve"> the </w:t>
      </w:r>
      <w:r w:rsidRPr="0046716F">
        <w:rPr>
          <w:rFonts w:cstheme="minorHAnsi"/>
          <w:spacing w:val="-2"/>
          <w:sz w:val="18"/>
        </w:rPr>
        <w:t>National</w:t>
      </w:r>
      <w:r w:rsidRPr="0046716F">
        <w:rPr>
          <w:rFonts w:cstheme="minorHAnsi"/>
          <w:spacing w:val="1"/>
          <w:sz w:val="18"/>
        </w:rPr>
        <w:t xml:space="preserve"> </w:t>
      </w:r>
      <w:r w:rsidRPr="0046716F">
        <w:rPr>
          <w:rFonts w:cstheme="minorHAnsi"/>
          <w:spacing w:val="-2"/>
          <w:sz w:val="18"/>
        </w:rPr>
        <w:t>Games</w:t>
      </w:r>
      <w:r w:rsidRPr="0046716F">
        <w:rPr>
          <w:rFonts w:cstheme="minorHAnsi"/>
          <w:spacing w:val="2"/>
          <w:sz w:val="18"/>
        </w:rPr>
        <w:t xml:space="preserve"> </w:t>
      </w:r>
      <w:r w:rsidRPr="0046716F">
        <w:rPr>
          <w:rFonts w:cstheme="minorHAnsi"/>
          <w:spacing w:val="-2"/>
          <w:sz w:val="18"/>
        </w:rPr>
        <w:t>and</w:t>
      </w:r>
      <w:r w:rsidRPr="0046716F">
        <w:rPr>
          <w:rFonts w:cstheme="minorHAnsi"/>
          <w:spacing w:val="-1"/>
          <w:sz w:val="18"/>
        </w:rPr>
        <w:t xml:space="preserve"> teams</w:t>
      </w:r>
      <w:r w:rsidRPr="0046716F">
        <w:rPr>
          <w:rFonts w:cstheme="minorHAnsi"/>
          <w:spacing w:val="2"/>
          <w:sz w:val="18"/>
        </w:rPr>
        <w:t xml:space="preserve"> </w:t>
      </w:r>
      <w:r w:rsidRPr="0046716F">
        <w:rPr>
          <w:rFonts w:cstheme="minorHAnsi"/>
          <w:spacing w:val="-1"/>
          <w:sz w:val="18"/>
        </w:rPr>
        <w:t>will</w:t>
      </w:r>
      <w:r w:rsidRPr="0046716F">
        <w:rPr>
          <w:rFonts w:cstheme="minorHAnsi"/>
          <w:spacing w:val="1"/>
          <w:sz w:val="18"/>
        </w:rPr>
        <w:t xml:space="preserve"> </w:t>
      </w:r>
      <w:r w:rsidRPr="0046716F">
        <w:rPr>
          <w:rFonts w:cstheme="minorHAnsi"/>
          <w:spacing w:val="-2"/>
          <w:sz w:val="18"/>
        </w:rPr>
        <w:t>not</w:t>
      </w:r>
      <w:r w:rsidRPr="0046716F">
        <w:rPr>
          <w:rFonts w:cstheme="minorHAnsi"/>
          <w:spacing w:val="1"/>
          <w:sz w:val="18"/>
        </w:rPr>
        <w:t xml:space="preserve"> </w:t>
      </w:r>
      <w:r w:rsidRPr="0046716F">
        <w:rPr>
          <w:rFonts w:cstheme="minorHAnsi"/>
          <w:spacing w:val="-1"/>
          <w:sz w:val="18"/>
        </w:rPr>
        <w:t xml:space="preserve">be formed with </w:t>
      </w:r>
      <w:r w:rsidRPr="0046716F">
        <w:rPr>
          <w:rFonts w:cstheme="minorHAnsi"/>
          <w:spacing w:val="-2"/>
          <w:sz w:val="18"/>
        </w:rPr>
        <w:t>any</w:t>
      </w:r>
      <w:r w:rsidRPr="0046716F">
        <w:rPr>
          <w:rFonts w:cstheme="minorHAnsi"/>
          <w:spacing w:val="-1"/>
          <w:sz w:val="18"/>
        </w:rPr>
        <w:t xml:space="preserve"> </w:t>
      </w:r>
      <w:r w:rsidR="005F47CE" w:rsidRPr="0046716F">
        <w:rPr>
          <w:rFonts w:cstheme="minorHAnsi"/>
          <w:spacing w:val="-1"/>
          <w:sz w:val="18"/>
        </w:rPr>
        <w:t>participants thus joining</w:t>
      </w:r>
      <w:r w:rsidRPr="0046716F">
        <w:rPr>
          <w:rFonts w:cstheme="minorHAnsi"/>
          <w:spacing w:val="-2"/>
          <w:sz w:val="18"/>
        </w:rPr>
        <w:t>.</w:t>
      </w:r>
    </w:p>
    <w:p w14:paraId="005F44B4" w14:textId="77777777" w:rsidR="00FB118A" w:rsidRPr="0046716F" w:rsidRDefault="00FB118A" w:rsidP="005F47CE">
      <w:pPr>
        <w:jc w:val="both"/>
        <w:rPr>
          <w:rFonts w:eastAsia="Arial" w:cstheme="minorHAnsi"/>
          <w:sz w:val="20"/>
          <w:szCs w:val="18"/>
        </w:rPr>
      </w:pPr>
    </w:p>
    <w:p w14:paraId="61DB4C42" w14:textId="77777777" w:rsidR="00FB118A"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t>Player</w:t>
      </w:r>
      <w:r w:rsidR="00131F9E" w:rsidRPr="0046716F">
        <w:rPr>
          <w:rFonts w:asciiTheme="minorHAnsi" w:hAnsiTheme="minorHAnsi" w:cstheme="minorHAnsi"/>
          <w:sz w:val="18"/>
        </w:rPr>
        <w:t xml:space="preserve"> </w:t>
      </w:r>
      <w:r w:rsidRPr="0046716F">
        <w:rPr>
          <w:rFonts w:asciiTheme="minorHAnsi" w:hAnsiTheme="minorHAnsi" w:cstheme="minorHAnsi"/>
          <w:sz w:val="18"/>
        </w:rPr>
        <w:t>Registration Requirement</w:t>
      </w:r>
      <w:r w:rsidRPr="0046716F">
        <w:rPr>
          <w:rFonts w:asciiTheme="minorHAnsi" w:hAnsiTheme="minorHAnsi" w:cstheme="minorHAnsi"/>
          <w:spacing w:val="4"/>
          <w:sz w:val="18"/>
        </w:rPr>
        <w:t xml:space="preserve"> </w:t>
      </w:r>
      <w:r w:rsidRPr="0046716F">
        <w:rPr>
          <w:rFonts w:asciiTheme="minorHAnsi" w:hAnsiTheme="minorHAnsi" w:cstheme="minorHAnsi"/>
          <w:spacing w:val="-3"/>
          <w:sz w:val="18"/>
        </w:rPr>
        <w:t>AND</w:t>
      </w:r>
      <w:r w:rsidRPr="0046716F">
        <w:rPr>
          <w:rFonts w:asciiTheme="minorHAnsi" w:hAnsiTheme="minorHAnsi" w:cstheme="minorHAnsi"/>
          <w:sz w:val="18"/>
        </w:rPr>
        <w:t xml:space="preserv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Requirement</w:t>
      </w:r>
      <w:r w:rsidRPr="0046716F">
        <w:rPr>
          <w:rFonts w:asciiTheme="minorHAnsi" w:hAnsiTheme="minorHAnsi" w:cstheme="minorHAnsi"/>
          <w:spacing w:val="29"/>
          <w:sz w:val="18"/>
        </w:rPr>
        <w:t xml:space="preserve"> </w:t>
      </w:r>
      <w:r w:rsidRPr="0046716F">
        <w:rPr>
          <w:rFonts w:asciiTheme="minorHAnsi" w:hAnsiTheme="minorHAnsi" w:cstheme="minorHAnsi"/>
          <w:sz w:val="18"/>
        </w:rPr>
        <w:t>Eligibility</w:t>
      </w:r>
      <w:r w:rsidRPr="0046716F">
        <w:rPr>
          <w:rFonts w:asciiTheme="minorHAnsi" w:hAnsiTheme="minorHAnsi" w:cstheme="minorHAnsi"/>
          <w:spacing w:val="-3"/>
          <w:sz w:val="18"/>
        </w:rPr>
        <w:t xml:space="preserve"> </w:t>
      </w:r>
      <w:r w:rsidRPr="0046716F">
        <w:rPr>
          <w:rFonts w:asciiTheme="minorHAnsi" w:hAnsiTheme="minorHAnsi" w:cstheme="minorHAnsi"/>
          <w:sz w:val="18"/>
        </w:rPr>
        <w:t>depends on both</w:t>
      </w:r>
    </w:p>
    <w:p w14:paraId="350979E3" w14:textId="77777777" w:rsidR="00FB118A" w:rsidRPr="0046716F" w:rsidRDefault="00FB118A" w:rsidP="00131F9E">
      <w:pPr>
        <w:spacing w:before="9"/>
        <w:jc w:val="both"/>
        <w:rPr>
          <w:rFonts w:eastAsia="Arial" w:cstheme="minorHAnsi"/>
          <w:b/>
          <w:bCs/>
          <w:sz w:val="18"/>
          <w:szCs w:val="17"/>
        </w:rPr>
      </w:pPr>
    </w:p>
    <w:p w14:paraId="4795CFA2"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Registration Requirement</w:t>
      </w:r>
    </w:p>
    <w:p w14:paraId="594B4F58" w14:textId="77777777" w:rsidR="00FB118A" w:rsidRPr="0046716F" w:rsidRDefault="00FB118A" w:rsidP="00131F9E">
      <w:pPr>
        <w:spacing w:before="10"/>
        <w:jc w:val="both"/>
        <w:rPr>
          <w:rFonts w:eastAsia="Arial" w:cstheme="minorHAnsi"/>
          <w:sz w:val="18"/>
          <w:szCs w:val="17"/>
        </w:rPr>
      </w:pPr>
    </w:p>
    <w:p w14:paraId="392FC679" w14:textId="717405A4"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Eligible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either:</w:t>
      </w:r>
    </w:p>
    <w:p w14:paraId="78DDF22F" w14:textId="77777777" w:rsidR="00FB118A" w:rsidRPr="0046716F" w:rsidRDefault="00FB118A" w:rsidP="00131F9E">
      <w:pPr>
        <w:spacing w:before="5"/>
        <w:jc w:val="both"/>
        <w:rPr>
          <w:rFonts w:eastAsia="Arial" w:cstheme="minorHAnsi"/>
          <w:sz w:val="18"/>
          <w:szCs w:val="17"/>
        </w:rPr>
      </w:pPr>
    </w:p>
    <w:p w14:paraId="75A0FA4B" w14:textId="0F709980" w:rsidR="00FB118A" w:rsidRPr="0046716F" w:rsidRDefault="00DA3BD7" w:rsidP="003F688E">
      <w:pPr>
        <w:pStyle w:val="BodyText"/>
        <w:numPr>
          <w:ilvl w:val="1"/>
          <w:numId w:val="13"/>
        </w:numPr>
        <w:rPr>
          <w:rFonts w:asciiTheme="minorHAnsi" w:hAnsiTheme="minorHAnsi" w:cstheme="minorHAnsi"/>
          <w:sz w:val="18"/>
        </w:rPr>
      </w:pPr>
      <w:commentRangeStart w:id="8"/>
      <w:r w:rsidRPr="0046716F">
        <w:rPr>
          <w:rFonts w:asciiTheme="minorHAnsi" w:hAnsiTheme="minorHAnsi" w:cstheme="minorHAnsi"/>
          <w:sz w:val="18"/>
        </w:rPr>
        <w:t xml:space="preserve">Registered in </w:t>
      </w:r>
      <w:r w:rsidR="002F1F48" w:rsidRPr="0046716F">
        <w:rPr>
          <w:rFonts w:asciiTheme="minorHAnsi" w:hAnsiTheme="minorHAnsi" w:cstheme="minorHAnsi"/>
          <w:sz w:val="18"/>
        </w:rPr>
        <w:t xml:space="preserve">AYSO’ registration system of record – the </w:t>
      </w:r>
      <w:commentRangeStart w:id="9"/>
      <w:r w:rsidR="002F1F48" w:rsidRPr="0046716F">
        <w:rPr>
          <w:rFonts w:asciiTheme="minorHAnsi" w:hAnsiTheme="minorHAnsi" w:cstheme="minorHAnsi"/>
          <w:sz w:val="18"/>
        </w:rPr>
        <w:t xml:space="preserve">Region Management System (RMS) </w:t>
      </w:r>
      <w:commentRangeEnd w:id="9"/>
      <w:r w:rsidR="00EF074E">
        <w:rPr>
          <w:rStyle w:val="CommentReference"/>
          <w:rFonts w:asciiTheme="minorHAnsi" w:eastAsiaTheme="minorHAnsi" w:hAnsiTheme="minorHAnsi"/>
          <w:spacing w:val="0"/>
        </w:rPr>
        <w:commentReference w:id="9"/>
      </w:r>
      <w:r w:rsidR="002F1F48" w:rsidRPr="0046716F">
        <w:rPr>
          <w:rFonts w:asciiTheme="minorHAnsi" w:hAnsiTheme="minorHAnsi" w:cstheme="minorHAnsi"/>
          <w:sz w:val="18"/>
        </w:rPr>
        <w:t>--</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002F1F48" w:rsidRPr="0046716F">
        <w:rPr>
          <w:rFonts w:asciiTheme="minorHAnsi" w:hAnsiTheme="minorHAnsi" w:cstheme="minorHAnsi"/>
          <w:sz w:val="18"/>
        </w:rPr>
        <w:t>M</w:t>
      </w:r>
      <w:r w:rsidRPr="0046716F">
        <w:rPr>
          <w:rFonts w:asciiTheme="minorHAnsi" w:hAnsiTheme="minorHAnsi" w:cstheme="minorHAnsi"/>
          <w:sz w:val="18"/>
        </w:rPr>
        <w:t xml:space="preserve">embership </w:t>
      </w:r>
      <w:r w:rsidR="002F1F48" w:rsidRPr="0046716F">
        <w:rPr>
          <w:rFonts w:asciiTheme="minorHAnsi" w:hAnsiTheme="minorHAnsi" w:cstheme="minorHAnsi"/>
          <w:spacing w:val="-2"/>
          <w:sz w:val="18"/>
        </w:rPr>
        <w:t>Y</w:t>
      </w:r>
      <w:r w:rsidRPr="0046716F">
        <w:rPr>
          <w:rFonts w:asciiTheme="minorHAnsi" w:hAnsiTheme="minorHAnsi" w:cstheme="minorHAnsi"/>
          <w:spacing w:val="-2"/>
          <w:sz w:val="18"/>
        </w:rPr>
        <w:t>ear</w:t>
      </w:r>
      <w:r w:rsidRPr="0046716F">
        <w:rPr>
          <w:rFonts w:asciiTheme="minorHAnsi" w:hAnsiTheme="minorHAnsi" w:cstheme="minorHAnsi"/>
          <w:spacing w:val="1"/>
          <w:sz w:val="18"/>
        </w:rPr>
        <w:t xml:space="preserve"> </w:t>
      </w:r>
      <w:r w:rsidR="002F1F48" w:rsidRPr="0046716F">
        <w:rPr>
          <w:rFonts w:asciiTheme="minorHAnsi" w:hAnsiTheme="minorHAnsi" w:cstheme="minorHAnsi"/>
          <w:spacing w:val="1"/>
          <w:sz w:val="18"/>
        </w:rPr>
        <w:t xml:space="preserve">2018 </w:t>
      </w:r>
      <w:r w:rsidRPr="0046716F">
        <w:rPr>
          <w:rFonts w:asciiTheme="minorHAnsi" w:hAnsiTheme="minorHAnsi" w:cstheme="minorHAnsi"/>
          <w:sz w:val="18"/>
        </w:rPr>
        <w:t>on or</w:t>
      </w:r>
      <w:r w:rsidRPr="0046716F">
        <w:rPr>
          <w:rFonts w:asciiTheme="minorHAnsi" w:hAnsiTheme="minorHAnsi" w:cstheme="minorHAnsi"/>
          <w:spacing w:val="4"/>
          <w:sz w:val="18"/>
        </w:rPr>
        <w:t xml:space="preserve"> </w:t>
      </w:r>
      <w:r w:rsidRPr="0046716F">
        <w:rPr>
          <w:rFonts w:asciiTheme="minorHAnsi" w:hAnsiTheme="minorHAnsi" w:cstheme="minorHAnsi"/>
          <w:sz w:val="18"/>
        </w:rPr>
        <w:t>before September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30,</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2018</w:t>
      </w:r>
    </w:p>
    <w:p w14:paraId="3BAF0DF3" w14:textId="77777777" w:rsidR="00FB118A" w:rsidRPr="0046716F" w:rsidRDefault="00FB118A" w:rsidP="00131F9E">
      <w:pPr>
        <w:spacing w:before="9"/>
        <w:jc w:val="both"/>
        <w:rPr>
          <w:rFonts w:eastAsia="Arial" w:cstheme="minorHAnsi"/>
          <w:sz w:val="18"/>
          <w:szCs w:val="16"/>
        </w:rPr>
      </w:pPr>
    </w:p>
    <w:p w14:paraId="45B7031C" w14:textId="77777777" w:rsidR="00FB118A"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t>OR</w:t>
      </w:r>
    </w:p>
    <w:p w14:paraId="18FF2F3A" w14:textId="77777777" w:rsidR="00FB118A" w:rsidRPr="0046716F" w:rsidRDefault="00FB118A" w:rsidP="00131F9E">
      <w:pPr>
        <w:jc w:val="both"/>
        <w:rPr>
          <w:rFonts w:eastAsia="Arial" w:cstheme="minorHAnsi"/>
          <w:b/>
          <w:bCs/>
          <w:sz w:val="20"/>
          <w:szCs w:val="18"/>
        </w:rPr>
      </w:pPr>
    </w:p>
    <w:p w14:paraId="10C386AF" w14:textId="5F2BBCA2" w:rsidR="00FB118A" w:rsidRPr="00EF074E" w:rsidRDefault="00DA3BD7" w:rsidP="003F688E">
      <w:pPr>
        <w:pStyle w:val="BodyText"/>
        <w:numPr>
          <w:ilvl w:val="1"/>
          <w:numId w:val="13"/>
        </w:numPr>
        <w:rPr>
          <w:rFonts w:asciiTheme="minorHAnsi" w:hAnsiTheme="minorHAnsi" w:cstheme="minorHAnsi"/>
          <w:sz w:val="18"/>
          <w:szCs w:val="18"/>
        </w:rPr>
      </w:pPr>
      <w:commentRangeStart w:id="10"/>
      <w:r w:rsidRPr="00EF074E">
        <w:rPr>
          <w:rFonts w:asciiTheme="minorHAnsi" w:hAnsiTheme="minorHAnsi" w:cstheme="minorHAnsi"/>
          <w:sz w:val="18"/>
          <w:szCs w:val="18"/>
        </w:rPr>
        <w:t xml:space="preserve">Registered in </w:t>
      </w:r>
      <w:r w:rsidR="00EF074E">
        <w:rPr>
          <w:rFonts w:asciiTheme="minorHAnsi" w:hAnsiTheme="minorHAnsi" w:cstheme="minorHAnsi"/>
          <w:sz w:val="18"/>
          <w:szCs w:val="18"/>
        </w:rPr>
        <w:t xml:space="preserve">RMS for BOTH Membership Year 2018 on or before March 31, 2018 and registered in RMS for the Membership Year 2018 on or before March 31, 2019.  </w:t>
      </w:r>
      <w:commentRangeEnd w:id="10"/>
      <w:r w:rsidR="00EF074E">
        <w:rPr>
          <w:rStyle w:val="CommentReference"/>
          <w:rFonts w:asciiTheme="minorHAnsi" w:eastAsiaTheme="minorHAnsi" w:hAnsiTheme="minorHAnsi"/>
          <w:spacing w:val="0"/>
        </w:rPr>
        <w:commentReference w:id="10"/>
      </w:r>
      <w:commentRangeEnd w:id="8"/>
      <w:r w:rsidR="00E525B0">
        <w:rPr>
          <w:rStyle w:val="CommentReference"/>
          <w:rFonts w:asciiTheme="minorHAnsi" w:eastAsiaTheme="minorHAnsi" w:hAnsiTheme="minorHAnsi"/>
          <w:spacing w:val="0"/>
        </w:rPr>
        <w:commentReference w:id="8"/>
      </w:r>
    </w:p>
    <w:p w14:paraId="3812AD68" w14:textId="77777777" w:rsidR="00FB118A" w:rsidRPr="00EF074E" w:rsidRDefault="00FB118A" w:rsidP="00131F9E">
      <w:pPr>
        <w:spacing w:before="4"/>
        <w:jc w:val="both"/>
        <w:rPr>
          <w:rFonts w:eastAsia="Arial" w:cstheme="minorHAnsi"/>
          <w:sz w:val="18"/>
          <w:szCs w:val="18"/>
        </w:rPr>
      </w:pPr>
    </w:p>
    <w:p w14:paraId="3F9353B6" w14:textId="0168DBFA" w:rsidR="00FB118A" w:rsidRPr="0046716F" w:rsidRDefault="00DA3BD7">
      <w:pPr>
        <w:pStyle w:val="BodyText"/>
        <w:jc w:val="left"/>
        <w:rPr>
          <w:rFonts w:asciiTheme="minorHAnsi" w:hAnsiTheme="minorHAnsi" w:cstheme="minorHAnsi"/>
          <w:sz w:val="18"/>
        </w:rPr>
        <w:pPrChange w:id="11" w:author="Mike Hoyer" w:date="2018-08-14T17:10:00Z">
          <w:pPr>
            <w:pStyle w:val="BodyText"/>
          </w:pPr>
        </w:pPrChange>
      </w:pPr>
      <w:r w:rsidRPr="0046716F">
        <w:rPr>
          <w:rFonts w:asciiTheme="minorHAnsi" w:hAnsiTheme="minorHAnsi" w:cstheme="minorHAnsi"/>
          <w:sz w:val="18"/>
        </w:rPr>
        <w:t>Exceptions</w:t>
      </w:r>
      <w:r w:rsidRPr="0046716F">
        <w:rPr>
          <w:rFonts w:asciiTheme="minorHAnsi" w:hAnsiTheme="minorHAnsi" w:cstheme="minorHAnsi"/>
          <w:spacing w:val="2"/>
          <w:sz w:val="18"/>
        </w:rPr>
        <w:t xml:space="preserve"> </w:t>
      </w:r>
      <w:r w:rsidRPr="0046716F">
        <w:rPr>
          <w:rFonts w:asciiTheme="minorHAnsi" w:hAnsiTheme="minorHAnsi" w:cstheme="minorHAnsi"/>
          <w:sz w:val="18"/>
        </w:rPr>
        <w:t>to the above registration deadlines</w:t>
      </w:r>
      <w:r w:rsidRPr="0046716F">
        <w:rPr>
          <w:rFonts w:asciiTheme="minorHAnsi" w:hAnsiTheme="minorHAnsi" w:cstheme="minorHAnsi"/>
          <w:spacing w:val="2"/>
          <w:sz w:val="18"/>
        </w:rPr>
        <w:t xml:space="preserve"> </w:t>
      </w:r>
      <w:r w:rsidRPr="0046716F">
        <w:rPr>
          <w:rFonts w:asciiTheme="minorHAnsi" w:hAnsiTheme="minorHAnsi" w:cstheme="minorHAnsi"/>
          <w:sz w:val="18"/>
        </w:rPr>
        <w:t>might</w:t>
      </w:r>
      <w:r w:rsidRPr="0046716F">
        <w:rPr>
          <w:rFonts w:asciiTheme="minorHAnsi" w:hAnsiTheme="minorHAnsi" w:cstheme="minorHAnsi"/>
          <w:spacing w:val="1"/>
          <w:sz w:val="18"/>
        </w:rPr>
        <w:t xml:space="preserve"> </w:t>
      </w:r>
      <w:r w:rsidRPr="0046716F">
        <w:rPr>
          <w:rFonts w:asciiTheme="minorHAnsi" w:hAnsiTheme="minorHAnsi" w:cstheme="minorHAnsi"/>
          <w:sz w:val="18"/>
        </w:rPr>
        <w:t>be allowed</w:t>
      </w:r>
      <w:r w:rsidRPr="0046716F">
        <w:rPr>
          <w:rFonts w:asciiTheme="minorHAnsi" w:hAnsiTheme="minorHAnsi" w:cstheme="minorHAnsi"/>
          <w:spacing w:val="1"/>
          <w:sz w:val="18"/>
        </w:rPr>
        <w:t xml:space="preserve"> </w:t>
      </w:r>
      <w:r w:rsidRPr="0046716F">
        <w:rPr>
          <w:rFonts w:asciiTheme="minorHAnsi" w:hAnsiTheme="minorHAnsi" w:cstheme="minorHAnsi"/>
          <w:sz w:val="18"/>
        </w:rPr>
        <w:t>only to the extent</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i/>
          <w:sz w:val="18"/>
        </w:rPr>
        <w:t xml:space="preserve">conclusive documentation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provided</w:t>
      </w:r>
      <w:r w:rsidRPr="0046716F">
        <w:rPr>
          <w:rFonts w:asciiTheme="minorHAnsi" w:hAnsiTheme="minorHAnsi" w:cstheme="minorHAnsi"/>
          <w:spacing w:val="37"/>
          <w:sz w:val="18"/>
        </w:rPr>
        <w:t xml:space="preserve"> </w:t>
      </w:r>
      <w:r w:rsidRPr="0046716F">
        <w:rPr>
          <w:rFonts w:asciiTheme="minorHAnsi" w:hAnsiTheme="minorHAnsi" w:cstheme="minorHAnsi"/>
          <w:sz w:val="18"/>
        </w:rPr>
        <w:t>before April</w:t>
      </w:r>
      <w:r w:rsidRPr="0046716F">
        <w:rPr>
          <w:rFonts w:asciiTheme="minorHAnsi" w:hAnsiTheme="minorHAnsi" w:cstheme="minorHAnsi"/>
          <w:spacing w:val="1"/>
          <w:sz w:val="18"/>
        </w:rPr>
        <w:t xml:space="preserve"> </w:t>
      </w:r>
      <w:r w:rsidRPr="0046716F">
        <w:rPr>
          <w:rFonts w:asciiTheme="minorHAnsi" w:hAnsiTheme="minorHAnsi" w:cstheme="minorHAnsi"/>
          <w:sz w:val="18"/>
        </w:rPr>
        <w:t>1,</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2019</w:t>
      </w:r>
      <w:r w:rsidRPr="0046716F">
        <w:rPr>
          <w:rFonts w:asciiTheme="minorHAnsi" w:hAnsiTheme="minorHAnsi" w:cstheme="minorHAnsi"/>
          <w:sz w:val="18"/>
        </w:rPr>
        <w:t xml:space="preserve"> that</w:t>
      </w:r>
      <w:r w:rsidRPr="0046716F">
        <w:rPr>
          <w:rFonts w:asciiTheme="minorHAnsi" w:hAnsiTheme="minorHAnsi" w:cstheme="minorHAnsi"/>
          <w:spacing w:val="1"/>
          <w:sz w:val="18"/>
        </w:rPr>
        <w:t xml:space="preserve"> </w:t>
      </w:r>
      <w:r w:rsidRPr="0046716F">
        <w:rPr>
          <w:rFonts w:asciiTheme="minorHAnsi" w:hAnsiTheme="minorHAnsi" w:cstheme="minorHAnsi"/>
          <w:sz w:val="18"/>
        </w:rPr>
        <w:t>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should </w:t>
      </w:r>
      <w:r w:rsidRPr="0046716F">
        <w:rPr>
          <w:rFonts w:asciiTheme="minorHAnsi" w:hAnsiTheme="minorHAnsi" w:cstheme="minorHAnsi"/>
          <w:spacing w:val="-2"/>
          <w:sz w:val="18"/>
        </w:rPr>
        <w:t>have</w:t>
      </w:r>
      <w:r w:rsidRPr="0046716F">
        <w:rPr>
          <w:rFonts w:asciiTheme="minorHAnsi" w:hAnsiTheme="minorHAnsi" w:cstheme="minorHAnsi"/>
          <w:sz w:val="18"/>
        </w:rPr>
        <w:t xml:space="preserve"> been”</w:t>
      </w:r>
      <w:r w:rsidRPr="0046716F">
        <w:rPr>
          <w:rFonts w:asciiTheme="minorHAnsi" w:hAnsiTheme="minorHAnsi" w:cstheme="minorHAnsi"/>
          <w:spacing w:val="1"/>
          <w:sz w:val="18"/>
        </w:rPr>
        <w:t xml:space="preserve"> </w:t>
      </w:r>
      <w:r w:rsidRPr="0046716F">
        <w:rPr>
          <w:rFonts w:asciiTheme="minorHAnsi" w:hAnsiTheme="minorHAnsi" w:cstheme="minorHAnsi"/>
          <w:sz w:val="18"/>
        </w:rPr>
        <w:t>properly</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registered in </w:t>
      </w:r>
      <w:r w:rsidR="002F1F48" w:rsidRPr="0046716F">
        <w:rPr>
          <w:rFonts w:asciiTheme="minorHAnsi" w:hAnsiTheme="minorHAnsi" w:cstheme="minorHAnsi"/>
          <w:sz w:val="18"/>
        </w:rPr>
        <w:t>RMS</w:t>
      </w:r>
      <w:r w:rsidRPr="0046716F">
        <w:rPr>
          <w:rFonts w:asciiTheme="minorHAnsi" w:hAnsiTheme="minorHAnsi" w:cstheme="minorHAnsi"/>
          <w:sz w:val="18"/>
        </w:rPr>
        <w:t xml:space="preserve"> by a Region</w:t>
      </w:r>
      <w:r w:rsidR="00131F9E" w:rsidRPr="0046716F">
        <w:rPr>
          <w:rFonts w:asciiTheme="minorHAnsi" w:hAnsiTheme="minorHAnsi" w:cstheme="minorHAnsi"/>
          <w:sz w:val="18"/>
        </w:rPr>
        <w:t xml:space="preserve"> </w:t>
      </w:r>
      <w:r w:rsidRPr="0046716F">
        <w:rPr>
          <w:rFonts w:asciiTheme="minorHAnsi" w:hAnsiTheme="minorHAnsi" w:cstheme="minorHAnsi"/>
          <w:sz w:val="18"/>
        </w:rPr>
        <w:t>by the required dates.</w:t>
      </w:r>
      <w:r w:rsidRPr="0046716F">
        <w:rPr>
          <w:rFonts w:asciiTheme="minorHAnsi" w:hAnsiTheme="minorHAnsi" w:cstheme="minorHAnsi"/>
          <w:spacing w:val="1"/>
          <w:sz w:val="18"/>
        </w:rPr>
        <w:t xml:space="preserve"> </w:t>
      </w:r>
      <w:r w:rsidRPr="0046716F">
        <w:rPr>
          <w:rFonts w:asciiTheme="minorHAnsi" w:hAnsiTheme="minorHAnsi" w:cstheme="minorHAnsi"/>
          <w:i/>
          <w:sz w:val="18"/>
        </w:rPr>
        <w:t xml:space="preserve">Conclusive documentation </w:t>
      </w:r>
      <w:r w:rsidR="002F1F48"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verifiable,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dated</w:t>
      </w:r>
      <w:r w:rsidRPr="0046716F">
        <w:rPr>
          <w:rFonts w:asciiTheme="minorHAnsi" w:hAnsiTheme="minorHAnsi" w:cstheme="minorHAnsi"/>
          <w:sz w:val="18"/>
        </w:rPr>
        <w:t xml:space="preserve"> records</w:t>
      </w:r>
      <w:r w:rsidRPr="0046716F">
        <w:rPr>
          <w:rFonts w:asciiTheme="minorHAnsi" w:hAnsiTheme="minorHAnsi" w:cstheme="minorHAnsi"/>
          <w:spacing w:val="2"/>
          <w:sz w:val="18"/>
        </w:rPr>
        <w:t xml:space="preserve"> </w:t>
      </w:r>
      <w:r w:rsidRPr="0046716F">
        <w:rPr>
          <w:rFonts w:asciiTheme="minorHAnsi" w:hAnsiTheme="minorHAnsi" w:cstheme="minorHAnsi"/>
          <w:sz w:val="18"/>
        </w:rPr>
        <w:t>created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time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online</w:t>
      </w:r>
      <w:r w:rsidR="002F1F48" w:rsidRPr="0046716F">
        <w:rPr>
          <w:rFonts w:asciiTheme="minorHAnsi" w:hAnsiTheme="minorHAnsi" w:cstheme="minorHAnsi"/>
          <w:spacing w:val="53"/>
          <w:sz w:val="18"/>
        </w:rPr>
        <w:t xml:space="preserve"> </w:t>
      </w:r>
      <w:r w:rsidRPr="0046716F">
        <w:rPr>
          <w:rFonts w:asciiTheme="minorHAnsi" w:hAnsiTheme="minorHAnsi" w:cstheme="minorHAnsi"/>
          <w:sz w:val="18"/>
        </w:rPr>
        <w:t>registration indicate timely signature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parent/guardian/majority </w:t>
      </w:r>
      <w:r w:rsidRPr="0046716F">
        <w:rPr>
          <w:rFonts w:asciiTheme="minorHAnsi" w:hAnsiTheme="minorHAnsi" w:cstheme="minorHAnsi"/>
          <w:spacing w:val="-2"/>
          <w:sz w:val="18"/>
        </w:rPr>
        <w:t>age</w:t>
      </w:r>
      <w:r w:rsidRPr="0046716F">
        <w:rPr>
          <w:rFonts w:asciiTheme="minorHAnsi" w:hAnsiTheme="minorHAnsi" w:cstheme="minorHAnsi"/>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on the </w:t>
      </w:r>
      <w:r w:rsidR="002F1F48" w:rsidRPr="0046716F">
        <w:rPr>
          <w:rFonts w:asciiTheme="minorHAnsi" w:hAnsiTheme="minorHAnsi" w:cstheme="minorHAnsi"/>
          <w:spacing w:val="-2"/>
          <w:sz w:val="18"/>
        </w:rPr>
        <w:t>player registration form and payment of  membership and program fees to AYSO.</w:t>
      </w:r>
    </w:p>
    <w:p w14:paraId="11FF3A4C" w14:textId="77777777" w:rsidR="00FB118A" w:rsidRPr="0046716F" w:rsidRDefault="00FB118A">
      <w:pPr>
        <w:spacing w:before="9"/>
        <w:rPr>
          <w:rFonts w:eastAsia="Arial" w:cstheme="minorHAnsi"/>
          <w:sz w:val="18"/>
          <w:szCs w:val="17"/>
        </w:rPr>
        <w:pPrChange w:id="12" w:author="Mike Hoyer" w:date="2018-08-14T17:10:00Z">
          <w:pPr>
            <w:spacing w:before="9"/>
            <w:jc w:val="both"/>
          </w:pPr>
        </w:pPrChange>
      </w:pPr>
    </w:p>
    <w:p w14:paraId="076C2C89" w14:textId="59AD439B" w:rsidR="00C552AF"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lastRenderedPageBreak/>
        <w:t xml:space="preserve">The eligible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list in </w:t>
      </w:r>
      <w:r w:rsidR="00EF074E">
        <w:rPr>
          <w:rFonts w:asciiTheme="minorHAnsi" w:hAnsiTheme="minorHAnsi" w:cstheme="minorHAnsi"/>
          <w:sz w:val="18"/>
        </w:rPr>
        <w:t>RMS</w:t>
      </w:r>
      <w:r w:rsidRPr="0046716F">
        <w:rPr>
          <w:rFonts w:asciiTheme="minorHAnsi" w:hAnsiTheme="minorHAnsi" w:cstheme="minorHAnsi"/>
          <w:sz w:val="18"/>
        </w:rPr>
        <w:t xml:space="preserve"> WILL BE FROZEN as of</w:t>
      </w:r>
      <w:r w:rsidRPr="0046716F">
        <w:rPr>
          <w:rFonts w:asciiTheme="minorHAnsi" w:hAnsiTheme="minorHAnsi" w:cstheme="minorHAnsi"/>
          <w:spacing w:val="4"/>
          <w:sz w:val="18"/>
        </w:rPr>
        <w:t xml:space="preserve"> </w:t>
      </w:r>
      <w:r w:rsidRPr="0046716F">
        <w:rPr>
          <w:rFonts w:asciiTheme="minorHAnsi" w:hAnsiTheme="minorHAnsi" w:cstheme="minorHAnsi"/>
          <w:sz w:val="18"/>
        </w:rPr>
        <w:t>April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1, </w:t>
      </w:r>
      <w:r w:rsidRPr="0046716F">
        <w:rPr>
          <w:rFonts w:asciiTheme="minorHAnsi" w:hAnsiTheme="minorHAnsi" w:cstheme="minorHAnsi"/>
          <w:spacing w:val="-2"/>
          <w:sz w:val="18"/>
        </w:rPr>
        <w:t>2019</w:t>
      </w:r>
      <w:r w:rsidRPr="0046716F">
        <w:rPr>
          <w:rFonts w:asciiTheme="minorHAnsi" w:hAnsiTheme="minorHAnsi" w:cstheme="minorHAnsi"/>
          <w:sz w:val="18"/>
        </w:rPr>
        <w:t xml:space="preserve"> and only</w:t>
      </w:r>
      <w:r w:rsidRPr="0046716F">
        <w:rPr>
          <w:rFonts w:asciiTheme="minorHAnsi" w:hAnsiTheme="minorHAnsi" w:cstheme="minorHAnsi"/>
          <w:spacing w:val="-3"/>
          <w:sz w:val="18"/>
        </w:rPr>
        <w:t xml:space="preserve"> </w:t>
      </w:r>
      <w:r w:rsidRPr="0046716F">
        <w:rPr>
          <w:rFonts w:asciiTheme="minorHAnsi" w:hAnsiTheme="minorHAnsi" w:cstheme="minorHAnsi"/>
          <w:sz w:val="18"/>
        </w:rPr>
        <w:t>those players on the list</w:t>
      </w:r>
      <w:r w:rsidRPr="0046716F">
        <w:rPr>
          <w:rFonts w:asciiTheme="minorHAnsi" w:hAnsiTheme="minorHAnsi" w:cstheme="minorHAnsi"/>
          <w:spacing w:val="1"/>
          <w:sz w:val="18"/>
        </w:rPr>
        <w:t xml:space="preserve"> </w:t>
      </w:r>
      <w:r w:rsidRPr="0046716F">
        <w:rPr>
          <w:rFonts w:asciiTheme="minorHAnsi" w:hAnsiTheme="minorHAnsi" w:cstheme="minorHAnsi"/>
          <w:sz w:val="18"/>
        </w:rPr>
        <w:t>as of</w:t>
      </w:r>
      <w:r w:rsidRPr="0046716F">
        <w:rPr>
          <w:rFonts w:asciiTheme="minorHAnsi" w:hAnsiTheme="minorHAnsi" w:cstheme="minorHAnsi"/>
          <w:spacing w:val="73"/>
          <w:sz w:val="18"/>
        </w:rPr>
        <w:t xml:space="preserve"> </w:t>
      </w:r>
      <w:r w:rsidRPr="0046716F">
        <w:rPr>
          <w:rFonts w:asciiTheme="minorHAnsi" w:hAnsiTheme="minorHAnsi" w:cstheme="minorHAnsi"/>
          <w:sz w:val="18"/>
        </w:rPr>
        <w:t>April</w:t>
      </w:r>
      <w:r w:rsidRPr="0046716F">
        <w:rPr>
          <w:rFonts w:asciiTheme="minorHAnsi" w:hAnsiTheme="minorHAnsi" w:cstheme="minorHAnsi"/>
          <w:spacing w:val="1"/>
          <w:sz w:val="18"/>
        </w:rPr>
        <w:t xml:space="preserve"> </w:t>
      </w:r>
      <w:r w:rsidRPr="0046716F">
        <w:rPr>
          <w:rFonts w:asciiTheme="minorHAnsi" w:hAnsiTheme="minorHAnsi" w:cstheme="minorHAnsi"/>
          <w:sz w:val="18"/>
        </w:rPr>
        <w:t>1,</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2019,</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permitted to play</w:t>
      </w:r>
      <w:r w:rsidRPr="0046716F">
        <w:rPr>
          <w:rFonts w:asciiTheme="minorHAnsi" w:hAnsiTheme="minorHAnsi" w:cstheme="minorHAnsi"/>
          <w:spacing w:val="-3"/>
          <w:sz w:val="18"/>
        </w:rPr>
        <w:t xml:space="preserve"> </w:t>
      </w:r>
      <w:r w:rsidRPr="0046716F">
        <w:rPr>
          <w:rFonts w:asciiTheme="minorHAnsi" w:hAnsiTheme="minorHAnsi" w:cstheme="minorHAnsi"/>
          <w:sz w:val="18"/>
        </w:rPr>
        <w:t>in the 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00C552AF" w:rsidRPr="0046716F">
        <w:rPr>
          <w:rFonts w:asciiTheme="minorHAnsi" w:hAnsiTheme="minorHAnsi" w:cstheme="minorHAnsi"/>
          <w:sz w:val="18"/>
        </w:rPr>
        <w:t>.</w:t>
      </w:r>
    </w:p>
    <w:p w14:paraId="5BF53CB7" w14:textId="77777777" w:rsidR="00C552AF" w:rsidRDefault="00C552AF" w:rsidP="003F688E">
      <w:pPr>
        <w:pStyle w:val="Heading3"/>
        <w:rPr>
          <w:rFonts w:asciiTheme="minorHAnsi" w:hAnsiTheme="minorHAnsi" w:cstheme="minorHAnsi"/>
          <w:sz w:val="18"/>
        </w:rPr>
      </w:pPr>
    </w:p>
    <w:p w14:paraId="670789CB" w14:textId="77777777" w:rsidR="00EF074E" w:rsidRPr="0046716F" w:rsidRDefault="00EF074E" w:rsidP="003F688E">
      <w:pPr>
        <w:pStyle w:val="Heading3"/>
        <w:rPr>
          <w:rFonts w:asciiTheme="minorHAnsi" w:hAnsiTheme="minorHAnsi" w:cstheme="minorHAnsi"/>
          <w:sz w:val="18"/>
        </w:rPr>
      </w:pPr>
    </w:p>
    <w:p w14:paraId="6A27141E" w14:textId="77777777" w:rsidR="00FB118A" w:rsidRPr="0046716F" w:rsidRDefault="00DA3BD7" w:rsidP="003F688E">
      <w:pPr>
        <w:pStyle w:val="Heading3"/>
        <w:rPr>
          <w:rFonts w:asciiTheme="minorHAnsi" w:hAnsiTheme="minorHAnsi" w:cstheme="minorHAnsi"/>
          <w:sz w:val="18"/>
        </w:rPr>
      </w:pPr>
      <w:bookmarkStart w:id="13" w:name="_TOC_250044"/>
      <w:r w:rsidRPr="0046716F">
        <w:rPr>
          <w:rFonts w:asciiTheme="minorHAnsi" w:hAnsiTheme="minorHAnsi" w:cstheme="minorHAnsi"/>
          <w:sz w:val="18"/>
        </w:rPr>
        <w:t>Participation requirement</w:t>
      </w:r>
      <w:bookmarkEnd w:id="13"/>
    </w:p>
    <w:p w14:paraId="783BA25B" w14:textId="77777777" w:rsidR="00FB118A" w:rsidRPr="0046716F" w:rsidRDefault="00FB118A" w:rsidP="00131F9E">
      <w:pPr>
        <w:spacing w:before="5"/>
        <w:jc w:val="both"/>
        <w:rPr>
          <w:rFonts w:eastAsia="Arial" w:cstheme="minorHAnsi"/>
          <w:b/>
          <w:bCs/>
          <w:sz w:val="18"/>
          <w:szCs w:val="16"/>
        </w:rPr>
      </w:pPr>
    </w:p>
    <w:p w14:paraId="22D066A2" w14:textId="59807522" w:rsidR="00FB118A" w:rsidRPr="0046716F" w:rsidRDefault="00DA3BD7" w:rsidP="00EF074E">
      <w:pPr>
        <w:pStyle w:val="BodyText"/>
        <w:jc w:val="left"/>
        <w:rPr>
          <w:rFonts w:asciiTheme="minorHAnsi" w:hAnsiTheme="minorHAnsi" w:cstheme="minorHAnsi"/>
          <w:sz w:val="18"/>
        </w:rPr>
      </w:pPr>
      <w:r w:rsidRPr="0046716F">
        <w:rPr>
          <w:rFonts w:asciiTheme="minorHAnsi" w:hAnsiTheme="minorHAnsi" w:cstheme="minorHAnsi"/>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meeting the registration </w:t>
      </w:r>
      <w:r w:rsidRPr="0046716F">
        <w:rPr>
          <w:rFonts w:asciiTheme="minorHAnsi" w:hAnsiTheme="minorHAnsi" w:cstheme="minorHAnsi"/>
          <w:spacing w:val="-2"/>
          <w:sz w:val="18"/>
        </w:rPr>
        <w:t>requirement</w:t>
      </w:r>
      <w:r w:rsidRPr="0046716F">
        <w:rPr>
          <w:rFonts w:asciiTheme="minorHAnsi" w:hAnsiTheme="minorHAnsi" w:cstheme="minorHAnsi"/>
          <w:spacing w:val="2"/>
          <w:sz w:val="18"/>
        </w:rPr>
        <w:t xml:space="preserve"> </w:t>
      </w:r>
      <w:r w:rsidRPr="0046716F">
        <w:rPr>
          <w:rFonts w:asciiTheme="minorHAnsi" w:hAnsiTheme="minorHAnsi" w:cstheme="minorHAnsi"/>
          <w:sz w:val="18"/>
        </w:rPr>
        <w:t>above must</w:t>
      </w:r>
      <w:r w:rsidRPr="0046716F">
        <w:rPr>
          <w:rFonts w:asciiTheme="minorHAnsi" w:hAnsiTheme="minorHAnsi" w:cstheme="minorHAnsi"/>
          <w:spacing w:val="1"/>
          <w:sz w:val="18"/>
        </w:rPr>
        <w:t xml:space="preserve"> </w:t>
      </w:r>
      <w:r w:rsidRPr="0046716F">
        <w:rPr>
          <w:rFonts w:asciiTheme="minorHAnsi" w:hAnsiTheme="minorHAnsi" w:cstheme="minorHAnsi"/>
          <w:sz w:val="18"/>
        </w:rPr>
        <w:t>also be verified by the Regional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having</w:t>
      </w:r>
      <w:r w:rsidRPr="0046716F">
        <w:rPr>
          <w:rFonts w:asciiTheme="minorHAnsi" w:hAnsiTheme="minorHAnsi" w:cstheme="minorHAnsi"/>
          <w:spacing w:val="67"/>
          <w:sz w:val="18"/>
        </w:rPr>
        <w:t xml:space="preserve"> </w:t>
      </w:r>
      <w:r w:rsidRPr="0046716F">
        <w:rPr>
          <w:rFonts w:asciiTheme="minorHAnsi" w:hAnsiTheme="minorHAnsi" w:cstheme="minorHAnsi"/>
          <w:sz w:val="18"/>
        </w:rPr>
        <w:t xml:space="preserve">actively participated in a </w:t>
      </w:r>
      <w:r w:rsidRPr="0046716F">
        <w:rPr>
          <w:rFonts w:asciiTheme="minorHAnsi" w:hAnsiTheme="minorHAnsi" w:cstheme="minorHAnsi"/>
          <w:spacing w:val="-2"/>
          <w:sz w:val="18"/>
        </w:rPr>
        <w:t>defined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AYSO primary </w:t>
      </w:r>
      <w:r w:rsidRPr="0046716F">
        <w:rPr>
          <w:rFonts w:asciiTheme="minorHAnsi" w:hAnsiTheme="minorHAnsi" w:cstheme="minorHAnsi"/>
          <w:spacing w:val="-2"/>
          <w:sz w:val="18"/>
        </w:rPr>
        <w:t>program</w:t>
      </w:r>
      <w:r w:rsidRPr="0046716F">
        <w:rPr>
          <w:rFonts w:asciiTheme="minorHAnsi" w:hAnsiTheme="minorHAnsi" w:cstheme="minorHAnsi"/>
          <w:sz w:val="18"/>
        </w:rPr>
        <w:t xml:space="preserve"> during</w:t>
      </w:r>
      <w:r w:rsidRPr="0046716F">
        <w:rPr>
          <w:rFonts w:asciiTheme="minorHAnsi" w:hAnsiTheme="minorHAnsi" w:cstheme="minorHAnsi"/>
          <w:spacing w:val="1"/>
          <w:sz w:val="18"/>
        </w:rPr>
        <w:t xml:space="preserve"> </w:t>
      </w:r>
      <w:r w:rsidRPr="0046716F">
        <w:rPr>
          <w:rFonts w:asciiTheme="minorHAnsi" w:hAnsiTheme="minorHAnsi" w:cstheme="minorHAnsi"/>
          <w:sz w:val="18"/>
        </w:rPr>
        <w:t>a Region’s</w:t>
      </w:r>
      <w:r w:rsidRPr="0046716F">
        <w:rPr>
          <w:rFonts w:asciiTheme="minorHAnsi" w:hAnsiTheme="minorHAnsi" w:cstheme="minorHAnsi"/>
          <w:spacing w:val="2"/>
          <w:sz w:val="18"/>
        </w:rPr>
        <w:t xml:space="preserve"> </w:t>
      </w:r>
      <w:r w:rsidRPr="0046716F">
        <w:rPr>
          <w:rFonts w:asciiTheme="minorHAnsi" w:hAnsiTheme="minorHAnsi" w:cstheme="minorHAnsi"/>
          <w:sz w:val="18"/>
        </w:rPr>
        <w:t>split</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season (program which </w:t>
      </w:r>
      <w:r w:rsidRPr="0046716F">
        <w:rPr>
          <w:rFonts w:asciiTheme="minorHAnsi" w:hAnsiTheme="minorHAnsi" w:cstheme="minorHAnsi"/>
          <w:spacing w:val="-2"/>
          <w:sz w:val="18"/>
        </w:rPr>
        <w:t>beings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00EF074E">
        <w:rPr>
          <w:rFonts w:asciiTheme="minorHAnsi" w:hAnsiTheme="minorHAnsi" w:cstheme="minorHAnsi"/>
          <w:sz w:val="18"/>
        </w:rPr>
        <w:t>fall, closes</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while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continues</w:t>
      </w:r>
      <w:r w:rsidRPr="0046716F">
        <w:rPr>
          <w:rFonts w:asciiTheme="minorHAnsi" w:hAnsiTheme="minorHAnsi" w:cstheme="minorHAnsi"/>
          <w:spacing w:val="2"/>
          <w:sz w:val="18"/>
        </w:rPr>
        <w:t xml:space="preserve"> </w:t>
      </w:r>
      <w:r w:rsidRPr="0046716F">
        <w:rPr>
          <w:rFonts w:asciiTheme="minorHAnsi" w:hAnsiTheme="minorHAnsi" w:cstheme="minorHAnsi"/>
          <w:sz w:val="18"/>
        </w:rPr>
        <w:t>in spring), or</w:t>
      </w:r>
      <w:r w:rsidRPr="0046716F">
        <w:rPr>
          <w:rFonts w:asciiTheme="minorHAnsi" w:hAnsiTheme="minorHAnsi" w:cstheme="minorHAnsi"/>
          <w:spacing w:val="1"/>
          <w:sz w:val="18"/>
        </w:rPr>
        <w:t xml:space="preserve"> </w:t>
      </w:r>
      <w:r w:rsidRPr="0046716F">
        <w:rPr>
          <w:rFonts w:asciiTheme="minorHAnsi" w:hAnsiTheme="minorHAnsi" w:cstheme="minorHAnsi"/>
          <w:sz w:val="18"/>
        </w:rPr>
        <w:t>in the fall</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season </w:t>
      </w:r>
      <w:r w:rsidRPr="0046716F">
        <w:rPr>
          <w:rFonts w:asciiTheme="minorHAnsi" w:hAnsiTheme="minorHAnsi" w:cstheme="minorHAnsi"/>
          <w:spacing w:val="-2"/>
          <w:sz w:val="18"/>
        </w:rPr>
        <w:t>(when</w:t>
      </w:r>
      <w:r w:rsidRPr="0046716F">
        <w:rPr>
          <w:rFonts w:asciiTheme="minorHAnsi" w:hAnsiTheme="minorHAnsi" w:cstheme="minorHAnsi"/>
          <w:sz w:val="18"/>
        </w:rPr>
        <w:t xml:space="preserve"> it</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only </w:t>
      </w:r>
      <w:r w:rsidRPr="0046716F">
        <w:rPr>
          <w:rFonts w:asciiTheme="minorHAnsi" w:hAnsiTheme="minorHAnsi" w:cstheme="minorHAnsi"/>
          <w:spacing w:val="-2"/>
          <w:sz w:val="18"/>
        </w:rPr>
        <w:t>program</w:t>
      </w:r>
      <w:r w:rsidRPr="0046716F">
        <w:rPr>
          <w:rFonts w:asciiTheme="minorHAnsi" w:hAnsiTheme="minorHAnsi" w:cstheme="minorHAnsi"/>
          <w:sz w:val="18"/>
        </w:rPr>
        <w:t xml:space="preserve"> offered)</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the two </w:t>
      </w:r>
      <w:r w:rsidR="00EF074E">
        <w:rPr>
          <w:rFonts w:asciiTheme="minorHAnsi" w:hAnsiTheme="minorHAnsi" w:cstheme="minorHAnsi"/>
          <w:spacing w:val="-2"/>
          <w:sz w:val="18"/>
        </w:rPr>
        <w:t>prior spring</w:t>
      </w:r>
      <w:r w:rsidRPr="0046716F">
        <w:rPr>
          <w:rFonts w:asciiTheme="minorHAnsi" w:hAnsiTheme="minorHAnsi" w:cstheme="minorHAnsi"/>
          <w:sz w:val="18"/>
        </w:rPr>
        <w:t xml:space="preserve"> “seasons (when it</w:t>
      </w:r>
      <w:r w:rsidRPr="0046716F">
        <w:rPr>
          <w:rFonts w:asciiTheme="minorHAnsi" w:hAnsiTheme="minorHAnsi" w:cstheme="minorHAnsi"/>
          <w:spacing w:val="1"/>
          <w:sz w:val="18"/>
        </w:rPr>
        <w:t xml:space="preserve"> </w:t>
      </w:r>
      <w:r w:rsidRPr="0046716F">
        <w:rPr>
          <w:rFonts w:asciiTheme="minorHAnsi" w:hAnsiTheme="minorHAnsi" w:cstheme="minorHAnsi"/>
          <w:sz w:val="18"/>
        </w:rPr>
        <w:t>is the only season if</w:t>
      </w:r>
      <w:r w:rsidRPr="0046716F">
        <w:rPr>
          <w:rFonts w:asciiTheme="minorHAnsi" w:hAnsiTheme="minorHAnsi" w:cstheme="minorHAnsi"/>
          <w:spacing w:val="1"/>
          <w:sz w:val="18"/>
        </w:rPr>
        <w:t xml:space="preserve"> </w:t>
      </w:r>
      <w:r w:rsidRPr="0046716F">
        <w:rPr>
          <w:rFonts w:asciiTheme="minorHAnsi" w:hAnsiTheme="minorHAnsi" w:cstheme="minorHAnsi"/>
          <w:sz w:val="18"/>
        </w:rPr>
        <w:t>offered).</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purposes</w:t>
      </w:r>
      <w:r w:rsidRPr="0046716F">
        <w:rPr>
          <w:rFonts w:asciiTheme="minorHAnsi" w:hAnsiTheme="minorHAnsi" w:cstheme="minorHAnsi"/>
          <w:spacing w:val="2"/>
          <w:sz w:val="18"/>
        </w:rPr>
        <w:t xml:space="preserve"> </w:t>
      </w:r>
      <w:r w:rsidRPr="0046716F">
        <w:rPr>
          <w:rFonts w:asciiTheme="minorHAnsi" w:hAnsiTheme="minorHAnsi" w:cstheme="minorHAnsi"/>
          <w:sz w:val="18"/>
        </w:rPr>
        <w:t>of this</w:t>
      </w:r>
      <w:r w:rsidRPr="0046716F">
        <w:rPr>
          <w:rFonts w:asciiTheme="minorHAnsi" w:hAnsiTheme="minorHAnsi" w:cstheme="minorHAnsi"/>
          <w:spacing w:val="2"/>
          <w:sz w:val="18"/>
        </w:rPr>
        <w:t xml:space="preserve"> </w:t>
      </w:r>
      <w:r w:rsidRPr="0046716F">
        <w:rPr>
          <w:rFonts w:asciiTheme="minorHAnsi" w:hAnsiTheme="minorHAnsi" w:cstheme="minorHAnsi"/>
          <w:sz w:val="18"/>
        </w:rPr>
        <w:t>determination the following definitions</w:t>
      </w:r>
      <w:r w:rsidRPr="0046716F">
        <w:rPr>
          <w:rFonts w:asciiTheme="minorHAnsi" w:hAnsiTheme="minorHAnsi" w:cstheme="minorHAnsi"/>
          <w:spacing w:val="2"/>
          <w:sz w:val="18"/>
        </w:rPr>
        <w:t xml:space="preserve"> </w:t>
      </w:r>
      <w:r w:rsidR="00EF074E">
        <w:rPr>
          <w:rFonts w:asciiTheme="minorHAnsi" w:hAnsiTheme="minorHAnsi" w:cstheme="minorHAnsi"/>
          <w:sz w:val="18"/>
        </w:rPr>
        <w:t>shall apply</w:t>
      </w:r>
      <w:r w:rsidRPr="0046716F">
        <w:rPr>
          <w:rFonts w:asciiTheme="minorHAnsi" w:hAnsiTheme="minorHAnsi" w:cstheme="minorHAnsi"/>
          <w:spacing w:val="-2"/>
          <w:sz w:val="18"/>
        </w:rPr>
        <w:t>:</w:t>
      </w:r>
    </w:p>
    <w:p w14:paraId="2FFE2C25" w14:textId="77777777" w:rsidR="00FB118A" w:rsidRPr="0046716F" w:rsidRDefault="00FB118A" w:rsidP="00131F9E">
      <w:pPr>
        <w:spacing w:before="1"/>
        <w:jc w:val="both"/>
        <w:rPr>
          <w:rFonts w:eastAsia="Arial" w:cstheme="minorHAnsi"/>
          <w:sz w:val="18"/>
          <w:szCs w:val="16"/>
        </w:rPr>
      </w:pPr>
    </w:p>
    <w:p w14:paraId="44F0525F" w14:textId="4EDA3462" w:rsidR="00FB118A" w:rsidRPr="0046716F" w:rsidRDefault="00DA3BD7" w:rsidP="003F688E">
      <w:pPr>
        <w:pStyle w:val="BodyText"/>
        <w:numPr>
          <w:ilvl w:val="0"/>
          <w:numId w:val="12"/>
        </w:numPr>
        <w:rPr>
          <w:rFonts w:asciiTheme="minorHAnsi" w:hAnsiTheme="minorHAnsi" w:cstheme="minorHAnsi"/>
          <w:sz w:val="18"/>
        </w:rPr>
      </w:pPr>
      <w:r w:rsidRPr="0046716F">
        <w:rPr>
          <w:rFonts w:asciiTheme="minorHAnsi" w:hAnsiTheme="minorHAnsi" w:cstheme="minorHAnsi"/>
          <w:sz w:val="18"/>
        </w:rPr>
        <w:t xml:space="preserve">"Actively participated in" </w:t>
      </w:r>
      <w:r w:rsidRPr="0046716F">
        <w:rPr>
          <w:rFonts w:asciiTheme="minorHAnsi" w:hAnsiTheme="minorHAnsi" w:cstheme="minorHAnsi"/>
          <w:spacing w:val="-2"/>
          <w:sz w:val="18"/>
        </w:rPr>
        <w:t>means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playing</w:t>
      </w:r>
      <w:r w:rsidRPr="0046716F">
        <w:rPr>
          <w:rFonts w:asciiTheme="minorHAnsi" w:hAnsiTheme="minorHAnsi" w:cstheme="minorHAnsi"/>
          <w:sz w:val="18"/>
        </w:rPr>
        <w:t xml:space="preserve"> in 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50%</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scheduled 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complete</w:t>
      </w:r>
      <w:r w:rsidRPr="0046716F">
        <w:rPr>
          <w:rFonts w:asciiTheme="minorHAnsi" w:hAnsiTheme="minorHAnsi" w:cstheme="minorHAnsi"/>
          <w:spacing w:val="2"/>
          <w:sz w:val="18"/>
        </w:rPr>
        <w:t xml:space="preserve"> </w:t>
      </w:r>
      <w:r w:rsidRPr="0046716F">
        <w:rPr>
          <w:rFonts w:asciiTheme="minorHAnsi" w:hAnsiTheme="minorHAnsi" w:cstheme="minorHAnsi"/>
          <w:sz w:val="18"/>
        </w:rPr>
        <w:t>AYSO-</w:t>
      </w:r>
      <w:r w:rsidR="00EF074E">
        <w:rPr>
          <w:rFonts w:asciiTheme="minorHAnsi" w:hAnsiTheme="minorHAnsi" w:cstheme="minorHAnsi"/>
          <w:spacing w:val="-2"/>
          <w:sz w:val="18"/>
        </w:rPr>
        <w:t>approved primary</w:t>
      </w:r>
      <w:r w:rsidRPr="0046716F">
        <w:rPr>
          <w:rFonts w:asciiTheme="minorHAnsi" w:hAnsiTheme="minorHAnsi" w:cstheme="minorHAnsi"/>
          <w:sz w:val="18"/>
        </w:rPr>
        <w:t xml:space="preserve"> </w:t>
      </w:r>
      <w:r w:rsidRPr="0046716F">
        <w:rPr>
          <w:rFonts w:asciiTheme="minorHAnsi" w:hAnsiTheme="minorHAnsi" w:cstheme="minorHAnsi"/>
          <w:spacing w:val="-2"/>
          <w:sz w:val="18"/>
        </w:rPr>
        <w:t>program</w:t>
      </w:r>
      <w:r w:rsidRPr="0046716F">
        <w:rPr>
          <w:rFonts w:asciiTheme="minorHAnsi" w:hAnsiTheme="minorHAnsi" w:cstheme="minorHAnsi"/>
          <w:sz w:val="18"/>
        </w:rPr>
        <w:t xml:space="preserve"> that</w:t>
      </w:r>
      <w:r w:rsidRPr="0046716F">
        <w:rPr>
          <w:rFonts w:asciiTheme="minorHAnsi" w:hAnsiTheme="minorHAnsi" w:cstheme="minorHAnsi"/>
          <w:spacing w:val="1"/>
          <w:sz w:val="18"/>
        </w:rPr>
        <w:t xml:space="preserve"> </w:t>
      </w:r>
      <w:r w:rsidRPr="0046716F">
        <w:rPr>
          <w:rFonts w:asciiTheme="minorHAnsi" w:hAnsiTheme="minorHAnsi" w:cstheme="minorHAnsi"/>
          <w:sz w:val="18"/>
        </w:rPr>
        <w:t>begins</w:t>
      </w:r>
      <w:r w:rsidR="00131F9E" w:rsidRPr="0046716F">
        <w:rPr>
          <w:rFonts w:asciiTheme="minorHAnsi" w:hAnsiTheme="minorHAnsi" w:cstheme="minorHAnsi"/>
          <w:sz w:val="18"/>
        </w:rPr>
        <w:t xml:space="preserve"> </w:t>
      </w:r>
      <w:r w:rsidRPr="0046716F">
        <w:rPr>
          <w:rFonts w:asciiTheme="minorHAnsi" w:hAnsiTheme="minorHAnsi" w:cstheme="minorHAnsi"/>
          <w:sz w:val="18"/>
        </w:rPr>
        <w:t>after</w:t>
      </w:r>
      <w:r w:rsidR="00131F9E" w:rsidRPr="0046716F">
        <w:rPr>
          <w:rFonts w:asciiTheme="minorHAnsi" w:hAnsiTheme="minorHAnsi" w:cstheme="minorHAnsi"/>
          <w:sz w:val="18"/>
        </w:rPr>
        <w:t xml:space="preserve"> </w:t>
      </w:r>
      <w:r w:rsidRPr="0046716F">
        <w:rPr>
          <w:rFonts w:asciiTheme="minorHAnsi" w:hAnsiTheme="minorHAnsi" w:cstheme="minorHAnsi"/>
          <w:sz w:val="18"/>
        </w:rPr>
        <w:t>January1,</w:t>
      </w:r>
      <w:r w:rsidRPr="0046716F">
        <w:rPr>
          <w:rFonts w:asciiTheme="minorHAnsi" w:hAnsiTheme="minorHAnsi" w:cstheme="minorHAnsi"/>
          <w:spacing w:val="1"/>
          <w:sz w:val="18"/>
        </w:rPr>
        <w:t xml:space="preserve"> </w:t>
      </w:r>
      <w:r w:rsidR="00131F9E" w:rsidRPr="0046716F">
        <w:rPr>
          <w:rFonts w:asciiTheme="minorHAnsi" w:hAnsiTheme="minorHAnsi" w:cstheme="minorHAnsi"/>
          <w:sz w:val="18"/>
        </w:rPr>
        <w:t>2018</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this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purpose </w:t>
      </w:r>
      <w:r w:rsidRPr="0046716F">
        <w:rPr>
          <w:rFonts w:asciiTheme="minorHAnsi" w:hAnsiTheme="minorHAnsi" w:cstheme="minorHAnsi"/>
          <w:spacing w:val="-2"/>
          <w:sz w:val="18"/>
        </w:rPr>
        <w:t>only,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primary </w:t>
      </w:r>
      <w:r w:rsidRPr="0046716F">
        <w:rPr>
          <w:rFonts w:asciiTheme="minorHAnsi" w:hAnsiTheme="minorHAnsi" w:cstheme="minorHAnsi"/>
          <w:spacing w:val="-2"/>
          <w:sz w:val="18"/>
        </w:rPr>
        <w:t>program</w:t>
      </w:r>
      <w:r w:rsidRPr="0046716F">
        <w:rPr>
          <w:rFonts w:asciiTheme="minorHAnsi" w:hAnsiTheme="minorHAnsi" w:cstheme="minorHAnsi"/>
          <w:sz w:val="18"/>
        </w:rPr>
        <w:t xml:space="preserve"> that</w:t>
      </w:r>
      <w:r w:rsidRPr="0046716F">
        <w:rPr>
          <w:rFonts w:asciiTheme="minorHAnsi" w:hAnsiTheme="minorHAnsi" w:cstheme="minorHAnsi"/>
          <w:spacing w:val="1"/>
          <w:sz w:val="18"/>
        </w:rPr>
        <w:t xml:space="preserve"> </w:t>
      </w:r>
      <w:r w:rsidR="00EF074E">
        <w:rPr>
          <w:rFonts w:asciiTheme="minorHAnsi" w:hAnsiTheme="minorHAnsi" w:cstheme="minorHAnsi"/>
          <w:spacing w:val="-2"/>
          <w:sz w:val="18"/>
        </w:rPr>
        <w:t>ends after Sunday</w:t>
      </w:r>
      <w:r w:rsidRPr="0046716F">
        <w:rPr>
          <w:rFonts w:asciiTheme="minorHAnsi" w:hAnsiTheme="minorHAnsi" w:cstheme="minorHAnsi"/>
          <w:spacing w:val="-2"/>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June 1,</w:t>
      </w:r>
      <w:r w:rsidRPr="0046716F">
        <w:rPr>
          <w:rFonts w:asciiTheme="minorHAnsi" w:hAnsiTheme="minorHAnsi" w:cstheme="minorHAnsi"/>
          <w:spacing w:val="1"/>
          <w:sz w:val="18"/>
        </w:rPr>
        <w:t xml:space="preserve"> </w:t>
      </w:r>
      <w:r w:rsidRPr="0046716F">
        <w:rPr>
          <w:rFonts w:asciiTheme="minorHAnsi" w:hAnsiTheme="minorHAnsi" w:cstheme="minorHAnsi"/>
          <w:sz w:val="18"/>
        </w:rPr>
        <w:t>2019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deemed “complete”</w:t>
      </w:r>
      <w:r w:rsidRPr="0046716F">
        <w:rPr>
          <w:rFonts w:asciiTheme="minorHAnsi" w:hAnsiTheme="minorHAnsi" w:cstheme="minorHAnsi"/>
          <w:spacing w:val="2"/>
          <w:sz w:val="18"/>
        </w:rPr>
        <w:t xml:space="preserve"> </w:t>
      </w:r>
      <w:r w:rsidRPr="0046716F">
        <w:rPr>
          <w:rFonts w:asciiTheme="minorHAnsi" w:hAnsiTheme="minorHAnsi" w:cstheme="minorHAnsi"/>
          <w:sz w:val="18"/>
        </w:rPr>
        <w:t>on June 1,</w:t>
      </w:r>
      <w:r w:rsidRPr="0046716F">
        <w:rPr>
          <w:rFonts w:asciiTheme="minorHAnsi" w:hAnsiTheme="minorHAnsi" w:cstheme="minorHAnsi"/>
          <w:spacing w:val="1"/>
          <w:sz w:val="18"/>
        </w:rPr>
        <w:t xml:space="preserve"> </w:t>
      </w:r>
      <w:r w:rsidRPr="0046716F">
        <w:rPr>
          <w:rFonts w:asciiTheme="minorHAnsi" w:hAnsiTheme="minorHAnsi" w:cstheme="minorHAnsi"/>
          <w:sz w:val="18"/>
        </w:rPr>
        <w:t>2019.</w:t>
      </w:r>
    </w:p>
    <w:p w14:paraId="5294D290" w14:textId="77777777" w:rsidR="00FB118A" w:rsidRPr="0046716F" w:rsidRDefault="00FB118A" w:rsidP="00131F9E">
      <w:pPr>
        <w:spacing w:before="10"/>
        <w:jc w:val="both"/>
        <w:rPr>
          <w:rFonts w:eastAsia="Arial" w:cstheme="minorHAnsi"/>
          <w:sz w:val="20"/>
          <w:szCs w:val="19"/>
        </w:rPr>
      </w:pPr>
    </w:p>
    <w:p w14:paraId="325EC62A" w14:textId="424FA3A2" w:rsidR="00FB118A" w:rsidRPr="0046716F" w:rsidRDefault="00DA3BD7" w:rsidP="00131F9E">
      <w:pPr>
        <w:spacing w:line="254" w:lineRule="auto"/>
        <w:ind w:left="875" w:hanging="1"/>
        <w:jc w:val="both"/>
        <w:rPr>
          <w:rFonts w:eastAsia="Arial" w:cstheme="minorHAnsi"/>
          <w:sz w:val="18"/>
          <w:szCs w:val="17"/>
        </w:rPr>
      </w:pPr>
      <w:r w:rsidRPr="0046716F">
        <w:rPr>
          <w:rFonts w:eastAsia="Arial" w:cstheme="minorHAnsi"/>
          <w:spacing w:val="-1"/>
          <w:sz w:val="18"/>
          <w:szCs w:val="17"/>
        </w:rPr>
        <w:t>See AYSO</w:t>
      </w:r>
      <w:r w:rsidRPr="0046716F">
        <w:rPr>
          <w:rFonts w:eastAsia="Arial" w:cstheme="minorHAnsi"/>
          <w:sz w:val="18"/>
          <w:szCs w:val="17"/>
        </w:rPr>
        <w:t xml:space="preserve"> </w:t>
      </w:r>
      <w:r w:rsidRPr="0046716F">
        <w:rPr>
          <w:rFonts w:eastAsia="Arial" w:cstheme="minorHAnsi"/>
          <w:spacing w:val="-2"/>
          <w:sz w:val="18"/>
          <w:szCs w:val="17"/>
        </w:rPr>
        <w:t>National</w:t>
      </w:r>
      <w:r w:rsidRPr="0046716F">
        <w:rPr>
          <w:rFonts w:eastAsia="Arial" w:cstheme="minorHAnsi"/>
          <w:spacing w:val="1"/>
          <w:sz w:val="18"/>
          <w:szCs w:val="17"/>
        </w:rPr>
        <w:t xml:space="preserve"> </w:t>
      </w:r>
      <w:r w:rsidRPr="0046716F">
        <w:rPr>
          <w:rFonts w:eastAsia="Arial" w:cstheme="minorHAnsi"/>
          <w:spacing w:val="-1"/>
          <w:sz w:val="18"/>
          <w:szCs w:val="17"/>
        </w:rPr>
        <w:t>Policy Statement</w:t>
      </w:r>
      <w:r w:rsidRPr="0046716F">
        <w:rPr>
          <w:rFonts w:eastAsia="Arial" w:cstheme="minorHAnsi"/>
          <w:spacing w:val="1"/>
          <w:sz w:val="18"/>
          <w:szCs w:val="17"/>
        </w:rPr>
        <w:t xml:space="preserve"> </w:t>
      </w:r>
      <w:r w:rsidRPr="0046716F">
        <w:rPr>
          <w:rFonts w:eastAsia="Arial" w:cstheme="minorHAnsi"/>
          <w:spacing w:val="-1"/>
          <w:sz w:val="18"/>
          <w:szCs w:val="17"/>
        </w:rPr>
        <w:t>2.2,</w:t>
      </w:r>
      <w:r w:rsidRPr="0046716F">
        <w:rPr>
          <w:rFonts w:eastAsia="Arial" w:cstheme="minorHAnsi"/>
          <w:spacing w:val="1"/>
          <w:sz w:val="18"/>
          <w:szCs w:val="17"/>
        </w:rPr>
        <w:t xml:space="preserve"> </w:t>
      </w:r>
      <w:r w:rsidRPr="0046716F">
        <w:rPr>
          <w:rFonts w:eastAsia="Arial" w:cstheme="minorHAnsi"/>
          <w:i/>
          <w:spacing w:val="-1"/>
          <w:sz w:val="18"/>
          <w:szCs w:val="17"/>
        </w:rPr>
        <w:t>Participation</w:t>
      </w:r>
      <w:r w:rsidRPr="0046716F">
        <w:rPr>
          <w:rFonts w:eastAsia="Arial" w:cstheme="minorHAnsi"/>
          <w:i/>
          <w:sz w:val="18"/>
          <w:szCs w:val="17"/>
        </w:rPr>
        <w:t xml:space="preserve"> in</w:t>
      </w:r>
      <w:r w:rsidRPr="0046716F">
        <w:rPr>
          <w:rFonts w:eastAsia="Arial" w:cstheme="minorHAnsi"/>
          <w:i/>
          <w:spacing w:val="-1"/>
          <w:sz w:val="18"/>
          <w:szCs w:val="17"/>
        </w:rPr>
        <w:t xml:space="preserve"> </w:t>
      </w:r>
      <w:r w:rsidRPr="0046716F">
        <w:rPr>
          <w:rFonts w:eastAsia="Arial" w:cstheme="minorHAnsi"/>
          <w:i/>
          <w:spacing w:val="-2"/>
          <w:sz w:val="18"/>
          <w:szCs w:val="17"/>
        </w:rPr>
        <w:t>Secondary</w:t>
      </w:r>
      <w:r w:rsidRPr="0046716F">
        <w:rPr>
          <w:rFonts w:eastAsia="Arial" w:cstheme="minorHAnsi"/>
          <w:i/>
          <w:spacing w:val="2"/>
          <w:sz w:val="18"/>
          <w:szCs w:val="17"/>
        </w:rPr>
        <w:t xml:space="preserve"> </w:t>
      </w:r>
      <w:r w:rsidRPr="0046716F">
        <w:rPr>
          <w:rFonts w:eastAsia="Arial" w:cstheme="minorHAnsi"/>
          <w:i/>
          <w:spacing w:val="-1"/>
          <w:sz w:val="18"/>
          <w:szCs w:val="17"/>
        </w:rPr>
        <w:t>Programs</w:t>
      </w:r>
      <w:r w:rsidRPr="0046716F">
        <w:rPr>
          <w:rFonts w:eastAsia="Arial" w:cstheme="minorHAnsi"/>
          <w:spacing w:val="-1"/>
          <w:sz w:val="18"/>
          <w:szCs w:val="17"/>
        </w:rPr>
        <w:t>,</w:t>
      </w:r>
      <w:r w:rsidRPr="0046716F">
        <w:rPr>
          <w:rFonts w:eastAsia="Arial" w:cstheme="minorHAnsi"/>
          <w:spacing w:val="1"/>
          <w:sz w:val="18"/>
          <w:szCs w:val="17"/>
        </w:rPr>
        <w:t xml:space="preserve"> </w:t>
      </w:r>
      <w:r w:rsidRPr="0046716F">
        <w:rPr>
          <w:rFonts w:eastAsia="Arial" w:cstheme="minorHAnsi"/>
          <w:spacing w:val="-1"/>
          <w:sz w:val="18"/>
          <w:szCs w:val="17"/>
        </w:rPr>
        <w:t>for</w:t>
      </w:r>
      <w:r w:rsidRPr="0046716F">
        <w:rPr>
          <w:rFonts w:eastAsia="Arial" w:cstheme="minorHAnsi"/>
          <w:spacing w:val="1"/>
          <w:sz w:val="18"/>
          <w:szCs w:val="17"/>
        </w:rPr>
        <w:t xml:space="preserve"> </w:t>
      </w:r>
      <w:r w:rsidRPr="0046716F">
        <w:rPr>
          <w:rFonts w:eastAsia="Arial" w:cstheme="minorHAnsi"/>
          <w:spacing w:val="-1"/>
          <w:sz w:val="18"/>
          <w:szCs w:val="17"/>
        </w:rPr>
        <w:t xml:space="preserve">allowed </w:t>
      </w:r>
      <w:r w:rsidR="00EF074E">
        <w:rPr>
          <w:rFonts w:eastAsia="Arial" w:cstheme="minorHAnsi"/>
          <w:spacing w:val="-1"/>
          <w:sz w:val="18"/>
          <w:szCs w:val="17"/>
        </w:rPr>
        <w:t xml:space="preserve">special </w:t>
      </w:r>
      <w:del w:id="14" w:author="Mike Hoyer" w:date="2018-08-14T18:17:00Z">
        <w:r w:rsidR="00EF074E" w:rsidDel="00E525B0">
          <w:rPr>
            <w:rFonts w:eastAsia="Arial" w:cstheme="minorHAnsi"/>
            <w:spacing w:val="-1"/>
            <w:sz w:val="18"/>
            <w:szCs w:val="17"/>
          </w:rPr>
          <w:delText>circumsntances</w:delText>
        </w:r>
      </w:del>
      <w:ins w:id="15" w:author="Mike Hoyer" w:date="2018-08-14T18:17:00Z">
        <w:r w:rsidR="00E525B0">
          <w:rPr>
            <w:rFonts w:eastAsia="Arial" w:cstheme="minorHAnsi"/>
            <w:spacing w:val="-1"/>
            <w:sz w:val="18"/>
            <w:szCs w:val="17"/>
          </w:rPr>
          <w:t>circumstances</w:t>
        </w:r>
      </w:ins>
      <w:r w:rsidRPr="0046716F">
        <w:rPr>
          <w:rFonts w:eastAsia="Arial" w:cstheme="minorHAnsi"/>
          <w:spacing w:val="-1"/>
          <w:sz w:val="18"/>
          <w:szCs w:val="17"/>
        </w:rPr>
        <w:t xml:space="preserve"> that</w:t>
      </w:r>
      <w:r w:rsidRPr="0046716F">
        <w:rPr>
          <w:rFonts w:eastAsia="Arial" w:cstheme="minorHAnsi"/>
          <w:spacing w:val="1"/>
          <w:sz w:val="18"/>
          <w:szCs w:val="17"/>
        </w:rPr>
        <w:t xml:space="preserve"> </w:t>
      </w:r>
      <w:r w:rsidRPr="0046716F">
        <w:rPr>
          <w:rFonts w:eastAsia="Arial" w:cstheme="minorHAnsi"/>
          <w:spacing w:val="-1"/>
          <w:sz w:val="18"/>
          <w:szCs w:val="17"/>
        </w:rPr>
        <w:t>might</w:t>
      </w:r>
      <w:r w:rsidRPr="0046716F">
        <w:rPr>
          <w:rFonts w:eastAsia="Arial" w:cstheme="minorHAnsi"/>
          <w:spacing w:val="1"/>
          <w:sz w:val="18"/>
          <w:szCs w:val="17"/>
        </w:rPr>
        <w:t xml:space="preserve"> </w:t>
      </w:r>
      <w:r w:rsidRPr="0046716F">
        <w:rPr>
          <w:rFonts w:eastAsia="Arial" w:cstheme="minorHAnsi"/>
          <w:spacing w:val="-1"/>
          <w:sz w:val="18"/>
          <w:szCs w:val="17"/>
        </w:rPr>
        <w:t>prevent</w:t>
      </w:r>
      <w:r w:rsidRPr="0046716F">
        <w:rPr>
          <w:rFonts w:eastAsia="Arial" w:cstheme="minorHAnsi"/>
          <w:spacing w:val="1"/>
          <w:sz w:val="18"/>
          <w:szCs w:val="17"/>
        </w:rPr>
        <w:t xml:space="preserve"> </w:t>
      </w:r>
      <w:r w:rsidRPr="0046716F">
        <w:rPr>
          <w:rFonts w:eastAsia="Arial" w:cstheme="minorHAnsi"/>
          <w:sz w:val="18"/>
          <w:szCs w:val="17"/>
        </w:rPr>
        <w:t>a</w:t>
      </w:r>
      <w:r w:rsidRPr="0046716F">
        <w:rPr>
          <w:rFonts w:eastAsia="Arial" w:cstheme="minorHAnsi"/>
          <w:spacing w:val="-1"/>
          <w:sz w:val="18"/>
          <w:szCs w:val="17"/>
        </w:rPr>
        <w:t xml:space="preserve"> registered</w:t>
      </w:r>
      <w:r w:rsidRPr="0046716F">
        <w:rPr>
          <w:rFonts w:eastAsia="Arial" w:cstheme="minorHAnsi"/>
          <w:sz w:val="18"/>
          <w:szCs w:val="17"/>
        </w:rPr>
        <w:t xml:space="preserve"> </w:t>
      </w:r>
      <w:r w:rsidRPr="0046716F">
        <w:rPr>
          <w:rFonts w:eastAsia="Arial" w:cstheme="minorHAnsi"/>
          <w:spacing w:val="-2"/>
          <w:sz w:val="18"/>
          <w:szCs w:val="17"/>
        </w:rPr>
        <w:t>player</w:t>
      </w:r>
      <w:r w:rsidRPr="0046716F">
        <w:rPr>
          <w:rFonts w:eastAsia="Arial" w:cstheme="minorHAnsi"/>
          <w:spacing w:val="1"/>
          <w:sz w:val="18"/>
          <w:szCs w:val="17"/>
        </w:rPr>
        <w:t xml:space="preserve"> </w:t>
      </w:r>
      <w:r w:rsidRPr="0046716F">
        <w:rPr>
          <w:rFonts w:eastAsia="Arial" w:cstheme="minorHAnsi"/>
          <w:spacing w:val="-1"/>
          <w:sz w:val="18"/>
          <w:szCs w:val="17"/>
        </w:rPr>
        <w:t>from</w:t>
      </w:r>
      <w:r w:rsidRPr="0046716F">
        <w:rPr>
          <w:rFonts w:eastAsia="Arial" w:cstheme="minorHAnsi"/>
          <w:sz w:val="18"/>
          <w:szCs w:val="17"/>
        </w:rPr>
        <w:t xml:space="preserve"> </w:t>
      </w:r>
      <w:r w:rsidRPr="0046716F">
        <w:rPr>
          <w:rFonts w:eastAsia="Arial" w:cstheme="minorHAnsi"/>
          <w:b/>
          <w:bCs/>
          <w:spacing w:val="-1"/>
          <w:sz w:val="18"/>
          <w:szCs w:val="17"/>
        </w:rPr>
        <w:t xml:space="preserve">completing </w:t>
      </w:r>
      <w:r w:rsidRPr="0046716F">
        <w:rPr>
          <w:rFonts w:eastAsia="Arial" w:cstheme="minorHAnsi"/>
          <w:sz w:val="18"/>
          <w:szCs w:val="17"/>
        </w:rPr>
        <w:t>a</w:t>
      </w:r>
      <w:r w:rsidRPr="0046716F">
        <w:rPr>
          <w:rFonts w:eastAsia="Arial" w:cstheme="minorHAnsi"/>
          <w:spacing w:val="-1"/>
          <w:sz w:val="18"/>
          <w:szCs w:val="17"/>
        </w:rPr>
        <w:t xml:space="preserve"> </w:t>
      </w:r>
      <w:r w:rsidRPr="0046716F">
        <w:rPr>
          <w:rFonts w:eastAsia="Arial" w:cstheme="minorHAnsi"/>
          <w:spacing w:val="-2"/>
          <w:sz w:val="18"/>
          <w:szCs w:val="17"/>
        </w:rPr>
        <w:t>program</w:t>
      </w:r>
      <w:r w:rsidRPr="0046716F">
        <w:rPr>
          <w:rFonts w:eastAsia="Arial" w:cstheme="minorHAnsi"/>
          <w:sz w:val="18"/>
          <w:szCs w:val="17"/>
        </w:rPr>
        <w:t xml:space="preserve"> –</w:t>
      </w:r>
      <w:r w:rsidRPr="0046716F">
        <w:rPr>
          <w:rFonts w:eastAsia="Arial" w:cstheme="minorHAnsi"/>
          <w:spacing w:val="-1"/>
          <w:sz w:val="18"/>
          <w:szCs w:val="17"/>
        </w:rPr>
        <w:t xml:space="preserve"> NOT </w:t>
      </w:r>
      <w:r w:rsidRPr="0046716F">
        <w:rPr>
          <w:rFonts w:eastAsia="Arial" w:cstheme="minorHAnsi"/>
          <w:b/>
          <w:bCs/>
          <w:spacing w:val="-1"/>
          <w:sz w:val="18"/>
          <w:szCs w:val="17"/>
        </w:rPr>
        <w:t>prevent</w:t>
      </w:r>
      <w:r w:rsidRPr="0046716F">
        <w:rPr>
          <w:rFonts w:eastAsia="Arial" w:cstheme="minorHAnsi"/>
          <w:b/>
          <w:bCs/>
          <w:spacing w:val="4"/>
          <w:sz w:val="18"/>
          <w:szCs w:val="17"/>
        </w:rPr>
        <w:t xml:space="preserve"> </w:t>
      </w:r>
      <w:r w:rsidRPr="0046716F">
        <w:rPr>
          <w:rFonts w:eastAsia="Arial" w:cstheme="minorHAnsi"/>
          <w:b/>
          <w:bCs/>
          <w:spacing w:val="-1"/>
          <w:sz w:val="18"/>
          <w:szCs w:val="17"/>
        </w:rPr>
        <w:t>them</w:t>
      </w:r>
      <w:r w:rsidRPr="0046716F">
        <w:rPr>
          <w:rFonts w:eastAsia="Arial" w:cstheme="minorHAnsi"/>
          <w:b/>
          <w:bCs/>
          <w:sz w:val="18"/>
          <w:szCs w:val="17"/>
        </w:rPr>
        <w:t xml:space="preserve"> </w:t>
      </w:r>
      <w:r w:rsidRPr="0046716F">
        <w:rPr>
          <w:rFonts w:eastAsia="Arial" w:cstheme="minorHAnsi"/>
          <w:b/>
          <w:bCs/>
          <w:spacing w:val="-1"/>
          <w:sz w:val="18"/>
          <w:szCs w:val="17"/>
        </w:rPr>
        <w:t>from</w:t>
      </w:r>
      <w:r w:rsidRPr="0046716F">
        <w:rPr>
          <w:rFonts w:eastAsia="Arial" w:cstheme="minorHAnsi"/>
          <w:b/>
          <w:bCs/>
          <w:spacing w:val="58"/>
          <w:sz w:val="18"/>
          <w:szCs w:val="17"/>
        </w:rPr>
        <w:t xml:space="preserve"> </w:t>
      </w:r>
      <w:r w:rsidRPr="0046716F">
        <w:rPr>
          <w:rFonts w:eastAsia="Arial" w:cstheme="minorHAnsi"/>
          <w:b/>
          <w:bCs/>
          <w:spacing w:val="-1"/>
          <w:sz w:val="18"/>
          <w:szCs w:val="17"/>
        </w:rPr>
        <w:t xml:space="preserve">registering </w:t>
      </w:r>
      <w:r w:rsidRPr="0046716F">
        <w:rPr>
          <w:rFonts w:eastAsia="Arial" w:cstheme="minorHAnsi"/>
          <w:b/>
          <w:bCs/>
          <w:sz w:val="18"/>
          <w:szCs w:val="17"/>
        </w:rPr>
        <w:t>in</w:t>
      </w:r>
      <w:r w:rsidRPr="0046716F">
        <w:rPr>
          <w:rFonts w:eastAsia="Arial" w:cstheme="minorHAnsi"/>
          <w:b/>
          <w:bCs/>
          <w:spacing w:val="-1"/>
          <w:sz w:val="18"/>
          <w:szCs w:val="17"/>
        </w:rPr>
        <w:t xml:space="preserve"> </w:t>
      </w:r>
      <w:r w:rsidRPr="0046716F">
        <w:rPr>
          <w:rFonts w:eastAsia="Arial" w:cstheme="minorHAnsi"/>
          <w:b/>
          <w:bCs/>
          <w:sz w:val="18"/>
          <w:szCs w:val="17"/>
        </w:rPr>
        <w:t>a</w:t>
      </w:r>
      <w:r w:rsidRPr="0046716F">
        <w:rPr>
          <w:rFonts w:eastAsia="Arial" w:cstheme="minorHAnsi"/>
          <w:b/>
          <w:bCs/>
          <w:spacing w:val="-1"/>
          <w:sz w:val="18"/>
          <w:szCs w:val="17"/>
        </w:rPr>
        <w:t xml:space="preserve"> program:</w:t>
      </w:r>
    </w:p>
    <w:p w14:paraId="78E509A7" w14:textId="77777777" w:rsidR="00FB118A" w:rsidRPr="0046716F" w:rsidRDefault="00FB118A" w:rsidP="00131F9E">
      <w:pPr>
        <w:spacing w:before="2"/>
        <w:jc w:val="both"/>
        <w:rPr>
          <w:rFonts w:eastAsia="Arial" w:cstheme="minorHAnsi"/>
          <w:b/>
          <w:bCs/>
          <w:sz w:val="18"/>
          <w:szCs w:val="16"/>
        </w:rPr>
      </w:pPr>
    </w:p>
    <w:p w14:paraId="05B0480E" w14:textId="517C6038" w:rsidR="00FB118A" w:rsidRPr="0046716F" w:rsidRDefault="00DA3BD7" w:rsidP="0046716F">
      <w:pPr>
        <w:pStyle w:val="BodyText"/>
        <w:jc w:val="left"/>
        <w:rPr>
          <w:rFonts w:asciiTheme="minorHAnsi" w:hAnsiTheme="minorHAnsi" w:cstheme="minorHAnsi"/>
          <w:sz w:val="18"/>
        </w:rPr>
      </w:pPr>
      <w:r w:rsidRPr="0046716F">
        <w:rPr>
          <w:rFonts w:asciiTheme="minorHAnsi" w:hAnsiTheme="minorHAnsi" w:cstheme="minorHAnsi"/>
          <w:sz w:val="18"/>
        </w:rPr>
        <w:t>“Special</w:t>
      </w:r>
      <w:r w:rsidRPr="0046716F">
        <w:rPr>
          <w:rFonts w:asciiTheme="minorHAnsi" w:hAnsiTheme="minorHAnsi" w:cstheme="minorHAnsi"/>
          <w:spacing w:val="1"/>
          <w:sz w:val="18"/>
        </w:rPr>
        <w:t xml:space="preserve"> </w:t>
      </w:r>
      <w:r w:rsidRPr="0046716F">
        <w:rPr>
          <w:rFonts w:asciiTheme="minorHAnsi" w:hAnsiTheme="minorHAnsi" w:cstheme="minorHAnsi"/>
          <w:sz w:val="18"/>
        </w:rPr>
        <w:t>circumstances</w:t>
      </w:r>
      <w:r w:rsidRPr="0046716F">
        <w:rPr>
          <w:rFonts w:asciiTheme="minorHAnsi" w:hAnsiTheme="minorHAnsi" w:cstheme="minorHAnsi"/>
          <w:spacing w:val="2"/>
          <w:sz w:val="18"/>
        </w:rPr>
        <w:t xml:space="preserve"> </w:t>
      </w:r>
      <w:r w:rsidRPr="0046716F">
        <w:rPr>
          <w:rFonts w:asciiTheme="minorHAnsi" w:hAnsiTheme="minorHAnsi" w:cstheme="minorHAnsi"/>
          <w:sz w:val="18"/>
        </w:rPr>
        <w:t>would include,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but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limited to,</w:t>
      </w:r>
      <w:r w:rsidRPr="0046716F">
        <w:rPr>
          <w:rFonts w:asciiTheme="minorHAnsi" w:hAnsiTheme="minorHAnsi" w:cstheme="minorHAnsi"/>
          <w:spacing w:val="1"/>
          <w:sz w:val="18"/>
        </w:rPr>
        <w:t xml:space="preserve"> </w:t>
      </w:r>
      <w:r w:rsidRPr="0046716F">
        <w:rPr>
          <w:rFonts w:asciiTheme="minorHAnsi" w:hAnsiTheme="minorHAnsi" w:cstheme="minorHAnsi"/>
          <w:sz w:val="18"/>
        </w:rPr>
        <w:t>an illness;</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soccer-related </w:t>
      </w:r>
      <w:r w:rsidRPr="0046716F">
        <w:rPr>
          <w:rFonts w:asciiTheme="minorHAnsi" w:hAnsiTheme="minorHAnsi" w:cstheme="minorHAnsi"/>
          <w:spacing w:val="-2"/>
          <w:sz w:val="18"/>
        </w:rPr>
        <w:t>injury;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change </w:t>
      </w:r>
      <w:r w:rsidRPr="0046716F">
        <w:rPr>
          <w:rFonts w:asciiTheme="minorHAnsi" w:hAnsiTheme="minorHAnsi" w:cstheme="minorHAnsi"/>
          <w:spacing w:val="-2"/>
          <w:sz w:val="18"/>
        </w:rPr>
        <w:t>of</w:t>
      </w:r>
      <w:r w:rsidRPr="0046716F">
        <w:rPr>
          <w:rFonts w:asciiTheme="minorHAnsi" w:hAnsiTheme="minorHAnsi" w:cstheme="minorHAnsi"/>
          <w:spacing w:val="65"/>
          <w:sz w:val="18"/>
        </w:rPr>
        <w:t xml:space="preserve"> </w:t>
      </w:r>
      <w:r w:rsidRPr="0046716F">
        <w:rPr>
          <w:rFonts w:asciiTheme="minorHAnsi" w:hAnsiTheme="minorHAnsi" w:cstheme="minorHAnsi"/>
          <w:sz w:val="18"/>
        </w:rPr>
        <w:t>address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(moved</w:t>
      </w:r>
      <w:r w:rsidRPr="0046716F">
        <w:rPr>
          <w:rFonts w:asciiTheme="minorHAnsi" w:hAnsiTheme="minorHAnsi" w:cstheme="minorHAnsi"/>
          <w:sz w:val="18"/>
        </w:rPr>
        <w:t xml:space="preserve"> to a </w:t>
      </w:r>
      <w:r w:rsidRPr="0046716F">
        <w:rPr>
          <w:rFonts w:asciiTheme="minorHAnsi" w:hAnsiTheme="minorHAnsi" w:cstheme="minorHAnsi"/>
          <w:spacing w:val="-2"/>
          <w:sz w:val="18"/>
        </w:rPr>
        <w:t>new</w:t>
      </w:r>
      <w:r w:rsidRPr="0046716F">
        <w:rPr>
          <w:rFonts w:asciiTheme="minorHAnsi" w:hAnsiTheme="minorHAnsi" w:cstheme="minorHAnsi"/>
          <w:sz w:val="18"/>
        </w:rPr>
        <w:t xml:space="preserve"> Region);</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parental</w:t>
      </w:r>
      <w:r w:rsidRPr="0046716F">
        <w:rPr>
          <w:rFonts w:asciiTheme="minorHAnsi" w:hAnsiTheme="minorHAnsi" w:cstheme="minorHAnsi"/>
          <w:spacing w:val="2"/>
          <w:sz w:val="18"/>
        </w:rPr>
        <w:t xml:space="preserve"> </w:t>
      </w:r>
      <w:r w:rsidRPr="0046716F">
        <w:rPr>
          <w:rFonts w:asciiTheme="minorHAnsi" w:hAnsiTheme="minorHAnsi" w:cstheme="minorHAnsi"/>
          <w:sz w:val="18"/>
        </w:rPr>
        <w:t>custodial</w:t>
      </w:r>
      <w:r w:rsidRPr="0046716F">
        <w:rPr>
          <w:rFonts w:asciiTheme="minorHAnsi" w:hAnsiTheme="minorHAnsi" w:cstheme="minorHAnsi"/>
          <w:spacing w:val="1"/>
          <w:sz w:val="18"/>
        </w:rPr>
        <w:t xml:space="preserve"> </w:t>
      </w:r>
      <w:r w:rsidRPr="0046716F">
        <w:rPr>
          <w:rFonts w:asciiTheme="minorHAnsi" w:hAnsiTheme="minorHAnsi" w:cstheme="minorHAnsi"/>
          <w:sz w:val="18"/>
        </w:rPr>
        <w:t>rights; conflict</w:t>
      </w:r>
      <w:r w:rsidRPr="0046716F">
        <w:rPr>
          <w:rFonts w:asciiTheme="minorHAnsi" w:hAnsiTheme="minorHAnsi" w:cstheme="minorHAnsi"/>
          <w:spacing w:val="1"/>
          <w:sz w:val="18"/>
        </w:rPr>
        <w:t xml:space="preserve"> </w:t>
      </w:r>
      <w:r w:rsidRPr="0046716F">
        <w:rPr>
          <w:rFonts w:asciiTheme="minorHAnsi" w:hAnsiTheme="minorHAnsi" w:cstheme="minorHAnsi"/>
          <w:sz w:val="18"/>
        </w:rPr>
        <w:t>with</w:t>
      </w:r>
      <w:r w:rsidRPr="0046716F">
        <w:rPr>
          <w:rFonts w:asciiTheme="minorHAnsi" w:hAnsiTheme="minorHAnsi" w:cstheme="minorHAnsi"/>
          <w:spacing w:val="-3"/>
          <w:sz w:val="18"/>
        </w:rPr>
        <w:t xml:space="preserve"> </w:t>
      </w:r>
      <w:r w:rsidRPr="0046716F">
        <w:rPr>
          <w:rFonts w:asciiTheme="minorHAnsi" w:hAnsiTheme="minorHAnsi" w:cstheme="minorHAnsi"/>
          <w:sz w:val="18"/>
        </w:rPr>
        <w:t>secondary or</w:t>
      </w:r>
      <w:r w:rsidRPr="0046716F">
        <w:rPr>
          <w:rFonts w:asciiTheme="minorHAnsi" w:hAnsiTheme="minorHAnsi" w:cstheme="minorHAnsi"/>
          <w:spacing w:val="1"/>
          <w:sz w:val="18"/>
        </w:rPr>
        <w:t xml:space="preserve"> </w:t>
      </w:r>
      <w:r w:rsidRPr="0046716F">
        <w:rPr>
          <w:rFonts w:asciiTheme="minorHAnsi" w:hAnsiTheme="minorHAnsi" w:cstheme="minorHAnsi"/>
          <w:sz w:val="18"/>
        </w:rPr>
        <w:t>high school</w:t>
      </w:r>
      <w:r w:rsidRPr="0046716F">
        <w:rPr>
          <w:rFonts w:asciiTheme="minorHAnsi" w:hAnsiTheme="minorHAnsi" w:cstheme="minorHAnsi"/>
          <w:spacing w:val="1"/>
          <w:sz w:val="18"/>
        </w:rPr>
        <w:t xml:space="preserve"> </w:t>
      </w:r>
      <w:r w:rsidRPr="0046716F">
        <w:rPr>
          <w:rFonts w:asciiTheme="minorHAnsi" w:hAnsiTheme="minorHAnsi" w:cstheme="minorHAnsi"/>
          <w:sz w:val="18"/>
        </w:rPr>
        <w:t>rules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of</w:t>
      </w:r>
      <w:r w:rsidRPr="0046716F">
        <w:rPr>
          <w:rFonts w:asciiTheme="minorHAnsi" w:hAnsiTheme="minorHAnsi" w:cstheme="minorHAnsi"/>
          <w:spacing w:val="61"/>
          <w:sz w:val="18"/>
        </w:rPr>
        <w:t xml:space="preserve"> </w:t>
      </w:r>
      <w:r w:rsidRPr="0046716F">
        <w:rPr>
          <w:rFonts w:asciiTheme="minorHAnsi" w:hAnsiTheme="minorHAnsi" w:cstheme="minorHAnsi"/>
          <w:sz w:val="18"/>
        </w:rPr>
        <w:t xml:space="preserve">state which </w:t>
      </w:r>
      <w:r w:rsidRPr="0046716F">
        <w:rPr>
          <w:rFonts w:asciiTheme="minorHAnsi" w:hAnsiTheme="minorHAnsi" w:cstheme="minorHAnsi"/>
          <w:spacing w:val="-2"/>
          <w:sz w:val="18"/>
        </w:rPr>
        <w:t>prevent</w:t>
      </w:r>
      <w:r w:rsidRPr="0046716F">
        <w:rPr>
          <w:rFonts w:asciiTheme="minorHAnsi" w:hAnsiTheme="minorHAnsi" w:cstheme="minorHAnsi"/>
          <w:spacing w:val="1"/>
          <w:sz w:val="18"/>
        </w:rPr>
        <w:t xml:space="preserve"> </w:t>
      </w:r>
      <w:r w:rsidRPr="0046716F">
        <w:rPr>
          <w:rFonts w:asciiTheme="minorHAnsi" w:hAnsiTheme="minorHAnsi" w:cstheme="minorHAnsi"/>
          <w:sz w:val="18"/>
        </w:rPr>
        <w:t>the registered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from COMPLETING the primary </w:t>
      </w:r>
      <w:r w:rsidRPr="0046716F">
        <w:rPr>
          <w:rFonts w:asciiTheme="minorHAnsi" w:hAnsiTheme="minorHAnsi" w:cstheme="minorHAnsi"/>
          <w:spacing w:val="-2"/>
          <w:sz w:val="18"/>
        </w:rPr>
        <w:t>program;</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such </w:t>
      </w:r>
      <w:r w:rsidRPr="0046716F">
        <w:rPr>
          <w:rFonts w:asciiTheme="minorHAnsi" w:hAnsiTheme="minorHAnsi" w:cstheme="minorHAnsi"/>
          <w:spacing w:val="-2"/>
          <w:sz w:val="18"/>
        </w:rPr>
        <w:t>special</w:t>
      </w:r>
      <w:r w:rsidRPr="0046716F">
        <w:rPr>
          <w:rFonts w:asciiTheme="minorHAnsi" w:hAnsiTheme="minorHAnsi" w:cstheme="minorHAnsi"/>
          <w:spacing w:val="69"/>
          <w:sz w:val="18"/>
        </w:rPr>
        <w:t xml:space="preserve"> </w:t>
      </w:r>
      <w:r w:rsidRPr="0046716F">
        <w:rPr>
          <w:rFonts w:asciiTheme="minorHAnsi" w:hAnsiTheme="minorHAnsi" w:cstheme="minorHAnsi"/>
          <w:sz w:val="18"/>
        </w:rPr>
        <w:t>circumstance arises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within a </w:t>
      </w:r>
      <w:r w:rsidRPr="0046716F">
        <w:rPr>
          <w:rFonts w:asciiTheme="minorHAnsi" w:hAnsiTheme="minorHAnsi" w:cstheme="minorHAnsi"/>
          <w:spacing w:val="-2"/>
          <w:sz w:val="18"/>
        </w:rPr>
        <w:t>Region,</w:t>
      </w:r>
      <w:r w:rsidRPr="0046716F">
        <w:rPr>
          <w:rFonts w:asciiTheme="minorHAnsi" w:hAnsiTheme="minorHAnsi" w:cstheme="minorHAnsi"/>
          <w:spacing w:val="1"/>
          <w:sz w:val="18"/>
        </w:rPr>
        <w:t xml:space="preserve"> </w:t>
      </w:r>
      <w:r w:rsidRPr="0046716F">
        <w:rPr>
          <w:rFonts w:asciiTheme="minorHAnsi" w:hAnsiTheme="minorHAnsi" w:cstheme="minorHAnsi"/>
          <w:sz w:val="18"/>
        </w:rPr>
        <w:t>the Regional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2"/>
          <w:sz w:val="18"/>
        </w:rPr>
        <w:t xml:space="preserve"> </w:t>
      </w:r>
      <w:r w:rsidRPr="0046716F">
        <w:rPr>
          <w:rFonts w:asciiTheme="minorHAnsi" w:hAnsiTheme="minorHAnsi" w:cstheme="minorHAnsi"/>
          <w:sz w:val="18"/>
        </w:rPr>
        <w:t>must request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approval,</w:t>
      </w:r>
      <w:r w:rsidRPr="0046716F">
        <w:rPr>
          <w:rFonts w:asciiTheme="minorHAnsi" w:hAnsiTheme="minorHAnsi" w:cstheme="minorHAnsi"/>
          <w:spacing w:val="1"/>
          <w:sz w:val="18"/>
        </w:rPr>
        <w:t xml:space="preserve"> </w:t>
      </w:r>
      <w:r w:rsidRPr="0046716F">
        <w:rPr>
          <w:rFonts w:asciiTheme="minorHAnsi" w:hAnsiTheme="minorHAnsi" w:cstheme="minorHAnsi"/>
          <w:sz w:val="18"/>
        </w:rPr>
        <w:t>in writing,</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from </w:t>
      </w:r>
      <w:r w:rsidRPr="0046716F">
        <w:rPr>
          <w:rFonts w:asciiTheme="minorHAnsi" w:hAnsiTheme="minorHAnsi" w:cstheme="minorHAnsi"/>
          <w:spacing w:val="-2"/>
          <w:sz w:val="18"/>
        </w:rPr>
        <w:t>the</w:t>
      </w:r>
      <w:r w:rsidRPr="0046716F">
        <w:rPr>
          <w:rFonts w:asciiTheme="minorHAnsi" w:hAnsiTheme="minorHAnsi" w:cstheme="minorHAnsi"/>
          <w:spacing w:val="67"/>
          <w:sz w:val="18"/>
        </w:rPr>
        <w:t xml:space="preserve"> </w:t>
      </w:r>
      <w:r w:rsidRPr="0046716F">
        <w:rPr>
          <w:rFonts w:asciiTheme="minorHAnsi" w:hAnsiTheme="minorHAnsi" w:cstheme="minorHAnsi"/>
          <w:sz w:val="18"/>
        </w:rPr>
        <w:t>Area Director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and/or</w:t>
      </w:r>
      <w:r w:rsidRPr="0046716F">
        <w:rPr>
          <w:rFonts w:asciiTheme="minorHAnsi" w:hAnsiTheme="minorHAnsi" w:cstheme="minorHAnsi"/>
          <w:spacing w:val="1"/>
          <w:sz w:val="18"/>
        </w:rPr>
        <w:t xml:space="preserve"> </w:t>
      </w:r>
      <w:r w:rsidRPr="0046716F">
        <w:rPr>
          <w:rFonts w:asciiTheme="minorHAnsi" w:hAnsiTheme="minorHAnsi" w:cstheme="minorHAnsi"/>
          <w:sz w:val="18"/>
        </w:rPr>
        <w:t>Section Director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prior to </w:t>
      </w:r>
      <w:r w:rsidRPr="0046716F">
        <w:rPr>
          <w:rFonts w:asciiTheme="minorHAnsi" w:hAnsiTheme="minorHAnsi" w:cstheme="minorHAnsi"/>
          <w:spacing w:val="-2"/>
          <w:sz w:val="18"/>
        </w:rPr>
        <w:t>adding</w:t>
      </w:r>
      <w:r w:rsidRPr="0046716F">
        <w:rPr>
          <w:rFonts w:asciiTheme="minorHAnsi" w:hAnsiTheme="minorHAnsi" w:cstheme="minorHAnsi"/>
          <w:sz w:val="18"/>
        </w:rPr>
        <w:t xml:space="preserve"> the chil</w:t>
      </w:r>
      <w:r w:rsidR="00EF074E">
        <w:rPr>
          <w:rFonts w:asciiTheme="minorHAnsi" w:hAnsiTheme="minorHAnsi" w:cstheme="minorHAnsi"/>
          <w:sz w:val="18"/>
        </w:rPr>
        <w:t>d to a secondary season roster.”</w:t>
      </w:r>
    </w:p>
    <w:p w14:paraId="56C8E247" w14:textId="77777777" w:rsidR="00FB118A" w:rsidRPr="0046716F" w:rsidRDefault="00FB118A" w:rsidP="0046716F">
      <w:pPr>
        <w:spacing w:before="10"/>
        <w:rPr>
          <w:rFonts w:eastAsia="Arial" w:cstheme="minorHAnsi"/>
          <w:sz w:val="18"/>
          <w:szCs w:val="17"/>
        </w:rPr>
      </w:pPr>
    </w:p>
    <w:p w14:paraId="739DA989" w14:textId="77777777" w:rsidR="00FB118A" w:rsidRPr="0046716F" w:rsidRDefault="00DA3BD7" w:rsidP="0046716F">
      <w:pPr>
        <w:pStyle w:val="BodyText"/>
        <w:numPr>
          <w:ilvl w:val="0"/>
          <w:numId w:val="12"/>
        </w:numPr>
        <w:jc w:val="left"/>
        <w:rPr>
          <w:rFonts w:asciiTheme="minorHAnsi" w:hAnsiTheme="minorHAnsi" w:cstheme="minorHAnsi"/>
          <w:sz w:val="18"/>
        </w:rPr>
      </w:pPr>
      <w:r w:rsidRPr="0046716F">
        <w:rPr>
          <w:rFonts w:asciiTheme="minorHAnsi" w:hAnsiTheme="minorHAnsi" w:cstheme="minorHAnsi"/>
          <w:sz w:val="18"/>
        </w:rPr>
        <w:t>"Scheduled games" shall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mean</w:t>
      </w:r>
      <w:r w:rsidRPr="0046716F">
        <w:rPr>
          <w:rFonts w:asciiTheme="minorHAnsi" w:hAnsiTheme="minorHAnsi" w:cstheme="minorHAnsi"/>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were scheduled for</w:t>
      </w:r>
      <w:r w:rsidRPr="0046716F">
        <w:rPr>
          <w:rFonts w:asciiTheme="minorHAnsi" w:hAnsiTheme="minorHAnsi" w:cstheme="minorHAnsi"/>
          <w:spacing w:val="1"/>
          <w:sz w:val="18"/>
        </w:rPr>
        <w:t xml:space="preserve"> </w:t>
      </w:r>
      <w:r w:rsidRPr="0046716F">
        <w:rPr>
          <w:rFonts w:asciiTheme="minorHAnsi" w:hAnsiTheme="minorHAnsi" w:cstheme="minorHAnsi"/>
          <w:sz w:val="18"/>
        </w:rPr>
        <w:t>play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beginning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season and available</w:t>
      </w:r>
      <w:r w:rsidRPr="0046716F">
        <w:rPr>
          <w:rFonts w:asciiTheme="minorHAnsi" w:hAnsiTheme="minorHAnsi" w:cstheme="minorHAnsi"/>
          <w:spacing w:val="57"/>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play (excludes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available for</w:t>
      </w:r>
      <w:r w:rsidRPr="0046716F">
        <w:rPr>
          <w:rFonts w:asciiTheme="minorHAnsi" w:hAnsiTheme="minorHAnsi" w:cstheme="minorHAnsi"/>
          <w:spacing w:val="1"/>
          <w:sz w:val="18"/>
        </w:rPr>
        <w:t xml:space="preserve"> </w:t>
      </w:r>
      <w:r w:rsidRPr="0046716F">
        <w:rPr>
          <w:rFonts w:asciiTheme="minorHAnsi" w:hAnsiTheme="minorHAnsi" w:cstheme="minorHAnsi"/>
          <w:sz w:val="18"/>
        </w:rPr>
        <w:t>play due to field closures</w:t>
      </w:r>
      <w:r w:rsidRPr="0046716F">
        <w:rPr>
          <w:rFonts w:asciiTheme="minorHAnsi" w:hAnsiTheme="minorHAnsi" w:cstheme="minorHAnsi"/>
          <w:spacing w:val="2"/>
          <w:sz w:val="18"/>
        </w:rPr>
        <w:t xml:space="preserve"> </w:t>
      </w:r>
      <w:r w:rsidRPr="0046716F">
        <w:rPr>
          <w:rFonts w:asciiTheme="minorHAnsi" w:hAnsiTheme="minorHAnsi" w:cstheme="minorHAnsi"/>
          <w:sz w:val="18"/>
        </w:rPr>
        <w:t>or similar).</w:t>
      </w:r>
    </w:p>
    <w:p w14:paraId="027DF49E" w14:textId="77777777" w:rsidR="00FB118A" w:rsidRPr="0046716F" w:rsidRDefault="00FB118A" w:rsidP="0046716F">
      <w:pPr>
        <w:spacing w:before="1"/>
        <w:rPr>
          <w:rFonts w:eastAsia="Arial" w:cstheme="minorHAnsi"/>
          <w:sz w:val="18"/>
          <w:szCs w:val="16"/>
        </w:rPr>
      </w:pPr>
    </w:p>
    <w:p w14:paraId="351E1103" w14:textId="77777777" w:rsidR="00FB118A" w:rsidRPr="0046716F" w:rsidRDefault="00DA3BD7" w:rsidP="0046716F">
      <w:pPr>
        <w:pStyle w:val="BodyText"/>
        <w:numPr>
          <w:ilvl w:val="0"/>
          <w:numId w:val="12"/>
        </w:numPr>
        <w:jc w:val="left"/>
        <w:rPr>
          <w:rFonts w:asciiTheme="minorHAnsi" w:hAnsiTheme="minorHAnsi" w:cstheme="minorHAnsi"/>
          <w:sz w:val="18"/>
        </w:rPr>
      </w:pPr>
      <w:r w:rsidRPr="0046716F">
        <w:rPr>
          <w:rFonts w:asciiTheme="minorHAnsi" w:hAnsiTheme="minorHAnsi" w:cstheme="minorHAnsi"/>
          <w:sz w:val="18"/>
        </w:rPr>
        <w:t>"Primary program" shall</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mean</w:t>
      </w:r>
      <w:r w:rsidRPr="0046716F">
        <w:rPr>
          <w:rFonts w:asciiTheme="minorHAnsi" w:hAnsiTheme="minorHAnsi" w:cstheme="minorHAnsi"/>
          <w:spacing w:val="-6"/>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z w:val="18"/>
        </w:rPr>
        <w:t>entire</w:t>
      </w:r>
      <w:r w:rsidRPr="0046716F">
        <w:rPr>
          <w:rFonts w:asciiTheme="minorHAnsi" w:hAnsiTheme="minorHAnsi" w:cstheme="minorHAnsi"/>
          <w:spacing w:val="-8"/>
          <w:sz w:val="18"/>
        </w:rPr>
        <w:t xml:space="preserve"> </w:t>
      </w:r>
      <w:r w:rsidRPr="0046716F">
        <w:rPr>
          <w:rFonts w:asciiTheme="minorHAnsi" w:hAnsiTheme="minorHAnsi" w:cstheme="minorHAnsi"/>
          <w:sz w:val="18"/>
        </w:rPr>
        <w:t>set</w:t>
      </w:r>
      <w:r w:rsidRPr="0046716F">
        <w:rPr>
          <w:rFonts w:asciiTheme="minorHAnsi" w:hAnsiTheme="minorHAnsi" w:cstheme="minorHAnsi"/>
          <w:spacing w:val="-4"/>
          <w:sz w:val="18"/>
        </w:rPr>
        <w:t xml:space="preserve"> </w:t>
      </w:r>
      <w:r w:rsidRPr="0046716F">
        <w:rPr>
          <w:rFonts w:asciiTheme="minorHAnsi" w:hAnsiTheme="minorHAnsi" w:cstheme="minorHAnsi"/>
          <w:sz w:val="18"/>
        </w:rPr>
        <w:t>of</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scheduled</w:t>
      </w:r>
      <w:r w:rsidRPr="0046716F">
        <w:rPr>
          <w:rFonts w:asciiTheme="minorHAnsi" w:hAnsiTheme="minorHAnsi" w:cstheme="minorHAnsi"/>
          <w:spacing w:val="-5"/>
          <w:sz w:val="18"/>
        </w:rPr>
        <w:t xml:space="preserve"> </w:t>
      </w:r>
      <w:r w:rsidRPr="0046716F">
        <w:rPr>
          <w:rFonts w:asciiTheme="minorHAnsi" w:hAnsiTheme="minorHAnsi" w:cstheme="minorHAnsi"/>
          <w:sz w:val="18"/>
        </w:rPr>
        <w:t>games</w:t>
      </w:r>
      <w:r w:rsidRPr="0046716F">
        <w:rPr>
          <w:rFonts w:asciiTheme="minorHAnsi" w:hAnsiTheme="minorHAnsi" w:cstheme="minorHAnsi"/>
          <w:spacing w:val="-3"/>
          <w:sz w:val="18"/>
        </w:rPr>
        <w:t xml:space="preserve"> </w:t>
      </w:r>
      <w:r w:rsidRPr="0046716F">
        <w:rPr>
          <w:rFonts w:asciiTheme="minorHAnsi" w:hAnsiTheme="minorHAnsi" w:cstheme="minorHAnsi"/>
          <w:sz w:val="18"/>
        </w:rPr>
        <w:t>(including</w:t>
      </w:r>
      <w:r w:rsidRPr="0046716F">
        <w:rPr>
          <w:rFonts w:asciiTheme="minorHAnsi" w:hAnsiTheme="minorHAnsi" w:cstheme="minorHAnsi"/>
          <w:spacing w:val="-5"/>
          <w:sz w:val="18"/>
        </w:rPr>
        <w:t xml:space="preserve"> </w:t>
      </w:r>
      <w:r w:rsidRPr="0046716F">
        <w:rPr>
          <w:rFonts w:asciiTheme="minorHAnsi" w:hAnsiTheme="minorHAnsi" w:cstheme="minorHAnsi"/>
          <w:b/>
          <w:bCs/>
          <w:sz w:val="18"/>
        </w:rPr>
        <w:t>BOTH</w:t>
      </w:r>
      <w:r w:rsidRPr="0046716F">
        <w:rPr>
          <w:rFonts w:asciiTheme="minorHAnsi" w:hAnsiTheme="minorHAnsi" w:cstheme="minorHAnsi"/>
          <w:b/>
          <w:bCs/>
          <w:spacing w:val="-5"/>
          <w:sz w:val="18"/>
        </w:rPr>
        <w:t xml:space="preserve"> </w:t>
      </w:r>
      <w:r w:rsidRPr="0046716F">
        <w:rPr>
          <w:rFonts w:asciiTheme="minorHAnsi" w:hAnsiTheme="minorHAnsi" w:cstheme="minorHAnsi"/>
          <w:sz w:val="18"/>
        </w:rPr>
        <w:t>parts</w:t>
      </w:r>
      <w:r w:rsidRPr="0046716F">
        <w:rPr>
          <w:rFonts w:asciiTheme="minorHAnsi" w:hAnsiTheme="minorHAnsi" w:cstheme="minorHAnsi"/>
          <w:spacing w:val="-6"/>
          <w:sz w:val="18"/>
        </w:rPr>
        <w:t xml:space="preserve"> </w:t>
      </w:r>
      <w:r w:rsidRPr="0046716F">
        <w:rPr>
          <w:rFonts w:asciiTheme="minorHAnsi" w:hAnsiTheme="minorHAnsi" w:cstheme="minorHAnsi"/>
          <w:sz w:val="18"/>
        </w:rPr>
        <w:t>of</w:t>
      </w:r>
      <w:r w:rsidRPr="0046716F">
        <w:rPr>
          <w:rFonts w:asciiTheme="minorHAnsi" w:hAnsiTheme="minorHAnsi" w:cstheme="minorHAnsi"/>
          <w:spacing w:val="-6"/>
          <w:sz w:val="18"/>
        </w:rPr>
        <w:t xml:space="preserve"> </w:t>
      </w:r>
      <w:r w:rsidRPr="0046716F">
        <w:rPr>
          <w:rFonts w:asciiTheme="minorHAnsi" w:hAnsiTheme="minorHAnsi" w:cstheme="minorHAnsi"/>
          <w:sz w:val="18"/>
        </w:rPr>
        <w:t>split</w:t>
      </w:r>
      <w:r w:rsidRPr="0046716F">
        <w:rPr>
          <w:rFonts w:asciiTheme="minorHAnsi" w:hAnsiTheme="minorHAnsi" w:cstheme="minorHAnsi"/>
          <w:spacing w:val="-6"/>
          <w:sz w:val="18"/>
        </w:rPr>
        <w:t xml:space="preserve"> </w:t>
      </w:r>
      <w:r w:rsidRPr="0046716F">
        <w:rPr>
          <w:rFonts w:asciiTheme="minorHAnsi" w:hAnsiTheme="minorHAnsi" w:cstheme="minorHAnsi"/>
          <w:sz w:val="18"/>
        </w:rPr>
        <w:t>seasons)</w:t>
      </w:r>
      <w:r w:rsidRPr="0046716F">
        <w:rPr>
          <w:rFonts w:asciiTheme="minorHAnsi" w:hAnsiTheme="minorHAnsi" w:cstheme="minorHAnsi"/>
          <w:spacing w:val="-6"/>
          <w:sz w:val="18"/>
        </w:rPr>
        <w:t xml:space="preserve"> </w:t>
      </w:r>
      <w:r w:rsidRPr="0046716F">
        <w:rPr>
          <w:rFonts w:asciiTheme="minorHAnsi" w:hAnsiTheme="minorHAnsi" w:cstheme="minorHAnsi"/>
          <w:sz w:val="18"/>
        </w:rPr>
        <w:t>in</w:t>
      </w:r>
      <w:r w:rsidRPr="0046716F">
        <w:rPr>
          <w:rFonts w:asciiTheme="minorHAnsi" w:hAnsiTheme="minorHAnsi" w:cstheme="minorHAnsi"/>
          <w:spacing w:val="-6"/>
          <w:sz w:val="18"/>
        </w:rPr>
        <w:t xml:space="preserve"> </w:t>
      </w:r>
      <w:r w:rsidRPr="0046716F">
        <w:rPr>
          <w:rFonts w:asciiTheme="minorHAnsi" w:hAnsiTheme="minorHAnsi" w:cstheme="minorHAnsi"/>
          <w:sz w:val="18"/>
        </w:rPr>
        <w:t>a</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Region</w:t>
      </w:r>
      <w:r w:rsidRPr="0046716F">
        <w:rPr>
          <w:rFonts w:asciiTheme="minorHAnsi" w:hAnsiTheme="minorHAnsi" w:cstheme="minorHAnsi"/>
          <w:spacing w:val="59"/>
          <w:sz w:val="18"/>
        </w:rPr>
        <w:t xml:space="preserve"> </w:t>
      </w:r>
      <w:r w:rsidRPr="0046716F">
        <w:rPr>
          <w:rFonts w:asciiTheme="minorHAnsi" w:hAnsiTheme="minorHAnsi" w:cstheme="minorHAnsi"/>
          <w:sz w:val="18"/>
        </w:rPr>
        <w:t>for</w:t>
      </w:r>
      <w:r w:rsidRPr="0046716F">
        <w:rPr>
          <w:rFonts w:asciiTheme="minorHAnsi" w:hAnsiTheme="minorHAnsi" w:cstheme="minorHAnsi"/>
          <w:spacing w:val="11"/>
          <w:sz w:val="18"/>
        </w:rPr>
        <w:t xml:space="preserve"> </w:t>
      </w:r>
      <w:r w:rsidRPr="0046716F">
        <w:rPr>
          <w:rFonts w:asciiTheme="minorHAnsi" w:hAnsiTheme="minorHAnsi" w:cstheme="minorHAnsi"/>
          <w:sz w:val="18"/>
        </w:rPr>
        <w:t>which</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open</w:t>
      </w:r>
      <w:r w:rsidRPr="0046716F">
        <w:rPr>
          <w:rFonts w:asciiTheme="minorHAnsi" w:hAnsiTheme="minorHAnsi" w:cstheme="minorHAnsi"/>
          <w:spacing w:val="9"/>
          <w:sz w:val="18"/>
        </w:rPr>
        <w:t xml:space="preserve"> </w:t>
      </w:r>
      <w:r w:rsidRPr="0046716F">
        <w:rPr>
          <w:rFonts w:asciiTheme="minorHAnsi" w:hAnsiTheme="minorHAnsi" w:cstheme="minorHAnsi"/>
          <w:sz w:val="18"/>
        </w:rPr>
        <w:t>registration</w:t>
      </w:r>
      <w:r w:rsidRPr="0046716F">
        <w:rPr>
          <w:rFonts w:asciiTheme="minorHAnsi" w:hAnsiTheme="minorHAnsi" w:cstheme="minorHAnsi"/>
          <w:spacing w:val="9"/>
          <w:sz w:val="18"/>
        </w:rPr>
        <w:t xml:space="preserve"> </w:t>
      </w:r>
      <w:r w:rsidRPr="0046716F">
        <w:rPr>
          <w:rFonts w:asciiTheme="minorHAnsi" w:hAnsiTheme="minorHAnsi" w:cstheme="minorHAnsi"/>
          <w:sz w:val="18"/>
        </w:rPr>
        <w:t>is</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held,</w:t>
      </w:r>
      <w:r w:rsidRPr="0046716F">
        <w:rPr>
          <w:rFonts w:asciiTheme="minorHAnsi" w:hAnsiTheme="minorHAnsi" w:cstheme="minorHAnsi"/>
          <w:spacing w:val="10"/>
          <w:sz w:val="18"/>
        </w:rPr>
        <w:t xml:space="preserve"> </w:t>
      </w:r>
      <w:r w:rsidRPr="0046716F">
        <w:rPr>
          <w:rFonts w:asciiTheme="minorHAnsi" w:hAnsiTheme="minorHAnsi" w:cstheme="minorHAnsi"/>
          <w:spacing w:val="-2"/>
          <w:sz w:val="18"/>
        </w:rPr>
        <w:t>balanced</w:t>
      </w:r>
      <w:r w:rsidRPr="0046716F">
        <w:rPr>
          <w:rFonts w:asciiTheme="minorHAnsi" w:hAnsiTheme="minorHAnsi" w:cstheme="minorHAnsi"/>
          <w:spacing w:val="9"/>
          <w:sz w:val="18"/>
        </w:rPr>
        <w:t xml:space="preserve"> </w:t>
      </w:r>
      <w:r w:rsidRPr="0046716F">
        <w:rPr>
          <w:rFonts w:asciiTheme="minorHAnsi" w:hAnsiTheme="minorHAnsi" w:cstheme="minorHAnsi"/>
          <w:sz w:val="18"/>
        </w:rPr>
        <w:t>teams</w:t>
      </w:r>
      <w:r w:rsidRPr="0046716F">
        <w:rPr>
          <w:rFonts w:asciiTheme="minorHAnsi" w:hAnsiTheme="minorHAnsi" w:cstheme="minorHAnsi"/>
          <w:spacing w:val="11"/>
          <w:sz w:val="18"/>
        </w:rPr>
        <w:t xml:space="preserve"> </w:t>
      </w:r>
      <w:r w:rsidRPr="0046716F">
        <w:rPr>
          <w:rFonts w:asciiTheme="minorHAnsi" w:hAnsiTheme="minorHAnsi" w:cstheme="minorHAnsi"/>
          <w:sz w:val="18"/>
        </w:rPr>
        <w:t>are</w:t>
      </w:r>
      <w:r w:rsidRPr="0046716F">
        <w:rPr>
          <w:rFonts w:asciiTheme="minorHAnsi" w:hAnsiTheme="minorHAnsi" w:cstheme="minorHAnsi"/>
          <w:spacing w:val="9"/>
          <w:sz w:val="18"/>
        </w:rPr>
        <w:t xml:space="preserve"> </w:t>
      </w:r>
      <w:r w:rsidRPr="0046716F">
        <w:rPr>
          <w:rFonts w:asciiTheme="minorHAnsi" w:hAnsiTheme="minorHAnsi" w:cstheme="minorHAnsi"/>
          <w:sz w:val="18"/>
        </w:rPr>
        <w:t>newly</w:t>
      </w:r>
      <w:r w:rsidRPr="0046716F">
        <w:rPr>
          <w:rFonts w:asciiTheme="minorHAnsi" w:hAnsiTheme="minorHAnsi" w:cstheme="minorHAnsi"/>
          <w:spacing w:val="9"/>
          <w:sz w:val="18"/>
        </w:rPr>
        <w:t xml:space="preserve"> </w:t>
      </w:r>
      <w:r w:rsidRPr="0046716F">
        <w:rPr>
          <w:rFonts w:asciiTheme="minorHAnsi" w:hAnsiTheme="minorHAnsi" w:cstheme="minorHAnsi"/>
          <w:sz w:val="18"/>
        </w:rPr>
        <w:t>formed</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9"/>
          <w:sz w:val="18"/>
        </w:rPr>
        <w:t xml:space="preserve"> </w:t>
      </w:r>
      <w:r w:rsidRPr="0046716F">
        <w:rPr>
          <w:rFonts w:asciiTheme="minorHAnsi" w:hAnsiTheme="minorHAnsi" w:cstheme="minorHAnsi"/>
          <w:sz w:val="18"/>
        </w:rPr>
        <w:t>all</w:t>
      </w:r>
      <w:r w:rsidRPr="0046716F">
        <w:rPr>
          <w:rFonts w:asciiTheme="minorHAnsi" w:hAnsiTheme="minorHAnsi" w:cstheme="minorHAnsi"/>
          <w:spacing w:val="10"/>
          <w:sz w:val="18"/>
        </w:rPr>
        <w:t xml:space="preserve"> </w:t>
      </w:r>
      <w:r w:rsidRPr="0046716F">
        <w:rPr>
          <w:rFonts w:asciiTheme="minorHAnsi" w:hAnsiTheme="minorHAnsi" w:cstheme="minorHAnsi"/>
          <w:sz w:val="18"/>
        </w:rPr>
        <w:t>registrants</w:t>
      </w:r>
      <w:r w:rsidRPr="0046716F">
        <w:rPr>
          <w:rFonts w:asciiTheme="minorHAnsi" w:hAnsiTheme="minorHAnsi" w:cstheme="minorHAnsi"/>
          <w:spacing w:val="12"/>
          <w:sz w:val="18"/>
        </w:rPr>
        <w:t xml:space="preserve"> </w:t>
      </w:r>
      <w:r w:rsidRPr="0046716F">
        <w:rPr>
          <w:rFonts w:asciiTheme="minorHAnsi" w:hAnsiTheme="minorHAnsi" w:cstheme="minorHAnsi"/>
          <w:spacing w:val="-2"/>
          <w:sz w:val="18"/>
        </w:rPr>
        <w:t>play.</w:t>
      </w:r>
      <w:r w:rsidRPr="0046716F">
        <w:rPr>
          <w:rFonts w:asciiTheme="minorHAnsi" w:hAnsiTheme="minorHAnsi" w:cstheme="minorHAnsi"/>
          <w:spacing w:val="10"/>
          <w:sz w:val="18"/>
        </w:rPr>
        <w:t xml:space="preserve"> </w:t>
      </w:r>
      <w:r w:rsidRPr="0046716F">
        <w:rPr>
          <w:rFonts w:asciiTheme="minorHAnsi" w:hAnsiTheme="minorHAnsi" w:cstheme="minorHAnsi"/>
          <w:sz w:val="18"/>
        </w:rPr>
        <w:t>It</w:t>
      </w:r>
      <w:r w:rsidRPr="0046716F">
        <w:rPr>
          <w:rFonts w:asciiTheme="minorHAnsi" w:hAnsiTheme="minorHAnsi" w:cstheme="minorHAnsi"/>
          <w:spacing w:val="8"/>
          <w:sz w:val="18"/>
        </w:rPr>
        <w:t xml:space="preserve"> </w:t>
      </w:r>
      <w:r w:rsidRPr="0046716F">
        <w:rPr>
          <w:rFonts w:asciiTheme="minorHAnsi" w:hAnsiTheme="minorHAnsi" w:cstheme="minorHAnsi"/>
          <w:sz w:val="18"/>
        </w:rPr>
        <w:t>is</w:t>
      </w:r>
      <w:r w:rsidRPr="0046716F">
        <w:rPr>
          <w:rFonts w:asciiTheme="minorHAnsi" w:hAnsiTheme="minorHAnsi" w:cstheme="minorHAnsi"/>
          <w:spacing w:val="11"/>
          <w:sz w:val="18"/>
        </w:rPr>
        <w:t xml:space="preserve"> </w:t>
      </w:r>
      <w:r w:rsidRPr="0046716F">
        <w:rPr>
          <w:rFonts w:asciiTheme="minorHAnsi" w:hAnsiTheme="minorHAnsi" w:cstheme="minorHAnsi"/>
          <w:spacing w:val="-2"/>
          <w:sz w:val="18"/>
        </w:rPr>
        <w:t>acknowledged</w:t>
      </w:r>
      <w:r w:rsidRPr="0046716F">
        <w:rPr>
          <w:rFonts w:asciiTheme="minorHAnsi" w:hAnsiTheme="minorHAnsi" w:cstheme="minorHAnsi"/>
          <w:spacing w:val="99"/>
          <w:sz w:val="18"/>
        </w:rPr>
        <w:t xml:space="preserve"> </w:t>
      </w:r>
      <w:r w:rsidRPr="0046716F">
        <w:rPr>
          <w:rFonts w:asciiTheme="minorHAnsi" w:hAnsiTheme="minorHAnsi" w:cstheme="minorHAnsi"/>
          <w:sz w:val="18"/>
        </w:rPr>
        <w:t>that</w:t>
      </w:r>
      <w:r w:rsidRPr="0046716F">
        <w:rPr>
          <w:rFonts w:asciiTheme="minorHAnsi" w:hAnsiTheme="minorHAnsi" w:cstheme="minorHAnsi"/>
          <w:spacing w:val="-6"/>
          <w:sz w:val="18"/>
        </w:rPr>
        <w:t xml:space="preserve"> </w:t>
      </w:r>
      <w:r w:rsidRPr="0046716F">
        <w:rPr>
          <w:rFonts w:asciiTheme="minorHAnsi" w:hAnsiTheme="minorHAnsi" w:cstheme="minorHAnsi"/>
          <w:sz w:val="18"/>
        </w:rPr>
        <w:t>some</w:t>
      </w:r>
      <w:r w:rsidRPr="0046716F">
        <w:rPr>
          <w:rFonts w:asciiTheme="minorHAnsi" w:hAnsiTheme="minorHAnsi" w:cstheme="minorHAnsi"/>
          <w:spacing w:val="-8"/>
          <w:sz w:val="18"/>
        </w:rPr>
        <w:t xml:space="preserve"> </w:t>
      </w:r>
      <w:r w:rsidRPr="0046716F">
        <w:rPr>
          <w:rFonts w:asciiTheme="minorHAnsi" w:hAnsiTheme="minorHAnsi" w:cstheme="minorHAnsi"/>
          <w:sz w:val="18"/>
        </w:rPr>
        <w:t>Regions</w:t>
      </w:r>
      <w:r w:rsidRPr="0046716F">
        <w:rPr>
          <w:rFonts w:asciiTheme="minorHAnsi" w:hAnsiTheme="minorHAnsi" w:cstheme="minorHAnsi"/>
          <w:spacing w:val="-6"/>
          <w:sz w:val="18"/>
        </w:rPr>
        <w:t xml:space="preserve"> </w:t>
      </w:r>
      <w:r w:rsidRPr="0046716F">
        <w:rPr>
          <w:rFonts w:asciiTheme="minorHAnsi" w:hAnsiTheme="minorHAnsi" w:cstheme="minorHAnsi"/>
          <w:sz w:val="18"/>
        </w:rPr>
        <w:t>may</w:t>
      </w:r>
      <w:r w:rsidRPr="0046716F">
        <w:rPr>
          <w:rFonts w:asciiTheme="minorHAnsi" w:hAnsiTheme="minorHAnsi" w:cstheme="minorHAnsi"/>
          <w:spacing w:val="-6"/>
          <w:sz w:val="18"/>
        </w:rPr>
        <w:t xml:space="preserve"> </w:t>
      </w:r>
      <w:r w:rsidRPr="0046716F">
        <w:rPr>
          <w:rFonts w:asciiTheme="minorHAnsi" w:hAnsiTheme="minorHAnsi" w:cstheme="minorHAnsi"/>
          <w:sz w:val="18"/>
        </w:rPr>
        <w:t>have</w:t>
      </w:r>
      <w:r w:rsidRPr="0046716F">
        <w:rPr>
          <w:rFonts w:asciiTheme="minorHAnsi" w:hAnsiTheme="minorHAnsi" w:cstheme="minorHAnsi"/>
          <w:spacing w:val="-8"/>
          <w:sz w:val="18"/>
        </w:rPr>
        <w:t xml:space="preserve"> </w:t>
      </w:r>
      <w:r w:rsidRPr="0046716F">
        <w:rPr>
          <w:rFonts w:asciiTheme="minorHAnsi" w:hAnsiTheme="minorHAnsi" w:cstheme="minorHAnsi"/>
          <w:sz w:val="18"/>
        </w:rPr>
        <w:t>more</w:t>
      </w:r>
      <w:r w:rsidRPr="0046716F">
        <w:rPr>
          <w:rFonts w:asciiTheme="minorHAnsi" w:hAnsiTheme="minorHAnsi" w:cstheme="minorHAnsi"/>
          <w:spacing w:val="-8"/>
          <w:sz w:val="18"/>
        </w:rPr>
        <w:t xml:space="preserve"> </w:t>
      </w:r>
      <w:r w:rsidRPr="0046716F">
        <w:rPr>
          <w:rFonts w:asciiTheme="minorHAnsi" w:hAnsiTheme="minorHAnsi" w:cstheme="minorHAnsi"/>
          <w:sz w:val="18"/>
        </w:rPr>
        <w:t>than</w:t>
      </w:r>
      <w:r w:rsidRPr="0046716F">
        <w:rPr>
          <w:rFonts w:asciiTheme="minorHAnsi" w:hAnsiTheme="minorHAnsi" w:cstheme="minorHAnsi"/>
          <w:spacing w:val="-8"/>
          <w:sz w:val="18"/>
        </w:rPr>
        <w:t xml:space="preserve"> </w:t>
      </w:r>
      <w:r w:rsidRPr="0046716F">
        <w:rPr>
          <w:rFonts w:asciiTheme="minorHAnsi" w:hAnsiTheme="minorHAnsi" w:cstheme="minorHAnsi"/>
          <w:sz w:val="18"/>
        </w:rPr>
        <w:t>one</w:t>
      </w:r>
      <w:r w:rsidRPr="0046716F">
        <w:rPr>
          <w:rFonts w:asciiTheme="minorHAnsi" w:hAnsiTheme="minorHAnsi" w:cstheme="minorHAnsi"/>
          <w:spacing w:val="-6"/>
          <w:sz w:val="18"/>
        </w:rPr>
        <w:t xml:space="preserve"> </w:t>
      </w:r>
      <w:r w:rsidRPr="0046716F">
        <w:rPr>
          <w:rFonts w:asciiTheme="minorHAnsi" w:hAnsiTheme="minorHAnsi" w:cstheme="minorHAnsi"/>
          <w:sz w:val="18"/>
        </w:rPr>
        <w:t>primary</w:t>
      </w:r>
      <w:r w:rsidRPr="0046716F">
        <w:rPr>
          <w:rFonts w:asciiTheme="minorHAnsi" w:hAnsiTheme="minorHAnsi" w:cstheme="minorHAnsi"/>
          <w:spacing w:val="-8"/>
          <w:sz w:val="18"/>
        </w:rPr>
        <w:t xml:space="preserve"> </w:t>
      </w:r>
      <w:r w:rsidRPr="0046716F">
        <w:rPr>
          <w:rFonts w:asciiTheme="minorHAnsi" w:hAnsiTheme="minorHAnsi" w:cstheme="minorHAnsi"/>
          <w:spacing w:val="-2"/>
          <w:sz w:val="18"/>
        </w:rPr>
        <w:t>program</w:t>
      </w:r>
      <w:r w:rsidRPr="0046716F">
        <w:rPr>
          <w:rFonts w:asciiTheme="minorHAnsi" w:hAnsiTheme="minorHAnsi" w:cstheme="minorHAnsi"/>
          <w:spacing w:val="-5"/>
          <w:sz w:val="18"/>
        </w:rPr>
        <w:t xml:space="preserve"> </w:t>
      </w:r>
      <w:r w:rsidRPr="0046716F">
        <w:rPr>
          <w:rFonts w:asciiTheme="minorHAnsi" w:hAnsiTheme="minorHAnsi" w:cstheme="minorHAnsi"/>
          <w:sz w:val="18"/>
        </w:rPr>
        <w:t>under</w:t>
      </w:r>
      <w:r w:rsidRPr="0046716F">
        <w:rPr>
          <w:rFonts w:asciiTheme="minorHAnsi" w:hAnsiTheme="minorHAnsi" w:cstheme="minorHAnsi"/>
          <w:spacing w:val="-6"/>
          <w:sz w:val="18"/>
        </w:rPr>
        <w:t xml:space="preserve"> </w:t>
      </w:r>
      <w:r w:rsidRPr="0046716F">
        <w:rPr>
          <w:rFonts w:asciiTheme="minorHAnsi" w:hAnsiTheme="minorHAnsi" w:cstheme="minorHAnsi"/>
          <w:sz w:val="18"/>
        </w:rPr>
        <w:t>this</w:t>
      </w:r>
      <w:r w:rsidRPr="0046716F">
        <w:rPr>
          <w:rFonts w:asciiTheme="minorHAnsi" w:hAnsiTheme="minorHAnsi" w:cstheme="minorHAnsi"/>
          <w:spacing w:val="-6"/>
          <w:sz w:val="18"/>
        </w:rPr>
        <w:t xml:space="preserve"> </w:t>
      </w:r>
      <w:r w:rsidRPr="0046716F">
        <w:rPr>
          <w:rFonts w:asciiTheme="minorHAnsi" w:hAnsiTheme="minorHAnsi" w:cstheme="minorHAnsi"/>
          <w:sz w:val="18"/>
        </w:rPr>
        <w:t>definition.</w:t>
      </w:r>
      <w:r w:rsidRPr="0046716F">
        <w:rPr>
          <w:rFonts w:asciiTheme="minorHAnsi" w:hAnsiTheme="minorHAnsi" w:cstheme="minorHAnsi"/>
          <w:spacing w:val="-6"/>
          <w:sz w:val="18"/>
        </w:rPr>
        <w:t xml:space="preserve"> </w:t>
      </w:r>
      <w:r w:rsidRPr="0046716F">
        <w:rPr>
          <w:rFonts w:asciiTheme="minorHAnsi" w:hAnsiTheme="minorHAnsi" w:cstheme="minorHAnsi"/>
          <w:sz w:val="18"/>
        </w:rPr>
        <w:t>“Primary</w:t>
      </w:r>
      <w:r w:rsidRPr="0046716F">
        <w:rPr>
          <w:rFonts w:asciiTheme="minorHAnsi" w:hAnsiTheme="minorHAnsi" w:cstheme="minorHAnsi"/>
          <w:spacing w:val="-8"/>
          <w:sz w:val="18"/>
        </w:rPr>
        <w:t xml:space="preserve"> </w:t>
      </w:r>
      <w:r w:rsidRPr="0046716F">
        <w:rPr>
          <w:rFonts w:asciiTheme="minorHAnsi" w:hAnsiTheme="minorHAnsi" w:cstheme="minorHAnsi"/>
          <w:sz w:val="18"/>
        </w:rPr>
        <w:t>programs”</w:t>
      </w:r>
      <w:r w:rsidRPr="0046716F">
        <w:rPr>
          <w:rFonts w:asciiTheme="minorHAnsi" w:hAnsiTheme="minorHAnsi" w:cstheme="minorHAnsi"/>
          <w:spacing w:val="-5"/>
          <w:sz w:val="18"/>
        </w:rPr>
        <w:t xml:space="preserve"> </w:t>
      </w:r>
      <w:r w:rsidRPr="0046716F">
        <w:rPr>
          <w:rFonts w:asciiTheme="minorHAnsi" w:hAnsiTheme="minorHAnsi" w:cstheme="minorHAnsi"/>
          <w:spacing w:val="-2"/>
          <w:sz w:val="18"/>
        </w:rPr>
        <w:t>include</w:t>
      </w:r>
      <w:r w:rsidRPr="0046716F">
        <w:rPr>
          <w:rFonts w:asciiTheme="minorHAnsi" w:hAnsiTheme="minorHAnsi" w:cstheme="minorHAnsi"/>
          <w:spacing w:val="-8"/>
          <w:sz w:val="18"/>
        </w:rPr>
        <w:t xml:space="preserve"> </w:t>
      </w:r>
      <w:r w:rsidRPr="0046716F">
        <w:rPr>
          <w:rFonts w:asciiTheme="minorHAnsi" w:hAnsiTheme="minorHAnsi" w:cstheme="minorHAnsi"/>
          <w:sz w:val="18"/>
        </w:rPr>
        <w:t>both</w:t>
      </w:r>
      <w:r w:rsidRPr="0046716F">
        <w:rPr>
          <w:rFonts w:asciiTheme="minorHAnsi" w:hAnsiTheme="minorHAnsi" w:cstheme="minorHAnsi"/>
          <w:spacing w:val="63"/>
          <w:sz w:val="18"/>
        </w:rPr>
        <w:t xml:space="preserve"> </w:t>
      </w:r>
      <w:r w:rsidRPr="0046716F">
        <w:rPr>
          <w:rFonts w:asciiTheme="minorHAnsi" w:hAnsiTheme="minorHAnsi" w:cstheme="minorHAnsi"/>
          <w:sz w:val="18"/>
        </w:rPr>
        <w:t xml:space="preserve">standard primary </w:t>
      </w:r>
      <w:r w:rsidRPr="0046716F">
        <w:rPr>
          <w:rFonts w:asciiTheme="minorHAnsi" w:hAnsiTheme="minorHAnsi" w:cstheme="minorHAnsi"/>
          <w:spacing w:val="-2"/>
          <w:sz w:val="18"/>
        </w:rPr>
        <w:t>and</w:t>
      </w:r>
      <w:r w:rsidRPr="0046716F">
        <w:rPr>
          <w:rFonts w:asciiTheme="minorHAnsi" w:hAnsiTheme="minorHAnsi" w:cstheme="minorHAnsi"/>
          <w:sz w:val="18"/>
        </w:rPr>
        <w:t xml:space="preserve"> approved</w:t>
      </w:r>
      <w:r w:rsidRPr="0046716F">
        <w:rPr>
          <w:rFonts w:asciiTheme="minorHAnsi" w:hAnsiTheme="minorHAnsi" w:cstheme="minorHAnsi"/>
          <w:spacing w:val="1"/>
          <w:sz w:val="18"/>
        </w:rPr>
        <w:t xml:space="preserve"> </w:t>
      </w:r>
      <w:commentRangeStart w:id="16"/>
      <w:r w:rsidRPr="0046716F">
        <w:rPr>
          <w:rFonts w:asciiTheme="minorHAnsi" w:hAnsiTheme="minorHAnsi" w:cstheme="minorHAnsi"/>
          <w:sz w:val="18"/>
        </w:rPr>
        <w:t>EXTRA™ programs.</w:t>
      </w:r>
      <w:commentRangeEnd w:id="16"/>
      <w:r w:rsidR="00E525B0">
        <w:rPr>
          <w:rStyle w:val="CommentReference"/>
          <w:rFonts w:asciiTheme="minorHAnsi" w:eastAsiaTheme="minorHAnsi" w:hAnsiTheme="minorHAnsi"/>
          <w:spacing w:val="0"/>
        </w:rPr>
        <w:commentReference w:id="16"/>
      </w:r>
    </w:p>
    <w:p w14:paraId="5D7F8219" w14:textId="77777777" w:rsidR="00FB118A" w:rsidRPr="0046716F" w:rsidRDefault="00FB118A" w:rsidP="0046716F">
      <w:pPr>
        <w:spacing w:before="5"/>
        <w:rPr>
          <w:rFonts w:eastAsia="Arial" w:cstheme="minorHAnsi"/>
          <w:szCs w:val="21"/>
        </w:rPr>
      </w:pPr>
    </w:p>
    <w:p w14:paraId="7FAEDA09" w14:textId="7E7F4049" w:rsidR="00FB118A" w:rsidRPr="0046716F" w:rsidRDefault="00DA3BD7" w:rsidP="0046716F">
      <w:pPr>
        <w:pStyle w:val="BodyText"/>
        <w:jc w:val="left"/>
        <w:rPr>
          <w:rFonts w:asciiTheme="minorHAnsi" w:hAnsiTheme="minorHAnsi" w:cstheme="minorHAnsi"/>
          <w:sz w:val="18"/>
        </w:rPr>
      </w:pPr>
      <w:r w:rsidRPr="0046716F">
        <w:rPr>
          <w:rFonts w:asciiTheme="minorHAnsi" w:hAnsiTheme="minorHAnsi" w:cstheme="minorHAnsi"/>
          <w:sz w:val="18"/>
        </w:rPr>
        <w:t>Each Regional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1"/>
          <w:sz w:val="18"/>
        </w:rPr>
        <w:t xml:space="preserve"> </w:t>
      </w:r>
      <w:r w:rsidRPr="0046716F">
        <w:rPr>
          <w:rFonts w:asciiTheme="minorHAnsi" w:hAnsiTheme="minorHAnsi" w:cstheme="minorHAnsi"/>
          <w:sz w:val="18"/>
        </w:rPr>
        <w:t>Area Director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Section Director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responsible for ensuring that</w:t>
      </w:r>
      <w:r w:rsidRPr="0046716F">
        <w:rPr>
          <w:rFonts w:asciiTheme="minorHAnsi" w:hAnsiTheme="minorHAnsi" w:cstheme="minorHAnsi"/>
          <w:spacing w:val="1"/>
          <w:sz w:val="18"/>
        </w:rPr>
        <w:t xml:space="preserve"> </w:t>
      </w:r>
      <w:r w:rsidRPr="0046716F">
        <w:rPr>
          <w:rFonts w:asciiTheme="minorHAnsi" w:hAnsiTheme="minorHAnsi" w:cstheme="minorHAnsi"/>
          <w:sz w:val="18"/>
        </w:rPr>
        <w:t>the spirit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eligibili</w:t>
      </w:r>
      <w:r w:rsidR="0046716F">
        <w:rPr>
          <w:rFonts w:asciiTheme="minorHAnsi" w:hAnsiTheme="minorHAnsi" w:cstheme="minorHAnsi"/>
          <w:sz w:val="18"/>
        </w:rPr>
        <w:t>ty ru</w:t>
      </w:r>
      <w:r w:rsidR="0059134D">
        <w:rPr>
          <w:rFonts w:asciiTheme="minorHAnsi" w:hAnsiTheme="minorHAnsi" w:cstheme="minorHAnsi"/>
          <w:sz w:val="18"/>
        </w:rPr>
        <w:t xml:space="preserve">les are </w:t>
      </w:r>
      <w:r w:rsidRPr="0046716F">
        <w:rPr>
          <w:rFonts w:asciiTheme="minorHAnsi" w:hAnsiTheme="minorHAnsi" w:cstheme="minorHAnsi"/>
          <w:spacing w:val="-2"/>
          <w:sz w:val="18"/>
        </w:rPr>
        <w:t>honored.</w:t>
      </w:r>
      <w:r w:rsidRPr="0046716F">
        <w:rPr>
          <w:rFonts w:asciiTheme="minorHAnsi" w:hAnsiTheme="minorHAnsi" w:cstheme="minorHAnsi"/>
          <w:spacing w:val="1"/>
          <w:sz w:val="18"/>
        </w:rPr>
        <w:t xml:space="preserve"> </w:t>
      </w:r>
      <w:r w:rsidR="0059134D">
        <w:rPr>
          <w:rFonts w:asciiTheme="minorHAnsi" w:hAnsiTheme="minorHAnsi" w:cstheme="minorHAnsi"/>
          <w:sz w:val="18"/>
        </w:rPr>
        <w:t>T</w:t>
      </w:r>
      <w:r w:rsidRPr="0046716F">
        <w:rPr>
          <w:rFonts w:asciiTheme="minorHAnsi" w:hAnsiTheme="minorHAnsi" w:cstheme="minorHAnsi"/>
          <w:sz w:val="18"/>
        </w:rPr>
        <w:t xml:space="preserve">he AYSO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Board </w:t>
      </w:r>
      <w:r w:rsidR="0059134D">
        <w:rPr>
          <w:rFonts w:asciiTheme="minorHAnsi" w:hAnsiTheme="minorHAnsi" w:cstheme="minorHAnsi"/>
          <w:spacing w:val="-2"/>
          <w:sz w:val="18"/>
        </w:rPr>
        <w:t>of Directors or</w:t>
      </w:r>
      <w:r w:rsidRPr="0046716F">
        <w:rPr>
          <w:rFonts w:asciiTheme="minorHAnsi" w:hAnsiTheme="minorHAnsi" w:cstheme="minorHAnsi"/>
          <w:sz w:val="18"/>
        </w:rPr>
        <w:t xml:space="preserve"> its </w:t>
      </w:r>
      <w:r w:rsidRPr="0046716F">
        <w:rPr>
          <w:rFonts w:asciiTheme="minorHAnsi" w:hAnsiTheme="minorHAnsi" w:cstheme="minorHAnsi"/>
          <w:spacing w:val="-2"/>
          <w:sz w:val="18"/>
        </w:rPr>
        <w:t>designee,</w:t>
      </w:r>
      <w:r w:rsidRPr="0046716F">
        <w:rPr>
          <w:rFonts w:asciiTheme="minorHAnsi" w:hAnsiTheme="minorHAnsi" w:cstheme="minorHAnsi"/>
          <w:spacing w:val="1"/>
          <w:sz w:val="18"/>
        </w:rPr>
        <w:t xml:space="preserve"> </w:t>
      </w:r>
      <w:r w:rsidRPr="0046716F">
        <w:rPr>
          <w:rFonts w:asciiTheme="minorHAnsi" w:hAnsiTheme="minorHAnsi" w:cstheme="minorHAnsi"/>
          <w:sz w:val="18"/>
        </w:rPr>
        <w:t>reserves</w:t>
      </w:r>
      <w:r w:rsidRPr="0046716F">
        <w:rPr>
          <w:rFonts w:asciiTheme="minorHAnsi" w:hAnsiTheme="minorHAnsi" w:cstheme="minorHAnsi"/>
          <w:spacing w:val="2"/>
          <w:sz w:val="18"/>
        </w:rPr>
        <w:t xml:space="preserve"> </w:t>
      </w:r>
      <w:r w:rsidRPr="0046716F">
        <w:rPr>
          <w:rFonts w:asciiTheme="minorHAnsi" w:hAnsiTheme="minorHAnsi" w:cstheme="minorHAnsi"/>
          <w:sz w:val="18"/>
        </w:rPr>
        <w:t>the right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determine </w:t>
      </w:r>
      <w:r w:rsidRPr="0046716F">
        <w:rPr>
          <w:rFonts w:asciiTheme="minorHAnsi" w:hAnsiTheme="minorHAnsi" w:cstheme="minorHAnsi"/>
          <w:spacing w:val="-2"/>
          <w:sz w:val="18"/>
        </w:rPr>
        <w:t>and</w:t>
      </w:r>
      <w:r w:rsidRPr="0046716F">
        <w:rPr>
          <w:rFonts w:asciiTheme="minorHAnsi" w:hAnsiTheme="minorHAnsi" w:cstheme="minorHAnsi"/>
          <w:sz w:val="18"/>
        </w:rPr>
        <w:t xml:space="preserve"> administer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discipline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they </w:t>
      </w:r>
      <w:r w:rsidRPr="0046716F">
        <w:rPr>
          <w:rFonts w:asciiTheme="minorHAnsi" w:hAnsiTheme="minorHAnsi" w:cstheme="minorHAnsi"/>
          <w:spacing w:val="-2"/>
          <w:sz w:val="18"/>
        </w:rPr>
        <w:t>deem</w:t>
      </w:r>
      <w:r w:rsidRPr="0046716F">
        <w:rPr>
          <w:rFonts w:asciiTheme="minorHAnsi" w:hAnsiTheme="minorHAnsi" w:cstheme="minorHAnsi"/>
          <w:sz w:val="18"/>
        </w:rPr>
        <w:t xml:space="preserve"> appropriate </w:t>
      </w:r>
      <w:r w:rsidR="0059134D">
        <w:rPr>
          <w:rFonts w:asciiTheme="minorHAnsi" w:hAnsiTheme="minorHAnsi" w:cstheme="minorHAnsi"/>
          <w:sz w:val="18"/>
        </w:rPr>
        <w:t>should they find</w:t>
      </w:r>
      <w:r w:rsidRPr="0046716F">
        <w:rPr>
          <w:rFonts w:asciiTheme="minorHAnsi" w:hAnsiTheme="minorHAnsi" w:cstheme="minorHAnsi"/>
          <w:sz w:val="18"/>
        </w:rPr>
        <w:t xml:space="preserve"> that</w:t>
      </w:r>
      <w:r w:rsidRPr="0046716F">
        <w:rPr>
          <w:rFonts w:asciiTheme="minorHAnsi" w:hAnsiTheme="minorHAnsi" w:cstheme="minorHAnsi"/>
          <w:spacing w:val="1"/>
          <w:sz w:val="18"/>
        </w:rPr>
        <w:t xml:space="preserve"> </w:t>
      </w:r>
      <w:r w:rsidRPr="0046716F">
        <w:rPr>
          <w:rFonts w:asciiTheme="minorHAnsi" w:hAnsiTheme="minorHAnsi" w:cstheme="minorHAnsi"/>
          <w:sz w:val="18"/>
        </w:rPr>
        <w:t>the participation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team or</w:t>
      </w:r>
      <w:r w:rsidRPr="0046716F">
        <w:rPr>
          <w:rFonts w:asciiTheme="minorHAnsi" w:hAnsiTheme="minorHAnsi" w:cstheme="minorHAnsi"/>
          <w:spacing w:val="1"/>
          <w:sz w:val="18"/>
        </w:rPr>
        <w:t xml:space="preserve"> </w:t>
      </w:r>
      <w:r w:rsidRPr="0046716F">
        <w:rPr>
          <w:rFonts w:asciiTheme="minorHAnsi" w:hAnsiTheme="minorHAnsi" w:cstheme="minorHAnsi"/>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violates</w:t>
      </w:r>
      <w:r w:rsidRPr="0046716F">
        <w:rPr>
          <w:rFonts w:asciiTheme="minorHAnsi" w:hAnsiTheme="minorHAnsi" w:cstheme="minorHAnsi"/>
          <w:spacing w:val="2"/>
          <w:sz w:val="18"/>
        </w:rPr>
        <w:t xml:space="preserve"> </w:t>
      </w:r>
      <w:r w:rsidRPr="0046716F">
        <w:rPr>
          <w:rFonts w:asciiTheme="minorHAnsi" w:hAnsiTheme="minorHAnsi" w:cstheme="minorHAnsi"/>
          <w:sz w:val="18"/>
        </w:rPr>
        <w:t>this intent.</w:t>
      </w:r>
      <w:r w:rsidRPr="0046716F">
        <w:rPr>
          <w:rFonts w:asciiTheme="minorHAnsi" w:hAnsiTheme="minorHAnsi" w:cstheme="minorHAnsi"/>
          <w:spacing w:val="1"/>
          <w:sz w:val="18"/>
        </w:rPr>
        <w:t xml:space="preserve"> </w:t>
      </w:r>
      <w:r w:rsidRPr="0046716F">
        <w:rPr>
          <w:rFonts w:asciiTheme="minorHAnsi" w:hAnsiTheme="minorHAnsi" w:cstheme="minorHAnsi"/>
          <w:sz w:val="18"/>
        </w:rPr>
        <w:t>Disciplinary sanctions can include,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but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47"/>
          <w:sz w:val="18"/>
        </w:rPr>
        <w:t xml:space="preserve"> </w:t>
      </w:r>
      <w:r w:rsidRPr="0046716F">
        <w:rPr>
          <w:rFonts w:asciiTheme="minorHAnsi" w:hAnsiTheme="minorHAnsi" w:cstheme="minorHAnsi"/>
          <w:sz w:val="18"/>
        </w:rPr>
        <w:t xml:space="preserve">limited to, </w:t>
      </w:r>
      <w:r w:rsidRPr="0046716F">
        <w:rPr>
          <w:rFonts w:asciiTheme="minorHAnsi" w:hAnsiTheme="minorHAnsi" w:cstheme="minorHAnsi"/>
          <w:spacing w:val="-2"/>
          <w:sz w:val="18"/>
        </w:rPr>
        <w:t>removing</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rejecting the offending team or</w:t>
      </w:r>
      <w:r w:rsidRPr="0046716F">
        <w:rPr>
          <w:rFonts w:asciiTheme="minorHAnsi" w:hAnsiTheme="minorHAnsi" w:cstheme="minorHAnsi"/>
          <w:spacing w:val="1"/>
          <w:sz w:val="18"/>
        </w:rPr>
        <w:t xml:space="preserve"> </w:t>
      </w:r>
      <w:r w:rsidRPr="0046716F">
        <w:rPr>
          <w:rFonts w:asciiTheme="minorHAnsi" w:hAnsiTheme="minorHAnsi" w:cstheme="minorHAnsi"/>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from participation in 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or </w:t>
      </w:r>
      <w:r w:rsidRPr="0046716F">
        <w:rPr>
          <w:rFonts w:asciiTheme="minorHAnsi" w:hAnsiTheme="minorHAnsi" w:cstheme="minorHAnsi"/>
          <w:spacing w:val="-2"/>
          <w:sz w:val="18"/>
        </w:rPr>
        <w:t>any</w:t>
      </w:r>
      <w:r w:rsidRPr="0046716F">
        <w:rPr>
          <w:rFonts w:asciiTheme="minorHAnsi" w:hAnsiTheme="minorHAnsi" w:cstheme="minorHAnsi"/>
          <w:sz w:val="18"/>
        </w:rPr>
        <w:t xml:space="preserve"> part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p>
    <w:p w14:paraId="71EF8D1E" w14:textId="77777777" w:rsidR="00FB118A" w:rsidRPr="0046716F" w:rsidRDefault="00DA3BD7" w:rsidP="00B6294F">
      <w:pPr>
        <w:pStyle w:val="Heading2"/>
        <w:rPr>
          <w:rFonts w:asciiTheme="minorHAnsi" w:hAnsiTheme="minorHAnsi" w:cstheme="minorHAnsi"/>
          <w:sz w:val="21"/>
        </w:rPr>
      </w:pPr>
      <w:bookmarkStart w:id="17" w:name="_TOC_250043"/>
      <w:r w:rsidRPr="0046716F">
        <w:rPr>
          <w:rFonts w:asciiTheme="minorHAnsi" w:hAnsiTheme="minorHAnsi" w:cstheme="minorHAnsi"/>
          <w:sz w:val="21"/>
        </w:rPr>
        <w:t>TEAM</w:t>
      </w:r>
      <w:r w:rsidRPr="0046716F">
        <w:rPr>
          <w:rFonts w:asciiTheme="minorHAnsi" w:hAnsiTheme="minorHAnsi" w:cstheme="minorHAnsi"/>
          <w:spacing w:val="-15"/>
          <w:sz w:val="21"/>
        </w:rPr>
        <w:t xml:space="preserve"> </w:t>
      </w:r>
      <w:r w:rsidRPr="0046716F">
        <w:rPr>
          <w:rFonts w:asciiTheme="minorHAnsi" w:hAnsiTheme="minorHAnsi" w:cstheme="minorHAnsi"/>
          <w:sz w:val="21"/>
        </w:rPr>
        <w:t>FORMATION</w:t>
      </w:r>
      <w:r w:rsidRPr="0046716F">
        <w:rPr>
          <w:rFonts w:asciiTheme="minorHAnsi" w:hAnsiTheme="minorHAnsi" w:cstheme="minorHAnsi"/>
          <w:spacing w:val="-15"/>
          <w:sz w:val="21"/>
        </w:rPr>
        <w:t xml:space="preserve"> </w:t>
      </w:r>
      <w:r w:rsidRPr="0046716F">
        <w:rPr>
          <w:rFonts w:asciiTheme="minorHAnsi" w:hAnsiTheme="minorHAnsi" w:cstheme="minorHAnsi"/>
          <w:sz w:val="21"/>
        </w:rPr>
        <w:t>POLICY</w:t>
      </w:r>
      <w:bookmarkEnd w:id="17"/>
    </w:p>
    <w:p w14:paraId="0E05AFDD" w14:textId="77777777" w:rsidR="00821E0D" w:rsidRPr="0046716F" w:rsidRDefault="008127E1" w:rsidP="00821E0D">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1B1A9CCB" wp14:editId="66FDC680">
                <wp:extent cx="4590415" cy="6350"/>
                <wp:effectExtent l="8890" t="8255" r="10795" b="4445"/>
                <wp:docPr id="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89" name="Group 79"/>
                        <wpg:cNvGrpSpPr>
                          <a:grpSpLocks/>
                        </wpg:cNvGrpSpPr>
                        <wpg:grpSpPr bwMode="auto">
                          <a:xfrm>
                            <a:off x="5" y="5"/>
                            <a:ext cx="7220" cy="2"/>
                            <a:chOff x="5" y="5"/>
                            <a:chExt cx="7220" cy="2"/>
                          </a:xfrm>
                        </wpg:grpSpPr>
                        <wps:wsp>
                          <wps:cNvPr id="90" name="Freeform 80"/>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C5F182D" id="Group 78"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BbF51RhAMAANUIAAAOAAAAAAAAAAAAAAAAAC4CAABkcnMv&#10;ZTJvRG9jLnhtbFBLAQItABQABgAIAAAAIQAQBopF2wAAAAMBAAAPAAAAAAAAAAAAAAAAAN4FAABk&#10;cnMvZG93bnJldi54bWxQSwUGAAAAAAQABADzAAAA5gYAAAAA&#10;">
                <v:group id="Group 79"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80"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" path="m,l7219,e" filled="f" strokeweight=".48pt">
                    <v:path arrowok="t" o:connecttype="custom" o:connectlocs="0,0;7219,0" o:connectangles="0,0"/>
                  </v:shape>
                </v:group>
                <w10:anchorlock/>
              </v:group>
            </w:pict>
          </mc:Fallback>
        </mc:AlternateContent>
      </w:r>
      <w:bookmarkStart w:id="18" w:name="_TOC_250042"/>
    </w:p>
    <w:p w14:paraId="0B385D6C"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Team Selection Method</w:t>
      </w:r>
      <w:bookmarkEnd w:id="18"/>
    </w:p>
    <w:p w14:paraId="0C64AB30" w14:textId="4DA331D5"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Each Region (or</w:t>
      </w:r>
      <w:r w:rsidRPr="0046716F">
        <w:rPr>
          <w:rFonts w:asciiTheme="minorHAnsi" w:hAnsiTheme="minorHAnsi" w:cstheme="minorHAnsi"/>
          <w:spacing w:val="1"/>
          <w:sz w:val="18"/>
        </w:rPr>
        <w:t xml:space="preserve"> </w:t>
      </w:r>
      <w:r w:rsidRPr="0046716F">
        <w:rPr>
          <w:rFonts w:asciiTheme="minorHAnsi" w:hAnsiTheme="minorHAnsi" w:cstheme="minorHAnsi"/>
          <w:sz w:val="18"/>
        </w:rPr>
        <w:t>Area if</w:t>
      </w:r>
      <w:r w:rsidRPr="0046716F">
        <w:rPr>
          <w:rFonts w:asciiTheme="minorHAnsi" w:hAnsiTheme="minorHAnsi" w:cstheme="minorHAnsi"/>
          <w:spacing w:val="1"/>
          <w:sz w:val="18"/>
        </w:rPr>
        <w:t xml:space="preserve"> </w:t>
      </w:r>
      <w:r w:rsidRPr="0046716F">
        <w:rPr>
          <w:rFonts w:asciiTheme="minorHAnsi" w:hAnsiTheme="minorHAnsi" w:cstheme="minorHAnsi"/>
          <w:sz w:val="18"/>
        </w:rPr>
        <w:t>receiving an Area slot)</w:t>
      </w:r>
      <w:r w:rsidRPr="0046716F">
        <w:rPr>
          <w:rFonts w:asciiTheme="minorHAnsi" w:hAnsiTheme="minorHAnsi" w:cstheme="minorHAnsi"/>
          <w:spacing w:val="1"/>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determine </w:t>
      </w:r>
      <w:r w:rsidRPr="0046716F">
        <w:rPr>
          <w:rFonts w:asciiTheme="minorHAnsi" w:hAnsiTheme="minorHAnsi" w:cstheme="minorHAnsi"/>
          <w:spacing w:val="-2"/>
          <w:sz w:val="18"/>
        </w:rPr>
        <w:t>the</w:t>
      </w:r>
      <w:r w:rsidRPr="0046716F">
        <w:rPr>
          <w:rFonts w:asciiTheme="minorHAnsi" w:hAnsiTheme="minorHAnsi" w:cstheme="minorHAnsi"/>
          <w:sz w:val="18"/>
        </w:rPr>
        <w:t xml:space="preserve"> method it</w:t>
      </w:r>
      <w:r w:rsidRPr="0046716F">
        <w:rPr>
          <w:rFonts w:asciiTheme="minorHAnsi" w:hAnsiTheme="minorHAnsi" w:cstheme="minorHAnsi"/>
          <w:spacing w:val="1"/>
          <w:sz w:val="18"/>
        </w:rPr>
        <w:t xml:space="preserve"> </w:t>
      </w:r>
      <w:r w:rsidRPr="0046716F">
        <w:rPr>
          <w:rFonts w:asciiTheme="minorHAnsi" w:hAnsiTheme="minorHAnsi" w:cstheme="minorHAnsi"/>
          <w:sz w:val="18"/>
        </w:rPr>
        <w:t>uses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for team </w:t>
      </w:r>
      <w:r w:rsidRPr="0046716F">
        <w:rPr>
          <w:rFonts w:asciiTheme="minorHAnsi" w:hAnsiTheme="minorHAnsi" w:cstheme="minorHAnsi"/>
          <w:spacing w:val="-2"/>
          <w:sz w:val="18"/>
        </w:rPr>
        <w:t>formation,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provided </w:t>
      </w:r>
      <w:r w:rsidR="0059134D">
        <w:rPr>
          <w:rFonts w:asciiTheme="minorHAnsi" w:hAnsiTheme="minorHAnsi" w:cstheme="minorHAnsi"/>
          <w:sz w:val="18"/>
        </w:rPr>
        <w:t>that each team</w:t>
      </w:r>
      <w:r w:rsidRPr="0046716F">
        <w:rPr>
          <w:rFonts w:asciiTheme="minorHAnsi" w:hAnsiTheme="minorHAnsi" w:cstheme="minorHAnsi"/>
          <w:sz w:val="18"/>
        </w:rPr>
        <w:t xml:space="preserve">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eligible following the rules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listed </w:t>
      </w:r>
      <w:r w:rsidRPr="0046716F">
        <w:rPr>
          <w:rFonts w:asciiTheme="minorHAnsi" w:hAnsiTheme="minorHAnsi" w:cstheme="minorHAnsi"/>
          <w:spacing w:val="-2"/>
          <w:sz w:val="18"/>
        </w:rPr>
        <w:t>below.</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rostered 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eligible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0059134D">
        <w:rPr>
          <w:rFonts w:asciiTheme="minorHAnsi" w:hAnsiTheme="minorHAnsi" w:cstheme="minorHAnsi"/>
          <w:spacing w:val="-2"/>
          <w:sz w:val="18"/>
        </w:rPr>
        <w:t>defined above.</w:t>
      </w:r>
    </w:p>
    <w:p w14:paraId="0D0817B3" w14:textId="77777777" w:rsidR="00FB118A" w:rsidRPr="0046716F" w:rsidRDefault="00FB118A" w:rsidP="00131F9E">
      <w:pPr>
        <w:spacing w:before="11"/>
        <w:jc w:val="both"/>
        <w:rPr>
          <w:rFonts w:eastAsia="Arial" w:cstheme="minorHAnsi"/>
          <w:sz w:val="16"/>
          <w:szCs w:val="15"/>
        </w:rPr>
      </w:pPr>
    </w:p>
    <w:p w14:paraId="0A81D78B"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 team roster</w:t>
      </w:r>
      <w:r w:rsidRPr="0046716F">
        <w:rPr>
          <w:rFonts w:asciiTheme="minorHAnsi" w:hAnsiTheme="minorHAnsi" w:cstheme="minorHAnsi"/>
          <w:spacing w:val="1"/>
          <w:sz w:val="18"/>
        </w:rPr>
        <w:t xml:space="preserve"> </w:t>
      </w:r>
      <w:commentRangeStart w:id="19"/>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also</w:t>
      </w:r>
      <w:r w:rsidRPr="0046716F">
        <w:rPr>
          <w:rFonts w:asciiTheme="minorHAnsi" w:hAnsiTheme="minorHAnsi" w:cstheme="minorHAnsi"/>
          <w:spacing w:val="-3"/>
          <w:sz w:val="18"/>
        </w:rPr>
        <w:t xml:space="preserve"> </w:t>
      </w:r>
      <w:r w:rsidRPr="0046716F">
        <w:rPr>
          <w:rFonts w:asciiTheme="minorHAnsi" w:hAnsiTheme="minorHAnsi" w:cstheme="minorHAnsi"/>
          <w:sz w:val="18"/>
        </w:rPr>
        <w:t>include two coaches</w:t>
      </w:r>
      <w:commentRangeEnd w:id="19"/>
      <w:r w:rsidR="00EF074E">
        <w:rPr>
          <w:rStyle w:val="CommentReference"/>
          <w:rFonts w:asciiTheme="minorHAnsi" w:eastAsiaTheme="minorHAnsi" w:hAnsiTheme="minorHAnsi"/>
          <w:spacing w:val="0"/>
        </w:rPr>
        <w:commentReference w:id="19"/>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each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whom</w:t>
      </w:r>
      <w:r w:rsidRPr="0046716F">
        <w:rPr>
          <w:rFonts w:asciiTheme="minorHAnsi" w:hAnsiTheme="minorHAnsi" w:cstheme="minorHAnsi"/>
          <w:sz w:val="18"/>
        </w:rPr>
        <w:t xml:space="preserve">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met</w:t>
      </w:r>
      <w:r w:rsidRPr="0046716F">
        <w:rPr>
          <w:rFonts w:asciiTheme="minorHAnsi" w:hAnsiTheme="minorHAnsi" w:cstheme="minorHAnsi"/>
          <w:spacing w:val="1"/>
          <w:sz w:val="18"/>
        </w:rPr>
        <w:t xml:space="preserve"> </w:t>
      </w:r>
      <w:r w:rsidRPr="0046716F">
        <w:rPr>
          <w:rFonts w:asciiTheme="minorHAnsi" w:hAnsiTheme="minorHAnsi" w:cstheme="minorHAnsi"/>
          <w:sz w:val="18"/>
        </w:rPr>
        <w:t>the Coaching Requirements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w:t>
      </w:r>
      <w:r w:rsidRPr="0046716F">
        <w:rPr>
          <w:rFonts w:asciiTheme="minorHAnsi" w:hAnsiTheme="minorHAnsi" w:cstheme="minorHAnsi"/>
          <w:spacing w:val="-2"/>
          <w:sz w:val="18"/>
        </w:rPr>
        <w:t>below.</w:t>
      </w:r>
      <w:r w:rsidRPr="0046716F">
        <w:rPr>
          <w:rFonts w:asciiTheme="minorHAnsi" w:hAnsiTheme="minorHAnsi" w:cstheme="minorHAnsi"/>
          <w:spacing w:val="65"/>
          <w:sz w:val="18"/>
        </w:rPr>
        <w:t xml:space="preserve"> </w:t>
      </w:r>
      <w:r w:rsidRPr="0046716F">
        <w:rPr>
          <w:rFonts w:asciiTheme="minorHAnsi" w:hAnsiTheme="minorHAnsi" w:cstheme="minorHAnsi"/>
          <w:sz w:val="18"/>
        </w:rPr>
        <w:t>Only 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listed on the approved roster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may participate in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p>
    <w:p w14:paraId="323694BD" w14:textId="77777777" w:rsidR="00FB118A" w:rsidRPr="0046716F" w:rsidRDefault="00DA3BD7" w:rsidP="003F688E">
      <w:pPr>
        <w:pStyle w:val="Heading3"/>
        <w:rPr>
          <w:rFonts w:asciiTheme="minorHAnsi" w:eastAsia="Arial Black" w:hAnsiTheme="minorHAnsi" w:cstheme="minorHAnsi"/>
          <w:sz w:val="18"/>
        </w:rPr>
      </w:pPr>
      <w:bookmarkStart w:id="20" w:name="_TOC_250041"/>
      <w:r w:rsidRPr="0046716F">
        <w:rPr>
          <w:rFonts w:asciiTheme="minorHAnsi" w:hAnsiTheme="minorHAnsi" w:cstheme="minorHAnsi"/>
          <w:sz w:val="18"/>
        </w:rPr>
        <w:t>Team</w:t>
      </w:r>
      <w:r w:rsidRPr="0046716F">
        <w:rPr>
          <w:rFonts w:asciiTheme="minorHAnsi" w:hAnsiTheme="minorHAnsi" w:cstheme="minorHAnsi"/>
          <w:spacing w:val="1"/>
          <w:sz w:val="18"/>
        </w:rPr>
        <w:t xml:space="preserve"> </w:t>
      </w:r>
      <w:r w:rsidRPr="0046716F">
        <w:rPr>
          <w:rFonts w:asciiTheme="minorHAnsi" w:hAnsiTheme="minorHAnsi" w:cstheme="minorHAnsi"/>
          <w:sz w:val="18"/>
        </w:rPr>
        <w:t>Roster</w:t>
      </w:r>
      <w:r w:rsidRPr="0046716F">
        <w:rPr>
          <w:rFonts w:asciiTheme="minorHAnsi" w:hAnsiTheme="minorHAnsi" w:cstheme="minorHAnsi"/>
          <w:spacing w:val="2"/>
          <w:sz w:val="18"/>
        </w:rPr>
        <w:t xml:space="preserve"> </w:t>
      </w:r>
      <w:r w:rsidRPr="0046716F">
        <w:rPr>
          <w:rFonts w:asciiTheme="minorHAnsi" w:hAnsiTheme="minorHAnsi" w:cstheme="minorHAnsi"/>
          <w:sz w:val="18"/>
        </w:rPr>
        <w:t>Numbers and Player</w:t>
      </w:r>
      <w:r w:rsidRPr="0046716F">
        <w:rPr>
          <w:rFonts w:asciiTheme="minorHAnsi" w:hAnsiTheme="minorHAnsi" w:cstheme="minorHAnsi"/>
          <w:spacing w:val="2"/>
          <w:sz w:val="18"/>
        </w:rPr>
        <w:t xml:space="preserve"> </w:t>
      </w:r>
      <w:r w:rsidRPr="0046716F">
        <w:rPr>
          <w:rFonts w:asciiTheme="minorHAnsi" w:hAnsiTheme="minorHAnsi" w:cstheme="minorHAnsi"/>
          <w:sz w:val="18"/>
        </w:rPr>
        <w:t>Numbers on the Field</w:t>
      </w:r>
      <w:bookmarkEnd w:id="20"/>
    </w:p>
    <w:p w14:paraId="72F4D4B3" w14:textId="77777777" w:rsidR="00FB118A" w:rsidRPr="0046716F" w:rsidRDefault="00FB118A" w:rsidP="00131F9E">
      <w:pPr>
        <w:spacing w:before="4"/>
        <w:jc w:val="both"/>
        <w:rPr>
          <w:rFonts w:eastAsia="Arial Black" w:cstheme="minorHAnsi"/>
          <w:b/>
          <w:bCs/>
          <w:sz w:val="16"/>
          <w:szCs w:val="15"/>
        </w:rPr>
      </w:pPr>
    </w:p>
    <w:p w14:paraId="3590C027" w14:textId="27BE7F04" w:rsidR="00FB118A" w:rsidRPr="0046716F" w:rsidRDefault="00DA3BD7" w:rsidP="003F688E">
      <w:pPr>
        <w:pStyle w:val="BodyText"/>
        <w:numPr>
          <w:ilvl w:val="1"/>
          <w:numId w:val="12"/>
        </w:numPr>
        <w:rPr>
          <w:rFonts w:asciiTheme="minorHAnsi" w:hAnsiTheme="minorHAnsi" w:cstheme="minorHAnsi"/>
          <w:sz w:val="18"/>
        </w:rPr>
      </w:pPr>
      <w:r w:rsidRPr="0046716F">
        <w:rPr>
          <w:rFonts w:asciiTheme="minorHAnsi" w:hAnsiTheme="minorHAnsi" w:cstheme="minorHAnsi"/>
          <w:sz w:val="18"/>
        </w:rPr>
        <w:lastRenderedPageBreak/>
        <w:t xml:space="preserve">The maximum </w:t>
      </w:r>
      <w:r w:rsidRPr="0046716F">
        <w:rPr>
          <w:rFonts w:asciiTheme="minorHAnsi" w:hAnsiTheme="minorHAnsi" w:cstheme="minorHAnsi"/>
          <w:spacing w:val="1"/>
          <w:sz w:val="18"/>
        </w:rPr>
        <w:t xml:space="preserve"> </w:t>
      </w:r>
      <w:r w:rsidRPr="0046716F">
        <w:rPr>
          <w:rFonts w:asciiTheme="minorHAnsi" w:hAnsiTheme="minorHAnsi" w:cstheme="minorHAnsi"/>
          <w:sz w:val="18"/>
        </w:rPr>
        <w:t>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z w:val="18"/>
        </w:rPr>
        <w:t xml:space="preserve"> </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allowed in </w:t>
      </w:r>
      <w:r w:rsidR="00001BE5" w:rsidRPr="0046716F">
        <w:rPr>
          <w:rFonts w:asciiTheme="minorHAnsi" w:hAnsiTheme="minorHAnsi" w:cstheme="minorHAnsi"/>
          <w:sz w:val="18"/>
        </w:rPr>
        <w:t xml:space="preserve">16U/19U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0059134D">
        <w:rPr>
          <w:rFonts w:asciiTheme="minorHAnsi" w:hAnsiTheme="minorHAnsi" w:cstheme="minorHAnsi"/>
          <w:spacing w:val="-2"/>
          <w:sz w:val="18"/>
        </w:rPr>
        <w:t>18</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11 v </w:t>
      </w:r>
      <w:r w:rsidRPr="0046716F">
        <w:rPr>
          <w:rFonts w:asciiTheme="minorHAnsi" w:hAnsiTheme="minorHAnsi" w:cstheme="minorHAnsi"/>
          <w:spacing w:val="-2"/>
          <w:sz w:val="18"/>
        </w:rPr>
        <w:t>11</w:t>
      </w:r>
    </w:p>
    <w:p w14:paraId="0D286C04" w14:textId="77777777" w:rsidR="00FB118A" w:rsidRPr="0046716F" w:rsidRDefault="00FB118A" w:rsidP="00131F9E">
      <w:pPr>
        <w:spacing w:before="5"/>
        <w:jc w:val="both"/>
        <w:rPr>
          <w:rFonts w:eastAsia="Arial" w:cstheme="minorHAnsi"/>
          <w:sz w:val="20"/>
          <w:szCs w:val="19"/>
        </w:rPr>
      </w:pPr>
    </w:p>
    <w:p w14:paraId="62C492BE" w14:textId="1CF6D643" w:rsidR="00FB118A" w:rsidRPr="0046716F" w:rsidRDefault="00DA3BD7" w:rsidP="003F688E">
      <w:pPr>
        <w:pStyle w:val="BodyText"/>
        <w:numPr>
          <w:ilvl w:val="1"/>
          <w:numId w:val="12"/>
        </w:numPr>
        <w:rPr>
          <w:rFonts w:asciiTheme="minorHAnsi" w:hAnsiTheme="minorHAnsi" w:cstheme="minorHAnsi"/>
          <w:sz w:val="18"/>
        </w:rPr>
      </w:pPr>
      <w:r w:rsidRPr="0046716F">
        <w:rPr>
          <w:rFonts w:asciiTheme="minorHAnsi" w:hAnsiTheme="minorHAnsi" w:cstheme="minorHAnsi"/>
          <w:sz w:val="18"/>
        </w:rPr>
        <w:t xml:space="preserve">The maximum </w:t>
      </w:r>
      <w:r w:rsidRPr="0046716F">
        <w:rPr>
          <w:rFonts w:asciiTheme="minorHAnsi" w:hAnsiTheme="minorHAnsi" w:cstheme="minorHAnsi"/>
          <w:spacing w:val="1"/>
          <w:sz w:val="18"/>
        </w:rPr>
        <w:t xml:space="preserve"> </w:t>
      </w:r>
      <w:r w:rsidRPr="0046716F">
        <w:rPr>
          <w:rFonts w:asciiTheme="minorHAnsi" w:hAnsiTheme="minorHAnsi" w:cstheme="minorHAnsi"/>
          <w:sz w:val="18"/>
        </w:rPr>
        <w:t>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allowed in </w:t>
      </w:r>
      <w:r w:rsidR="00001BE5" w:rsidRPr="0046716F">
        <w:rPr>
          <w:rFonts w:asciiTheme="minorHAnsi" w:hAnsiTheme="minorHAnsi" w:cstheme="minorHAnsi"/>
          <w:sz w:val="18"/>
        </w:rPr>
        <w:t>14U</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w:t>
      </w:r>
      <w:r w:rsidRPr="0046716F">
        <w:rPr>
          <w:rFonts w:asciiTheme="minorHAnsi" w:hAnsiTheme="minorHAnsi" w:cstheme="minorHAnsi"/>
          <w:spacing w:val="2"/>
          <w:sz w:val="18"/>
        </w:rPr>
        <w:t xml:space="preserve"> </w:t>
      </w:r>
      <w:r w:rsidR="0059134D">
        <w:rPr>
          <w:rFonts w:asciiTheme="minorHAnsi" w:hAnsiTheme="minorHAnsi" w:cstheme="minorHAnsi"/>
          <w:sz w:val="18"/>
        </w:rPr>
        <w:t>15</w:t>
      </w:r>
      <w:r w:rsidRPr="0046716F">
        <w:rPr>
          <w:rFonts w:asciiTheme="minorHAnsi" w:hAnsiTheme="minorHAnsi" w:cstheme="minorHAnsi"/>
          <w:sz w:val="18"/>
        </w:rPr>
        <w:t xml:space="preserve"> and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11 v </w:t>
      </w:r>
      <w:r w:rsidRPr="0046716F">
        <w:rPr>
          <w:rFonts w:asciiTheme="minorHAnsi" w:hAnsiTheme="minorHAnsi" w:cstheme="minorHAnsi"/>
          <w:spacing w:val="-2"/>
          <w:sz w:val="18"/>
        </w:rPr>
        <w:t>11</w:t>
      </w:r>
    </w:p>
    <w:p w14:paraId="2A3E7331" w14:textId="77777777" w:rsidR="00FB118A" w:rsidRPr="0046716F" w:rsidRDefault="00FB118A" w:rsidP="00131F9E">
      <w:pPr>
        <w:spacing w:before="5"/>
        <w:jc w:val="both"/>
        <w:rPr>
          <w:rFonts w:eastAsia="Arial" w:cstheme="minorHAnsi"/>
          <w:sz w:val="20"/>
          <w:szCs w:val="19"/>
        </w:rPr>
      </w:pPr>
    </w:p>
    <w:p w14:paraId="38D5F56B" w14:textId="78F4F3D1" w:rsidR="00FB118A" w:rsidRPr="0046716F" w:rsidRDefault="00DA3BD7" w:rsidP="003F688E">
      <w:pPr>
        <w:pStyle w:val="BodyText"/>
        <w:numPr>
          <w:ilvl w:val="1"/>
          <w:numId w:val="12"/>
        </w:numPr>
        <w:rPr>
          <w:rFonts w:asciiTheme="minorHAnsi" w:hAnsiTheme="minorHAnsi" w:cstheme="minorHAnsi"/>
          <w:sz w:val="18"/>
        </w:rPr>
      </w:pPr>
      <w:r w:rsidRPr="0046716F">
        <w:rPr>
          <w:rFonts w:asciiTheme="minorHAnsi" w:hAnsiTheme="minorHAnsi" w:cstheme="minorHAnsi"/>
          <w:sz w:val="18"/>
        </w:rPr>
        <w:t>The maximum 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allowed in </w:t>
      </w:r>
      <w:r w:rsidR="00001BE5" w:rsidRPr="0046716F">
        <w:rPr>
          <w:rFonts w:asciiTheme="minorHAnsi" w:hAnsiTheme="minorHAnsi" w:cstheme="minorHAnsi"/>
          <w:sz w:val="18"/>
        </w:rPr>
        <w:t>12U</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w:t>
      </w:r>
      <w:r w:rsidRPr="0046716F">
        <w:rPr>
          <w:rFonts w:asciiTheme="minorHAnsi" w:hAnsiTheme="minorHAnsi" w:cstheme="minorHAnsi"/>
          <w:spacing w:val="2"/>
          <w:sz w:val="18"/>
        </w:rPr>
        <w:t xml:space="preserve"> </w:t>
      </w:r>
      <w:r w:rsidR="0059134D">
        <w:rPr>
          <w:rFonts w:asciiTheme="minorHAnsi" w:hAnsiTheme="minorHAnsi" w:cstheme="minorHAnsi"/>
          <w:sz w:val="18"/>
        </w:rPr>
        <w:t>12</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play 9 v 9</w:t>
      </w:r>
    </w:p>
    <w:p w14:paraId="0334E2D1" w14:textId="77777777" w:rsidR="00FB118A" w:rsidRPr="0046716F" w:rsidRDefault="00FB118A" w:rsidP="00131F9E">
      <w:pPr>
        <w:spacing w:before="5"/>
        <w:jc w:val="both"/>
        <w:rPr>
          <w:rFonts w:eastAsia="Arial" w:cstheme="minorHAnsi"/>
          <w:sz w:val="20"/>
          <w:szCs w:val="19"/>
        </w:rPr>
      </w:pPr>
    </w:p>
    <w:p w14:paraId="1EEE1058" w14:textId="77777777" w:rsidR="00FB118A" w:rsidRPr="0046716F" w:rsidRDefault="00DA3BD7" w:rsidP="003F688E">
      <w:pPr>
        <w:pStyle w:val="BodyText"/>
        <w:numPr>
          <w:ilvl w:val="1"/>
          <w:numId w:val="12"/>
        </w:numPr>
        <w:rPr>
          <w:rFonts w:asciiTheme="minorHAnsi" w:hAnsiTheme="minorHAnsi" w:cstheme="minorHAnsi"/>
          <w:sz w:val="18"/>
        </w:rPr>
      </w:pPr>
      <w:r w:rsidRPr="0046716F">
        <w:rPr>
          <w:rFonts w:asciiTheme="minorHAnsi" w:hAnsiTheme="minorHAnsi" w:cstheme="minorHAnsi"/>
          <w:sz w:val="18"/>
        </w:rPr>
        <w:t>The maximum 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allowed in 10U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ten </w:t>
      </w:r>
      <w:r w:rsidRPr="0046716F">
        <w:rPr>
          <w:rFonts w:asciiTheme="minorHAnsi" w:hAnsiTheme="minorHAnsi" w:cstheme="minorHAnsi"/>
          <w:spacing w:val="-2"/>
          <w:sz w:val="18"/>
        </w:rPr>
        <w:t>and</w:t>
      </w:r>
      <w:r w:rsidRPr="0046716F">
        <w:rPr>
          <w:rFonts w:asciiTheme="minorHAnsi" w:hAnsiTheme="minorHAnsi" w:cstheme="minorHAnsi"/>
          <w:sz w:val="18"/>
        </w:rPr>
        <w:t xml:space="preserv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play 7 v 7</w:t>
      </w:r>
    </w:p>
    <w:p w14:paraId="2DF5BE17" w14:textId="77777777" w:rsidR="00FB118A" w:rsidRPr="0046716F" w:rsidRDefault="00FB118A" w:rsidP="00131F9E">
      <w:pPr>
        <w:spacing w:before="7"/>
        <w:jc w:val="both"/>
        <w:rPr>
          <w:rFonts w:eastAsia="Arial" w:cstheme="minorHAnsi"/>
          <w:sz w:val="18"/>
          <w:szCs w:val="17"/>
        </w:rPr>
      </w:pPr>
    </w:p>
    <w:p w14:paraId="478A32B9" w14:textId="77777777" w:rsidR="00FB118A" w:rsidRPr="0046716F" w:rsidRDefault="00DA3BD7" w:rsidP="003F688E">
      <w:pPr>
        <w:pStyle w:val="Heading3"/>
        <w:rPr>
          <w:rFonts w:asciiTheme="minorHAnsi" w:eastAsia="Arial Black" w:hAnsiTheme="minorHAnsi" w:cstheme="minorHAnsi"/>
          <w:sz w:val="18"/>
        </w:rPr>
      </w:pPr>
      <w:bookmarkStart w:id="21" w:name="_TOC_250040"/>
      <w:r w:rsidRPr="0046716F">
        <w:rPr>
          <w:rFonts w:asciiTheme="minorHAnsi" w:hAnsiTheme="minorHAnsi" w:cstheme="minorHAnsi"/>
          <w:sz w:val="18"/>
        </w:rPr>
        <w:t>Age Divisions</w:t>
      </w:r>
      <w:bookmarkEnd w:id="21"/>
    </w:p>
    <w:p w14:paraId="1BC8D028" w14:textId="77777777" w:rsidR="00FB118A" w:rsidRPr="0046716F" w:rsidRDefault="00FB118A" w:rsidP="00131F9E">
      <w:pPr>
        <w:spacing w:before="6"/>
        <w:jc w:val="both"/>
        <w:rPr>
          <w:rFonts w:eastAsia="Arial Black" w:cstheme="minorHAnsi"/>
          <w:b/>
          <w:bCs/>
          <w:sz w:val="15"/>
          <w:szCs w:val="14"/>
        </w:rPr>
      </w:pPr>
    </w:p>
    <w:p w14:paraId="01E6460F" w14:textId="77777777" w:rsidR="00001BE5" w:rsidRPr="0046716F" w:rsidRDefault="00DA3BD7" w:rsidP="003F688E">
      <w:pPr>
        <w:pStyle w:val="BodyText"/>
        <w:rPr>
          <w:rFonts w:asciiTheme="minorHAnsi" w:hAnsiTheme="minorHAnsi" w:cstheme="minorHAnsi"/>
          <w:spacing w:val="57"/>
          <w:sz w:val="18"/>
        </w:rPr>
      </w:pPr>
      <w:r w:rsidRPr="0046716F">
        <w:rPr>
          <w:rFonts w:asciiTheme="minorHAnsi" w:hAnsiTheme="minorHAnsi" w:cstheme="minorHAnsi"/>
          <w:sz w:val="18"/>
        </w:rPr>
        <w:t>The following age divisions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participate in the AYSO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(DOBs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2019</w:t>
      </w:r>
      <w:r w:rsidRPr="0046716F">
        <w:rPr>
          <w:rFonts w:asciiTheme="minorHAnsi" w:hAnsiTheme="minorHAnsi" w:cstheme="minorHAnsi"/>
          <w:sz w:val="18"/>
        </w:rPr>
        <w:t xml:space="preserve"> Games):</w:t>
      </w:r>
      <w:r w:rsidRPr="0046716F">
        <w:rPr>
          <w:rFonts w:asciiTheme="minorHAnsi" w:hAnsiTheme="minorHAnsi" w:cstheme="minorHAnsi"/>
          <w:spacing w:val="57"/>
          <w:sz w:val="18"/>
        </w:rPr>
        <w:t xml:space="preserve"> </w:t>
      </w:r>
    </w:p>
    <w:p w14:paraId="7A1A5169"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19</w:t>
      </w:r>
      <w:r w:rsidR="00001BE5" w:rsidRPr="0046716F">
        <w:rPr>
          <w:rFonts w:asciiTheme="minorHAnsi" w:hAnsiTheme="minorHAnsi" w:cstheme="minorHAnsi"/>
          <w:sz w:val="18"/>
        </w:rPr>
        <w:t>U</w:t>
      </w:r>
      <w:r w:rsidRPr="0046716F">
        <w:rPr>
          <w:rFonts w:asciiTheme="minorHAnsi" w:hAnsiTheme="minorHAnsi" w:cstheme="minorHAnsi"/>
          <w:sz w:val="18"/>
        </w:rPr>
        <w:t xml:space="preserve"> girls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boys</w:t>
      </w:r>
      <w:r w:rsidRPr="0046716F">
        <w:rPr>
          <w:rFonts w:asciiTheme="minorHAnsi" w:hAnsiTheme="minorHAnsi" w:cstheme="minorHAnsi"/>
          <w:spacing w:val="2"/>
          <w:sz w:val="18"/>
        </w:rPr>
        <w:t xml:space="preserve"> </w:t>
      </w:r>
      <w:r w:rsidRPr="0046716F">
        <w:rPr>
          <w:rFonts w:asciiTheme="minorHAnsi" w:hAnsiTheme="minorHAnsi" w:cstheme="minorHAnsi"/>
          <w:sz w:val="18"/>
        </w:rPr>
        <w:t>teams</w:t>
      </w:r>
      <w:r w:rsidRPr="0046716F">
        <w:rPr>
          <w:rFonts w:asciiTheme="minorHAnsi" w:hAnsiTheme="minorHAnsi" w:cstheme="minorHAnsi"/>
          <w:sz w:val="18"/>
        </w:rPr>
        <w:tab/>
      </w:r>
      <w:r w:rsidRPr="0046716F">
        <w:rPr>
          <w:rFonts w:asciiTheme="minorHAnsi" w:hAnsiTheme="minorHAnsi" w:cstheme="minorHAnsi"/>
          <w:spacing w:val="-2"/>
          <w:sz w:val="18"/>
        </w:rPr>
        <w:t>Birthdates</w:t>
      </w:r>
      <w:r w:rsidRPr="0046716F">
        <w:rPr>
          <w:rFonts w:asciiTheme="minorHAnsi" w:hAnsiTheme="minorHAnsi" w:cstheme="minorHAnsi"/>
          <w:spacing w:val="2"/>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1"/>
          <w:sz w:val="18"/>
        </w:rPr>
        <w:t xml:space="preserve"> </w:t>
      </w:r>
      <w:r w:rsidRPr="0046716F">
        <w:rPr>
          <w:rFonts w:asciiTheme="minorHAnsi" w:hAnsiTheme="minorHAnsi" w:cstheme="minorHAnsi"/>
          <w:sz w:val="18"/>
        </w:rPr>
        <w:t>1,</w:t>
      </w:r>
      <w:r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2000</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 </w:t>
      </w:r>
      <w:r w:rsidR="007C422C" w:rsidRPr="0046716F">
        <w:rPr>
          <w:rFonts w:asciiTheme="minorHAnsi" w:hAnsiTheme="minorHAnsi" w:cstheme="minorHAnsi"/>
          <w:sz w:val="18"/>
        </w:rPr>
        <w:t>December</w:t>
      </w:r>
      <w:r w:rsidRPr="0046716F">
        <w:rPr>
          <w:rFonts w:asciiTheme="minorHAnsi" w:hAnsiTheme="minorHAnsi" w:cstheme="minorHAnsi"/>
          <w:sz w:val="18"/>
        </w:rPr>
        <w:t xml:space="preserve"> </w:t>
      </w:r>
      <w:r w:rsidRPr="0046716F">
        <w:rPr>
          <w:rFonts w:asciiTheme="minorHAnsi" w:hAnsiTheme="minorHAnsi" w:cstheme="minorHAnsi"/>
          <w:spacing w:val="-2"/>
          <w:sz w:val="18"/>
        </w:rPr>
        <w:t>31,</w:t>
      </w:r>
      <w:r w:rsidRPr="0046716F">
        <w:rPr>
          <w:rFonts w:asciiTheme="minorHAnsi" w:hAnsiTheme="minorHAnsi" w:cstheme="minorHAnsi"/>
          <w:spacing w:val="1"/>
          <w:sz w:val="18"/>
        </w:rPr>
        <w:t xml:space="preserve"> </w:t>
      </w:r>
      <w:r w:rsidR="00B86289" w:rsidRPr="0046716F">
        <w:rPr>
          <w:rFonts w:asciiTheme="minorHAnsi" w:hAnsiTheme="minorHAnsi" w:cstheme="minorHAnsi"/>
          <w:spacing w:val="-2"/>
          <w:sz w:val="18"/>
        </w:rPr>
        <w:t>200</w:t>
      </w:r>
      <w:r w:rsidR="00B07227" w:rsidRPr="0046716F">
        <w:rPr>
          <w:rFonts w:asciiTheme="minorHAnsi" w:hAnsiTheme="minorHAnsi" w:cstheme="minorHAnsi"/>
          <w:spacing w:val="-2"/>
          <w:sz w:val="18"/>
        </w:rPr>
        <w:t>3</w:t>
      </w:r>
    </w:p>
    <w:p w14:paraId="5EB2308A" w14:textId="77777777" w:rsidR="00001BE5" w:rsidRPr="0046716F" w:rsidRDefault="00001BE5" w:rsidP="003F688E">
      <w:pPr>
        <w:pStyle w:val="BodyText"/>
        <w:rPr>
          <w:rFonts w:asciiTheme="minorHAnsi" w:hAnsiTheme="minorHAnsi" w:cstheme="minorHAnsi"/>
          <w:spacing w:val="53"/>
          <w:sz w:val="18"/>
        </w:rPr>
      </w:pPr>
      <w:r w:rsidRPr="0046716F">
        <w:rPr>
          <w:rFonts w:asciiTheme="minorHAnsi" w:hAnsiTheme="minorHAnsi" w:cstheme="minorHAnsi"/>
          <w:sz w:val="18"/>
        </w:rPr>
        <w:t>16U</w:t>
      </w:r>
      <w:r w:rsidR="00DA3BD7" w:rsidRPr="0046716F">
        <w:rPr>
          <w:rFonts w:asciiTheme="minorHAnsi" w:hAnsiTheme="minorHAnsi" w:cstheme="minorHAnsi"/>
          <w:sz w:val="18"/>
        </w:rPr>
        <w:t xml:space="preserve"> girls teams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boys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teams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Birthdates</w:t>
      </w:r>
      <w:r w:rsidR="00DA3BD7" w:rsidRPr="0046716F">
        <w:rPr>
          <w:rFonts w:asciiTheme="minorHAnsi" w:hAnsiTheme="minorHAnsi" w:cstheme="minorHAnsi"/>
          <w:spacing w:val="2"/>
          <w:sz w:val="18"/>
        </w:rPr>
        <w:t xml:space="preserve"> </w:t>
      </w:r>
      <w:r w:rsidRPr="0046716F">
        <w:rPr>
          <w:rFonts w:asciiTheme="minorHAnsi" w:hAnsiTheme="minorHAnsi" w:cstheme="minorHAnsi"/>
          <w:sz w:val="18"/>
        </w:rPr>
        <w:t>January</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1,</w:t>
      </w:r>
      <w:r w:rsidR="00DA3BD7"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2004</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 </w:t>
      </w:r>
      <w:r w:rsidR="007C422C" w:rsidRPr="0046716F">
        <w:rPr>
          <w:rFonts w:asciiTheme="minorHAnsi" w:hAnsiTheme="minorHAnsi" w:cstheme="minorHAnsi"/>
          <w:sz w:val="18"/>
        </w:rPr>
        <w:t>December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31,</w:t>
      </w:r>
      <w:r w:rsidR="00DA3BD7"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2005</w:t>
      </w:r>
      <w:r w:rsidR="00DA3BD7" w:rsidRPr="0046716F">
        <w:rPr>
          <w:rFonts w:asciiTheme="minorHAnsi" w:hAnsiTheme="minorHAnsi" w:cstheme="minorHAnsi"/>
          <w:spacing w:val="53"/>
          <w:sz w:val="18"/>
        </w:rPr>
        <w:t xml:space="preserve"> </w:t>
      </w:r>
    </w:p>
    <w:p w14:paraId="74FD1797" w14:textId="77777777" w:rsidR="00FB118A" w:rsidRPr="0046716F" w:rsidRDefault="00001BE5" w:rsidP="003F688E">
      <w:pPr>
        <w:pStyle w:val="BodyText"/>
        <w:rPr>
          <w:rFonts w:asciiTheme="minorHAnsi" w:hAnsiTheme="minorHAnsi" w:cstheme="minorHAnsi"/>
          <w:sz w:val="18"/>
        </w:rPr>
      </w:pPr>
      <w:r w:rsidRPr="0046716F">
        <w:rPr>
          <w:rFonts w:asciiTheme="minorHAnsi" w:hAnsiTheme="minorHAnsi" w:cstheme="minorHAnsi"/>
          <w:sz w:val="18"/>
        </w:rPr>
        <w:t>14U</w:t>
      </w:r>
      <w:r w:rsidR="00DA3BD7" w:rsidRPr="0046716F">
        <w:rPr>
          <w:rFonts w:asciiTheme="minorHAnsi" w:hAnsiTheme="minorHAnsi" w:cstheme="minorHAnsi"/>
          <w:sz w:val="18"/>
        </w:rPr>
        <w:t xml:space="preserve"> girls teams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boys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teams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Birthdates</w:t>
      </w:r>
      <w:r w:rsidR="00DA3BD7" w:rsidRPr="0046716F">
        <w:rPr>
          <w:rFonts w:asciiTheme="minorHAnsi" w:hAnsiTheme="minorHAnsi" w:cstheme="minorHAnsi"/>
          <w:spacing w:val="2"/>
          <w:sz w:val="18"/>
        </w:rPr>
        <w:t xml:space="preserve"> </w:t>
      </w:r>
      <w:r w:rsidRPr="0046716F">
        <w:rPr>
          <w:rFonts w:asciiTheme="minorHAnsi" w:hAnsiTheme="minorHAnsi" w:cstheme="minorHAnsi"/>
          <w:sz w:val="18"/>
        </w:rPr>
        <w:t>January</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1,</w:t>
      </w:r>
      <w:r w:rsidR="00DA3BD7" w:rsidRPr="0046716F">
        <w:rPr>
          <w:rFonts w:asciiTheme="minorHAnsi" w:hAnsiTheme="minorHAnsi" w:cstheme="minorHAnsi"/>
          <w:spacing w:val="1"/>
          <w:sz w:val="18"/>
        </w:rPr>
        <w:t xml:space="preserve"> </w:t>
      </w:r>
      <w:r w:rsidR="00B86289" w:rsidRPr="0046716F">
        <w:rPr>
          <w:rFonts w:asciiTheme="minorHAnsi" w:hAnsiTheme="minorHAnsi" w:cstheme="minorHAnsi"/>
          <w:spacing w:val="-2"/>
          <w:sz w:val="18"/>
        </w:rPr>
        <w:t>2006</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 </w:t>
      </w:r>
      <w:r w:rsidR="007C422C" w:rsidRPr="0046716F">
        <w:rPr>
          <w:rFonts w:asciiTheme="minorHAnsi" w:hAnsiTheme="minorHAnsi" w:cstheme="minorHAnsi"/>
          <w:sz w:val="18"/>
        </w:rPr>
        <w:t>December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31,</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2"/>
          <w:sz w:val="18"/>
        </w:rPr>
        <w:t>200</w:t>
      </w:r>
      <w:r w:rsidR="00B07227" w:rsidRPr="0046716F">
        <w:rPr>
          <w:rFonts w:asciiTheme="minorHAnsi" w:hAnsiTheme="minorHAnsi" w:cstheme="minorHAnsi"/>
          <w:spacing w:val="-2"/>
          <w:sz w:val="18"/>
        </w:rPr>
        <w:t>7</w:t>
      </w:r>
    </w:p>
    <w:p w14:paraId="2C7EE68E" w14:textId="77777777" w:rsidR="00001BE5" w:rsidRPr="0046716F" w:rsidRDefault="00001BE5" w:rsidP="003F688E">
      <w:pPr>
        <w:pStyle w:val="BodyText"/>
        <w:rPr>
          <w:rFonts w:asciiTheme="minorHAnsi" w:hAnsiTheme="minorHAnsi" w:cstheme="minorHAnsi"/>
          <w:sz w:val="18"/>
        </w:rPr>
      </w:pPr>
      <w:r w:rsidRPr="0046716F">
        <w:rPr>
          <w:rFonts w:asciiTheme="minorHAnsi" w:hAnsiTheme="minorHAnsi" w:cstheme="minorHAnsi"/>
          <w:sz w:val="18"/>
        </w:rPr>
        <w:t xml:space="preserve">12U </w:t>
      </w:r>
      <w:r w:rsidR="00DA3BD7" w:rsidRPr="0046716F">
        <w:rPr>
          <w:rFonts w:asciiTheme="minorHAnsi" w:hAnsiTheme="minorHAnsi" w:cstheme="minorHAnsi"/>
          <w:sz w:val="18"/>
        </w:rPr>
        <w:t>girls teams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pacing w:val="-2"/>
          <w:sz w:val="18"/>
        </w:rPr>
        <w:t>and</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boys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teams</w:t>
      </w:r>
      <w:r w:rsidR="00DA3BD7" w:rsidRPr="0046716F">
        <w:rPr>
          <w:rFonts w:asciiTheme="minorHAnsi" w:hAnsiTheme="minorHAnsi" w:cstheme="minorHAnsi"/>
          <w:sz w:val="18"/>
        </w:rPr>
        <w:tab/>
      </w:r>
      <w:r w:rsidR="00DA3BD7" w:rsidRPr="0046716F">
        <w:rPr>
          <w:rFonts w:asciiTheme="minorHAnsi" w:hAnsiTheme="minorHAnsi" w:cstheme="minorHAnsi"/>
          <w:spacing w:val="-2"/>
          <w:sz w:val="18"/>
        </w:rPr>
        <w:t>Birthdates</w:t>
      </w:r>
      <w:r w:rsidR="00DA3BD7" w:rsidRPr="0046716F">
        <w:rPr>
          <w:rFonts w:asciiTheme="minorHAnsi" w:hAnsiTheme="minorHAnsi" w:cstheme="minorHAnsi"/>
          <w:spacing w:val="2"/>
          <w:sz w:val="18"/>
        </w:rPr>
        <w:t xml:space="preserve"> </w:t>
      </w:r>
      <w:r w:rsidRPr="0046716F">
        <w:rPr>
          <w:rFonts w:asciiTheme="minorHAnsi" w:hAnsiTheme="minorHAnsi" w:cstheme="minorHAnsi"/>
          <w:sz w:val="18"/>
        </w:rPr>
        <w:t>January</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1,</w:t>
      </w:r>
      <w:r w:rsidR="00DA3BD7"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2008</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 </w:t>
      </w:r>
      <w:r w:rsidR="007C422C" w:rsidRPr="0046716F">
        <w:rPr>
          <w:rFonts w:asciiTheme="minorHAnsi" w:hAnsiTheme="minorHAnsi" w:cstheme="minorHAnsi"/>
          <w:sz w:val="18"/>
        </w:rPr>
        <w:t>December</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31,</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pacing w:val="-2"/>
          <w:sz w:val="18"/>
        </w:rPr>
        <w:t>200</w:t>
      </w:r>
      <w:r w:rsidR="00B07227" w:rsidRPr="0046716F">
        <w:rPr>
          <w:rFonts w:asciiTheme="minorHAnsi" w:hAnsiTheme="minorHAnsi" w:cstheme="minorHAnsi"/>
          <w:spacing w:val="-2"/>
          <w:sz w:val="18"/>
        </w:rPr>
        <w:t>9</w:t>
      </w:r>
      <w:r w:rsidR="00DA3BD7" w:rsidRPr="0046716F">
        <w:rPr>
          <w:rFonts w:asciiTheme="minorHAnsi" w:hAnsiTheme="minorHAnsi" w:cstheme="minorHAnsi"/>
          <w:spacing w:val="51"/>
          <w:sz w:val="18"/>
        </w:rPr>
        <w:t xml:space="preserve"> </w:t>
      </w:r>
    </w:p>
    <w:p w14:paraId="1B5FA23D"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10U girls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boys</w:t>
      </w:r>
      <w:r w:rsidRPr="0046716F">
        <w:rPr>
          <w:rFonts w:asciiTheme="minorHAnsi" w:hAnsiTheme="minorHAnsi" w:cstheme="minorHAnsi"/>
          <w:spacing w:val="2"/>
          <w:sz w:val="18"/>
        </w:rPr>
        <w:t xml:space="preserve"> </w:t>
      </w:r>
      <w:r w:rsidRPr="0046716F">
        <w:rPr>
          <w:rFonts w:asciiTheme="minorHAnsi" w:hAnsiTheme="minorHAnsi" w:cstheme="minorHAnsi"/>
          <w:sz w:val="18"/>
        </w:rPr>
        <w:t>teams</w:t>
      </w:r>
      <w:r w:rsidRPr="0046716F">
        <w:rPr>
          <w:rFonts w:asciiTheme="minorHAnsi" w:hAnsiTheme="minorHAnsi" w:cstheme="minorHAnsi"/>
          <w:sz w:val="18"/>
        </w:rPr>
        <w:tab/>
      </w:r>
      <w:r w:rsidRPr="0046716F">
        <w:rPr>
          <w:rFonts w:asciiTheme="minorHAnsi" w:hAnsiTheme="minorHAnsi" w:cstheme="minorHAnsi"/>
          <w:spacing w:val="-2"/>
          <w:sz w:val="18"/>
        </w:rPr>
        <w:t>Birthdates</w:t>
      </w:r>
      <w:r w:rsidRPr="0046716F">
        <w:rPr>
          <w:rFonts w:asciiTheme="minorHAnsi" w:hAnsiTheme="minorHAnsi" w:cstheme="minorHAnsi"/>
          <w:spacing w:val="2"/>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1"/>
          <w:sz w:val="18"/>
        </w:rPr>
        <w:t xml:space="preserve"> </w:t>
      </w:r>
      <w:r w:rsidRPr="0046716F">
        <w:rPr>
          <w:rFonts w:asciiTheme="minorHAnsi" w:hAnsiTheme="minorHAnsi" w:cstheme="minorHAnsi"/>
          <w:sz w:val="18"/>
        </w:rPr>
        <w:t>1,</w:t>
      </w:r>
      <w:r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2010</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 </w:t>
      </w:r>
      <w:r w:rsidR="007C422C" w:rsidRPr="0046716F">
        <w:rPr>
          <w:rFonts w:asciiTheme="minorHAnsi" w:hAnsiTheme="minorHAnsi" w:cstheme="minorHAnsi"/>
          <w:sz w:val="18"/>
        </w:rPr>
        <w:t>December</w:t>
      </w:r>
      <w:r w:rsidRPr="0046716F">
        <w:rPr>
          <w:rFonts w:asciiTheme="minorHAnsi" w:hAnsiTheme="minorHAnsi" w:cstheme="minorHAnsi"/>
          <w:sz w:val="18"/>
        </w:rPr>
        <w:t xml:space="preserve"> </w:t>
      </w:r>
      <w:r w:rsidRPr="0046716F">
        <w:rPr>
          <w:rFonts w:asciiTheme="minorHAnsi" w:hAnsiTheme="minorHAnsi" w:cstheme="minorHAnsi"/>
          <w:spacing w:val="-2"/>
          <w:sz w:val="18"/>
        </w:rPr>
        <w:t>31,</w:t>
      </w:r>
      <w:r w:rsidRPr="0046716F">
        <w:rPr>
          <w:rFonts w:asciiTheme="minorHAnsi" w:hAnsiTheme="minorHAnsi" w:cstheme="minorHAnsi"/>
          <w:spacing w:val="1"/>
          <w:sz w:val="18"/>
        </w:rPr>
        <w:t xml:space="preserve"> </w:t>
      </w:r>
      <w:r w:rsidR="00B07227" w:rsidRPr="0046716F">
        <w:rPr>
          <w:rFonts w:asciiTheme="minorHAnsi" w:hAnsiTheme="minorHAnsi" w:cstheme="minorHAnsi"/>
          <w:spacing w:val="-2"/>
          <w:sz w:val="18"/>
        </w:rPr>
        <w:t>2011</w:t>
      </w:r>
    </w:p>
    <w:p w14:paraId="3EDFD108" w14:textId="3608335A" w:rsidR="00FB118A"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t>Teams with a mixture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boys</w:t>
      </w:r>
      <w:r w:rsidRPr="0046716F">
        <w:rPr>
          <w:rFonts w:asciiTheme="minorHAnsi" w:hAnsiTheme="minorHAnsi" w:cstheme="minorHAnsi"/>
          <w:spacing w:val="1"/>
          <w:sz w:val="18"/>
        </w:rPr>
        <w:t xml:space="preserve"> </w:t>
      </w:r>
      <w:r w:rsidRPr="0046716F">
        <w:rPr>
          <w:rFonts w:asciiTheme="minorHAnsi" w:hAnsiTheme="minorHAnsi" w:cstheme="minorHAnsi"/>
          <w:sz w:val="18"/>
        </w:rPr>
        <w:t>and girls are considered to be</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boys’</w:t>
      </w:r>
      <w:r w:rsidRPr="0046716F">
        <w:rPr>
          <w:rFonts w:asciiTheme="minorHAnsi" w:hAnsiTheme="minorHAnsi" w:cstheme="minorHAnsi"/>
          <w:spacing w:val="1"/>
          <w:sz w:val="18"/>
        </w:rPr>
        <w:t xml:space="preserve"> </w:t>
      </w:r>
      <w:r w:rsidRPr="0046716F">
        <w:rPr>
          <w:rFonts w:asciiTheme="minorHAnsi" w:hAnsiTheme="minorHAnsi" w:cstheme="minorHAnsi"/>
          <w:sz w:val="18"/>
        </w:rPr>
        <w:t>teams for</w:t>
      </w:r>
      <w:r w:rsidRPr="0046716F">
        <w:rPr>
          <w:rFonts w:asciiTheme="minorHAnsi" w:hAnsiTheme="minorHAnsi" w:cstheme="minorHAnsi"/>
          <w:spacing w:val="1"/>
          <w:sz w:val="18"/>
        </w:rPr>
        <w:t xml:space="preserve"> </w:t>
      </w:r>
      <w:r w:rsidRPr="0046716F">
        <w:rPr>
          <w:rFonts w:asciiTheme="minorHAnsi" w:hAnsiTheme="minorHAnsi" w:cstheme="minorHAnsi"/>
          <w:sz w:val="18"/>
        </w:rPr>
        <w:t>purposes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lottery</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draw </w:t>
      </w:r>
      <w:r w:rsidR="00AC2E26">
        <w:rPr>
          <w:rFonts w:asciiTheme="minorHAnsi" w:hAnsiTheme="minorHAnsi" w:cstheme="minorHAnsi"/>
          <w:spacing w:val="-2"/>
          <w:sz w:val="18"/>
        </w:rPr>
        <w:t>and pool placement</w:t>
      </w:r>
      <w:r w:rsidRPr="0046716F">
        <w:rPr>
          <w:rFonts w:asciiTheme="minorHAnsi" w:hAnsiTheme="minorHAnsi" w:cstheme="minorHAnsi"/>
          <w:sz w:val="18"/>
        </w:rPr>
        <w:t>.</w:t>
      </w:r>
    </w:p>
    <w:p w14:paraId="2B62F5B3" w14:textId="77777777" w:rsidR="00FB118A" w:rsidRPr="0046716F" w:rsidRDefault="00FB118A" w:rsidP="00131F9E">
      <w:pPr>
        <w:spacing w:before="7"/>
        <w:jc w:val="both"/>
        <w:rPr>
          <w:rFonts w:eastAsia="Arial" w:cstheme="minorHAnsi"/>
          <w:b/>
          <w:bCs/>
          <w:sz w:val="18"/>
          <w:szCs w:val="16"/>
        </w:rPr>
      </w:pPr>
    </w:p>
    <w:p w14:paraId="0E78AD0C" w14:textId="77777777" w:rsidR="00FB118A" w:rsidRPr="0046716F" w:rsidRDefault="00DA3BD7" w:rsidP="003F688E">
      <w:pPr>
        <w:pStyle w:val="Heading3"/>
        <w:rPr>
          <w:rFonts w:asciiTheme="minorHAnsi" w:hAnsiTheme="minorHAnsi" w:cstheme="minorHAnsi"/>
          <w:sz w:val="18"/>
        </w:rPr>
      </w:pPr>
      <w:bookmarkStart w:id="22" w:name="_TOC_250039"/>
      <w:r w:rsidRPr="0046716F">
        <w:rPr>
          <w:rFonts w:asciiTheme="minorHAnsi" w:hAnsiTheme="minorHAnsi" w:cstheme="minorHAnsi"/>
          <w:sz w:val="18"/>
        </w:rPr>
        <w:t>Team Formation Limitations –</w:t>
      </w:r>
      <w:r w:rsidRPr="0046716F">
        <w:rPr>
          <w:rFonts w:asciiTheme="minorHAnsi" w:hAnsiTheme="minorHAnsi" w:cstheme="minorHAnsi"/>
          <w:spacing w:val="2"/>
          <w:sz w:val="18"/>
        </w:rPr>
        <w:t xml:space="preserve"> </w:t>
      </w:r>
      <w:r w:rsidRPr="0046716F">
        <w:rPr>
          <w:rFonts w:asciiTheme="minorHAnsi" w:hAnsiTheme="minorHAnsi" w:cstheme="minorHAnsi"/>
          <w:sz w:val="18"/>
        </w:rPr>
        <w:t>Regular</w:t>
      </w:r>
      <w:r w:rsidRPr="0046716F">
        <w:rPr>
          <w:rFonts w:asciiTheme="minorHAnsi" w:hAnsiTheme="minorHAnsi" w:cstheme="minorHAnsi"/>
          <w:spacing w:val="2"/>
          <w:sz w:val="18"/>
        </w:rPr>
        <w:t xml:space="preserve"> </w:t>
      </w:r>
      <w:r w:rsidRPr="0046716F">
        <w:rPr>
          <w:rFonts w:asciiTheme="minorHAnsi" w:hAnsiTheme="minorHAnsi" w:cstheme="minorHAnsi"/>
          <w:sz w:val="18"/>
        </w:rPr>
        <w:t>Flight</w:t>
      </w:r>
      <w:bookmarkEnd w:id="22"/>
    </w:p>
    <w:p w14:paraId="469350BE" w14:textId="77777777" w:rsidR="00FB118A" w:rsidRPr="0046716F" w:rsidRDefault="00FB118A" w:rsidP="00131F9E">
      <w:pPr>
        <w:spacing w:before="1"/>
        <w:jc w:val="both"/>
        <w:rPr>
          <w:rFonts w:eastAsia="Arial Black" w:cstheme="minorHAnsi"/>
          <w:b/>
          <w:bCs/>
          <w:sz w:val="16"/>
          <w:szCs w:val="15"/>
        </w:rPr>
      </w:pPr>
    </w:p>
    <w:p w14:paraId="1C8D6962" w14:textId="0730AF1F" w:rsidR="00FB118A" w:rsidRPr="0046716F" w:rsidRDefault="00DA3BD7" w:rsidP="0059134D">
      <w:pPr>
        <w:pStyle w:val="BodyText"/>
        <w:jc w:val="left"/>
        <w:rPr>
          <w:rFonts w:asciiTheme="minorHAnsi" w:hAnsiTheme="minorHAnsi" w:cstheme="minorHAnsi"/>
          <w:sz w:val="18"/>
        </w:rPr>
      </w:pPr>
      <w:r w:rsidRPr="0046716F">
        <w:rPr>
          <w:rFonts w:asciiTheme="minorHAnsi" w:hAnsiTheme="minorHAnsi" w:cstheme="minorHAnsi"/>
          <w:sz w:val="18"/>
        </w:rPr>
        <w:t>Each team 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comprised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eligible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from the Region(s) that</w:t>
      </w:r>
      <w:r w:rsidRPr="0046716F">
        <w:rPr>
          <w:rFonts w:asciiTheme="minorHAnsi" w:hAnsiTheme="minorHAnsi" w:cstheme="minorHAnsi"/>
          <w:spacing w:val="1"/>
          <w:sz w:val="18"/>
        </w:rPr>
        <w:t xml:space="preserve"> </w:t>
      </w:r>
      <w:r w:rsidRPr="0046716F">
        <w:rPr>
          <w:rFonts w:asciiTheme="minorHAnsi" w:hAnsiTheme="minorHAnsi" w:cstheme="minorHAnsi"/>
          <w:sz w:val="18"/>
        </w:rPr>
        <w:t>are age-appropriate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age</w:t>
      </w:r>
      <w:r w:rsidRPr="0046716F">
        <w:rPr>
          <w:rFonts w:asciiTheme="minorHAnsi" w:hAnsiTheme="minorHAnsi" w:cstheme="minorHAnsi"/>
          <w:sz w:val="18"/>
        </w:rPr>
        <w:t xml:space="preserve"> division </w:t>
      </w:r>
      <w:r w:rsidR="0059134D">
        <w:rPr>
          <w:rFonts w:asciiTheme="minorHAnsi" w:hAnsiTheme="minorHAnsi" w:cstheme="minorHAnsi"/>
          <w:sz w:val="18"/>
        </w:rPr>
        <w:t>selected in the</w:t>
      </w:r>
      <w:r w:rsidRPr="0046716F">
        <w:rPr>
          <w:rFonts w:asciiTheme="minorHAnsi" w:hAnsiTheme="minorHAnsi" w:cstheme="minorHAnsi"/>
          <w:sz w:val="18"/>
        </w:rPr>
        <w:t xml:space="preserve"> Lottery Draw.</w:t>
      </w:r>
      <w:r w:rsidRPr="0046716F">
        <w:rPr>
          <w:rFonts w:asciiTheme="minorHAnsi" w:hAnsiTheme="minorHAnsi" w:cstheme="minorHAnsi"/>
          <w:spacing w:val="1"/>
          <w:sz w:val="18"/>
        </w:rPr>
        <w:t xml:space="preserve"> </w:t>
      </w:r>
      <w:r w:rsidRPr="0046716F">
        <w:rPr>
          <w:rFonts w:asciiTheme="minorHAnsi" w:hAnsiTheme="minorHAnsi" w:cstheme="minorHAnsi"/>
          <w:sz w:val="18"/>
        </w:rPr>
        <w:t>(“Age appropriate”</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judged</w:t>
      </w:r>
      <w:r w:rsidRPr="0046716F">
        <w:rPr>
          <w:rFonts w:asciiTheme="minorHAnsi" w:hAnsiTheme="minorHAnsi" w:cstheme="minorHAnsi"/>
          <w:sz w:val="18"/>
        </w:rPr>
        <w:t xml:space="preserve"> solely by a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birth date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by the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primary season</w:t>
      </w:r>
      <w:r w:rsidRPr="0046716F">
        <w:rPr>
          <w:rFonts w:asciiTheme="minorHAnsi" w:hAnsiTheme="minorHAnsi" w:cstheme="minorHAnsi"/>
          <w:spacing w:val="55"/>
          <w:sz w:val="18"/>
        </w:rPr>
        <w:t xml:space="preserve"> </w:t>
      </w:r>
      <w:r w:rsidRPr="0046716F">
        <w:rPr>
          <w:rFonts w:asciiTheme="minorHAnsi" w:hAnsiTheme="minorHAnsi" w:cstheme="minorHAnsi"/>
          <w:sz w:val="18"/>
        </w:rPr>
        <w:t>division.)</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eligible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the hosting </w:t>
      </w:r>
      <w:r w:rsidRPr="0046716F">
        <w:rPr>
          <w:rFonts w:asciiTheme="minorHAnsi" w:hAnsiTheme="minorHAnsi" w:cstheme="minorHAnsi"/>
          <w:spacing w:val="-2"/>
          <w:sz w:val="18"/>
        </w:rPr>
        <w:t>Region</w:t>
      </w:r>
      <w:r w:rsidRPr="0046716F">
        <w:rPr>
          <w:rFonts w:asciiTheme="minorHAnsi" w:hAnsiTheme="minorHAnsi" w:cstheme="minorHAnsi"/>
          <w:sz w:val="18"/>
        </w:rPr>
        <w:t xml:space="preserve"> </w:t>
      </w:r>
      <w:r w:rsidRPr="0046716F">
        <w:rPr>
          <w:rFonts w:asciiTheme="minorHAnsi" w:hAnsiTheme="minorHAnsi" w:cstheme="minorHAnsi"/>
          <w:b/>
          <w:bCs/>
          <w:sz w:val="18"/>
        </w:rPr>
        <w:t>MUST</w:t>
      </w:r>
      <w:r w:rsidRPr="0046716F">
        <w:rPr>
          <w:rFonts w:asciiTheme="minorHAnsi" w:hAnsiTheme="minorHAnsi" w:cstheme="minorHAnsi"/>
          <w:b/>
          <w:bCs/>
          <w:spacing w:val="2"/>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the first </w:t>
      </w:r>
      <w:r w:rsidRPr="0046716F">
        <w:rPr>
          <w:rFonts w:asciiTheme="minorHAnsi" w:hAnsiTheme="minorHAnsi" w:cstheme="minorHAnsi"/>
          <w:spacing w:val="-2"/>
          <w:sz w:val="18"/>
        </w:rPr>
        <w:t>opportunity</w:t>
      </w:r>
      <w:r w:rsidRPr="0046716F">
        <w:rPr>
          <w:rFonts w:asciiTheme="minorHAnsi" w:hAnsiTheme="minorHAnsi" w:cstheme="minorHAnsi"/>
          <w:sz w:val="18"/>
        </w:rPr>
        <w:t xml:space="preserve"> to participate or,</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an Area team,</w:t>
      </w:r>
      <w:r w:rsidRPr="0046716F">
        <w:rPr>
          <w:rFonts w:asciiTheme="minorHAnsi" w:hAnsiTheme="minorHAnsi" w:cstheme="minorHAnsi"/>
          <w:spacing w:val="1"/>
          <w:sz w:val="18"/>
        </w:rPr>
        <w:t xml:space="preserve"> </w:t>
      </w:r>
      <w:r w:rsidRPr="0046716F">
        <w:rPr>
          <w:rFonts w:asciiTheme="minorHAnsi" w:hAnsiTheme="minorHAnsi" w:cstheme="minorHAnsi"/>
          <w:sz w:val="18"/>
        </w:rPr>
        <w:t>only</w:t>
      </w:r>
      <w:r w:rsidRPr="0046716F">
        <w:rPr>
          <w:rFonts w:asciiTheme="minorHAnsi" w:hAnsiTheme="minorHAnsi" w:cstheme="minorHAnsi"/>
          <w:spacing w:val="85"/>
          <w:sz w:val="18"/>
        </w:rPr>
        <w:t xml:space="preserve"> </w:t>
      </w:r>
      <w:r w:rsidRPr="0046716F">
        <w:rPr>
          <w:rFonts w:asciiTheme="minorHAnsi" w:hAnsiTheme="minorHAnsi" w:cstheme="minorHAnsi"/>
          <w:sz w:val="18"/>
        </w:rPr>
        <w:t xml:space="preserve">from the </w:t>
      </w:r>
      <w:r w:rsidRPr="0046716F">
        <w:rPr>
          <w:rFonts w:asciiTheme="minorHAnsi" w:hAnsiTheme="minorHAnsi" w:cstheme="minorHAnsi"/>
          <w:spacing w:val="-2"/>
          <w:sz w:val="18"/>
        </w:rPr>
        <w:t>Regions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stated in the lottery </w:t>
      </w:r>
      <w:r w:rsidRPr="0046716F">
        <w:rPr>
          <w:rFonts w:asciiTheme="minorHAnsi" w:hAnsiTheme="minorHAnsi" w:cstheme="minorHAnsi"/>
          <w:spacing w:val="-2"/>
          <w:sz w:val="18"/>
        </w:rPr>
        <w:t>bid.</w:t>
      </w:r>
    </w:p>
    <w:p w14:paraId="78109EB4" w14:textId="06779AE7" w:rsidR="00FB118A" w:rsidRPr="0046716F" w:rsidRDefault="00DA3BD7" w:rsidP="0059134D">
      <w:pPr>
        <w:pStyle w:val="BodyText"/>
        <w:numPr>
          <w:ilvl w:val="2"/>
          <w:numId w:val="11"/>
        </w:numPr>
        <w:jc w:val="left"/>
        <w:rPr>
          <w:rFonts w:asciiTheme="minorHAnsi" w:hAnsiTheme="minorHAnsi" w:cstheme="minorHAnsi"/>
          <w:sz w:val="18"/>
        </w:rPr>
      </w:pPr>
      <w:r w:rsidRPr="0046716F">
        <w:rPr>
          <w:rFonts w:asciiTheme="minorHAnsi" w:hAnsiTheme="minorHAnsi" w:cstheme="minorHAnsi"/>
          <w:b/>
          <w:bCs/>
          <w:sz w:val="18"/>
        </w:rPr>
        <w:t>Exception 1:</w:t>
      </w:r>
      <w:r w:rsidRPr="0046716F">
        <w:rPr>
          <w:rFonts w:asciiTheme="minorHAnsi" w:hAnsiTheme="minorHAnsi" w:cstheme="minorHAnsi"/>
          <w:b/>
          <w:bCs/>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selected </w:t>
      </w:r>
      <w:r w:rsidRPr="0046716F">
        <w:rPr>
          <w:rFonts w:asciiTheme="minorHAnsi" w:hAnsiTheme="minorHAnsi" w:cstheme="minorHAnsi"/>
          <w:spacing w:val="-2"/>
          <w:sz w:val="18"/>
        </w:rPr>
        <w:t>Region</w:t>
      </w:r>
      <w:r w:rsidRPr="0046716F">
        <w:rPr>
          <w:rFonts w:asciiTheme="minorHAnsi" w:hAnsiTheme="minorHAnsi" w:cstheme="minorHAnsi"/>
          <w:sz w:val="18"/>
        </w:rPr>
        <w:t xml:space="preserve">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unable</w:t>
      </w:r>
      <w:r w:rsidRPr="0046716F">
        <w:rPr>
          <w:rFonts w:asciiTheme="minorHAnsi" w:hAnsiTheme="minorHAnsi" w:cstheme="minorHAnsi"/>
          <w:sz w:val="18"/>
        </w:rPr>
        <w:t xml:space="preserve"> to form a complete team from </w:t>
      </w:r>
      <w:r w:rsidRPr="0046716F">
        <w:rPr>
          <w:rFonts w:asciiTheme="minorHAnsi" w:hAnsiTheme="minorHAnsi" w:cstheme="minorHAnsi"/>
          <w:spacing w:val="-2"/>
          <w:sz w:val="18"/>
        </w:rPr>
        <w:t>age</w:t>
      </w:r>
      <w:r w:rsidRPr="0046716F">
        <w:rPr>
          <w:rFonts w:asciiTheme="minorHAnsi" w:hAnsiTheme="minorHAnsi" w:cstheme="minorHAnsi"/>
          <w:sz w:val="18"/>
        </w:rPr>
        <w:t xml:space="preserve"> appropriate eligible </w:t>
      </w:r>
      <w:r w:rsidR="0059134D">
        <w:rPr>
          <w:rFonts w:asciiTheme="minorHAnsi" w:hAnsiTheme="minorHAnsi" w:cstheme="minorHAnsi"/>
          <w:sz w:val="18"/>
        </w:rPr>
        <w:t>players in the</w:t>
      </w:r>
      <w:r w:rsidRPr="0046716F">
        <w:rPr>
          <w:rFonts w:asciiTheme="minorHAnsi" w:hAnsiTheme="minorHAnsi" w:cstheme="minorHAnsi"/>
          <w:sz w:val="18"/>
        </w:rPr>
        <w:t xml:space="preserve"> Region’s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primary </w:t>
      </w:r>
      <w:r w:rsidRPr="0046716F">
        <w:rPr>
          <w:rFonts w:asciiTheme="minorHAnsi" w:hAnsiTheme="minorHAnsi" w:cstheme="minorHAnsi"/>
          <w:spacing w:val="-2"/>
          <w:sz w:val="18"/>
        </w:rPr>
        <w:t>program,</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z w:val="18"/>
        </w:rPr>
        <w:t xml:space="preserve"> Region </w:t>
      </w:r>
      <w:r w:rsidRPr="0046716F">
        <w:rPr>
          <w:rFonts w:asciiTheme="minorHAnsi" w:hAnsiTheme="minorHAnsi" w:cstheme="minorHAnsi"/>
          <w:spacing w:val="-2"/>
          <w:sz w:val="18"/>
        </w:rPr>
        <w:t>may,</w:t>
      </w:r>
      <w:r w:rsidRPr="0046716F">
        <w:rPr>
          <w:rFonts w:asciiTheme="minorHAnsi" w:hAnsiTheme="minorHAnsi" w:cstheme="minorHAnsi"/>
          <w:spacing w:val="1"/>
          <w:sz w:val="18"/>
        </w:rPr>
        <w:t xml:space="preserve"> </w:t>
      </w:r>
      <w:r w:rsidRPr="0046716F">
        <w:rPr>
          <w:rFonts w:asciiTheme="minorHAnsi" w:hAnsiTheme="minorHAnsi" w:cstheme="minorHAnsi"/>
          <w:sz w:val="18"/>
          <w:u w:val="single" w:color="000000"/>
        </w:rPr>
        <w:t>with permission from</w:t>
      </w:r>
      <w:r w:rsidRPr="0046716F">
        <w:rPr>
          <w:rFonts w:asciiTheme="minorHAnsi" w:hAnsiTheme="minorHAnsi" w:cstheme="minorHAnsi"/>
          <w:spacing w:val="1"/>
          <w:sz w:val="18"/>
          <w:u w:val="single" w:color="000000"/>
        </w:rPr>
        <w:t xml:space="preserve"> </w:t>
      </w:r>
      <w:r w:rsidRPr="0046716F">
        <w:rPr>
          <w:rFonts w:asciiTheme="minorHAnsi" w:hAnsiTheme="minorHAnsi" w:cstheme="minorHAnsi"/>
          <w:spacing w:val="-2"/>
          <w:sz w:val="18"/>
          <w:u w:val="single" w:color="000000"/>
        </w:rPr>
        <w:t>the</w:t>
      </w:r>
      <w:r w:rsidRPr="0046716F">
        <w:rPr>
          <w:rFonts w:asciiTheme="minorHAnsi" w:hAnsiTheme="minorHAnsi" w:cstheme="minorHAnsi"/>
          <w:sz w:val="18"/>
          <w:u w:val="single" w:color="000000"/>
        </w:rPr>
        <w:t xml:space="preserve"> </w:t>
      </w:r>
      <w:r w:rsidRPr="0046716F">
        <w:rPr>
          <w:rFonts w:asciiTheme="minorHAnsi" w:hAnsiTheme="minorHAnsi" w:cstheme="minorHAnsi"/>
          <w:spacing w:val="-2"/>
          <w:sz w:val="18"/>
          <w:u w:val="single" w:color="000000"/>
        </w:rPr>
        <w:t>Area</w:t>
      </w:r>
      <w:r w:rsidRPr="0046716F">
        <w:rPr>
          <w:rFonts w:asciiTheme="minorHAnsi" w:hAnsiTheme="minorHAnsi" w:cstheme="minorHAnsi"/>
          <w:sz w:val="18"/>
          <w:u w:val="single" w:color="000000"/>
        </w:rPr>
        <w:t xml:space="preserve"> Director</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approach</w:t>
      </w:r>
      <w:r w:rsidRPr="0046716F">
        <w:rPr>
          <w:rFonts w:asciiTheme="minorHAnsi" w:hAnsiTheme="minorHAnsi" w:cstheme="minorHAnsi"/>
          <w:sz w:val="18"/>
        </w:rPr>
        <w:t xml:space="preserve"> </w:t>
      </w:r>
      <w:r w:rsidRPr="0046716F">
        <w:rPr>
          <w:rFonts w:asciiTheme="minorHAnsi" w:hAnsiTheme="minorHAnsi" w:cstheme="minorHAnsi"/>
          <w:spacing w:val="-2"/>
          <w:sz w:val="18"/>
        </w:rPr>
        <w:t>Regional</w:t>
      </w:r>
      <w:r w:rsidRPr="0046716F">
        <w:rPr>
          <w:rFonts w:asciiTheme="minorHAnsi" w:hAnsiTheme="minorHAnsi" w:cstheme="minorHAnsi"/>
          <w:spacing w:val="91"/>
          <w:sz w:val="18"/>
        </w:rPr>
        <w:t xml:space="preserve"> </w:t>
      </w:r>
      <w:r w:rsidRPr="0046716F">
        <w:rPr>
          <w:rFonts w:asciiTheme="minorHAnsi" w:hAnsiTheme="minorHAnsi" w:cstheme="minorHAnsi"/>
          <w:sz w:val="18"/>
        </w:rPr>
        <w:t xml:space="preserve">Commissioners from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Regions</w:t>
      </w:r>
      <w:r w:rsidRPr="0046716F">
        <w:rPr>
          <w:rFonts w:asciiTheme="minorHAnsi" w:hAnsiTheme="minorHAnsi" w:cstheme="minorHAnsi"/>
          <w:spacing w:val="2"/>
          <w:sz w:val="18"/>
        </w:rPr>
        <w:t xml:space="preserve"> </w:t>
      </w:r>
      <w:r w:rsidRPr="0046716F">
        <w:rPr>
          <w:rFonts w:asciiTheme="minorHAnsi" w:hAnsiTheme="minorHAnsi" w:cstheme="minorHAnsi"/>
          <w:sz w:val="18"/>
        </w:rPr>
        <w:t>in their</w:t>
      </w:r>
      <w:r w:rsidRPr="0046716F">
        <w:rPr>
          <w:rFonts w:asciiTheme="minorHAnsi" w:hAnsiTheme="minorHAnsi" w:cstheme="minorHAnsi"/>
          <w:spacing w:val="1"/>
          <w:sz w:val="18"/>
        </w:rPr>
        <w:t xml:space="preserve"> </w:t>
      </w:r>
      <w:r w:rsidRPr="0046716F">
        <w:rPr>
          <w:rFonts w:asciiTheme="minorHAnsi" w:hAnsiTheme="minorHAnsi" w:cstheme="minorHAnsi"/>
          <w:sz w:val="18"/>
        </w:rPr>
        <w:t>own AYSO Area to seek</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additional</w:t>
      </w:r>
      <w:r w:rsidRPr="0046716F">
        <w:rPr>
          <w:rFonts w:asciiTheme="minorHAnsi" w:hAnsiTheme="minorHAnsi" w:cstheme="minorHAnsi"/>
          <w:spacing w:val="1"/>
          <w:sz w:val="18"/>
        </w:rPr>
        <w:t xml:space="preserve"> </w:t>
      </w:r>
      <w:r w:rsidRPr="0046716F">
        <w:rPr>
          <w:rFonts w:asciiTheme="minorHAnsi" w:hAnsiTheme="minorHAnsi" w:cstheme="minorHAnsi"/>
          <w:sz w:val="18"/>
        </w:rPr>
        <w:t>eligible players,</w:t>
      </w:r>
      <w:r w:rsidRPr="0046716F">
        <w:rPr>
          <w:rFonts w:asciiTheme="minorHAnsi" w:hAnsiTheme="minorHAnsi" w:cstheme="minorHAnsi"/>
          <w:spacing w:val="1"/>
          <w:sz w:val="18"/>
        </w:rPr>
        <w:t xml:space="preserve"> </w:t>
      </w:r>
      <w:r w:rsidR="0059134D">
        <w:rPr>
          <w:rFonts w:asciiTheme="minorHAnsi" w:hAnsiTheme="minorHAnsi" w:cstheme="minorHAnsi"/>
          <w:sz w:val="18"/>
        </w:rPr>
        <w:t>which requires each</w:t>
      </w:r>
      <w:r w:rsidRPr="0046716F">
        <w:rPr>
          <w:rFonts w:asciiTheme="minorHAnsi" w:hAnsiTheme="minorHAnsi" w:cstheme="minorHAnsi"/>
          <w:sz w:val="18"/>
        </w:rPr>
        <w:t xml:space="preserve"> Regional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2"/>
          <w:sz w:val="18"/>
        </w:rPr>
        <w:t xml:space="preserve"> </w:t>
      </w:r>
      <w:r w:rsidRPr="0046716F">
        <w:rPr>
          <w:rFonts w:asciiTheme="minorHAnsi" w:hAnsiTheme="minorHAnsi" w:cstheme="minorHAnsi"/>
          <w:sz w:val="18"/>
        </w:rPr>
        <w:t>involved to sign 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on the addendum </w:t>
      </w:r>
      <w:r w:rsidR="00131F9E" w:rsidRPr="0046716F">
        <w:rPr>
          <w:rFonts w:asciiTheme="minorHAnsi" w:hAnsiTheme="minorHAnsi" w:cstheme="minorHAnsi"/>
          <w:sz w:val="18"/>
        </w:rPr>
        <w:t>Blue Sombrero</w:t>
      </w:r>
      <w:r w:rsidRPr="0046716F">
        <w:rPr>
          <w:rFonts w:asciiTheme="minorHAnsi" w:hAnsiTheme="minorHAnsi" w:cstheme="minorHAnsi"/>
          <w:sz w:val="18"/>
        </w:rPr>
        <w:t xml:space="preserve"> team roster.</w:t>
      </w:r>
    </w:p>
    <w:p w14:paraId="30A551E2" w14:textId="77777777" w:rsidR="00FB118A" w:rsidRPr="0046716F" w:rsidRDefault="00FB118A" w:rsidP="0059134D">
      <w:pPr>
        <w:spacing w:before="1"/>
        <w:rPr>
          <w:rFonts w:eastAsia="Arial" w:cstheme="minorHAnsi"/>
          <w:sz w:val="21"/>
          <w:szCs w:val="20"/>
        </w:rPr>
      </w:pPr>
    </w:p>
    <w:p w14:paraId="5143138E" w14:textId="1447F24A" w:rsidR="00FB118A" w:rsidRPr="0046716F" w:rsidRDefault="00DA3BD7" w:rsidP="0059134D">
      <w:pPr>
        <w:pStyle w:val="BodyText"/>
        <w:numPr>
          <w:ilvl w:val="2"/>
          <w:numId w:val="11"/>
        </w:numPr>
        <w:jc w:val="left"/>
        <w:rPr>
          <w:rFonts w:asciiTheme="minorHAnsi" w:hAnsiTheme="minorHAnsi" w:cstheme="minorHAnsi"/>
          <w:sz w:val="18"/>
        </w:rPr>
      </w:pPr>
      <w:r w:rsidRPr="0046716F">
        <w:rPr>
          <w:rFonts w:asciiTheme="minorHAnsi" w:hAnsiTheme="minorHAnsi" w:cstheme="minorHAnsi"/>
          <w:b/>
          <w:sz w:val="18"/>
        </w:rPr>
        <w:t>Exception 2:</w:t>
      </w:r>
      <w:r w:rsidRPr="0046716F">
        <w:rPr>
          <w:rFonts w:asciiTheme="minorHAnsi" w:hAnsiTheme="minorHAnsi" w:cstheme="minorHAnsi"/>
          <w:b/>
          <w:spacing w:val="1"/>
          <w:sz w:val="18"/>
        </w:rPr>
        <w:t xml:space="preserve"> </w:t>
      </w:r>
      <w:r w:rsidRPr="0046716F">
        <w:rPr>
          <w:rFonts w:asciiTheme="minorHAnsi" w:hAnsiTheme="minorHAnsi" w:cstheme="minorHAnsi"/>
          <w:sz w:val="18"/>
        </w:rPr>
        <w:t>Extraordinary circumstances</w:t>
      </w:r>
      <w:r w:rsidRPr="0046716F">
        <w:rPr>
          <w:rFonts w:asciiTheme="minorHAnsi" w:hAnsiTheme="minorHAnsi" w:cstheme="minorHAnsi"/>
          <w:spacing w:val="2"/>
          <w:sz w:val="18"/>
        </w:rPr>
        <w:t xml:space="preserve"> </w:t>
      </w:r>
      <w:r w:rsidRPr="0046716F">
        <w:rPr>
          <w:rFonts w:asciiTheme="minorHAnsi" w:hAnsiTheme="minorHAnsi" w:cstheme="minorHAnsi"/>
          <w:sz w:val="18"/>
        </w:rPr>
        <w:t>might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indicate the </w:t>
      </w:r>
      <w:r w:rsidRPr="0046716F">
        <w:rPr>
          <w:rFonts w:asciiTheme="minorHAnsi" w:hAnsiTheme="minorHAnsi" w:cstheme="minorHAnsi"/>
          <w:spacing w:val="-2"/>
          <w:sz w:val="18"/>
        </w:rPr>
        <w:t>need</w:t>
      </w:r>
      <w:r w:rsidRPr="0046716F">
        <w:rPr>
          <w:rFonts w:asciiTheme="minorHAnsi" w:hAnsiTheme="minorHAnsi" w:cstheme="minorHAnsi"/>
          <w:sz w:val="18"/>
        </w:rPr>
        <w:t xml:space="preserve"> to go to a neighboring AYSO</w:t>
      </w:r>
      <w:r w:rsidRPr="0046716F">
        <w:rPr>
          <w:rFonts w:asciiTheme="minorHAnsi" w:hAnsiTheme="minorHAnsi" w:cstheme="minorHAnsi"/>
          <w:spacing w:val="2"/>
          <w:sz w:val="18"/>
        </w:rPr>
        <w:t xml:space="preserve"> </w:t>
      </w:r>
      <w:r w:rsidRPr="0046716F">
        <w:rPr>
          <w:rFonts w:asciiTheme="minorHAnsi" w:hAnsiTheme="minorHAnsi" w:cstheme="minorHAnsi"/>
          <w:sz w:val="18"/>
        </w:rPr>
        <w:t>Area to find a</w:t>
      </w:r>
      <w:r w:rsidRPr="0046716F">
        <w:rPr>
          <w:rFonts w:asciiTheme="minorHAnsi" w:hAnsiTheme="minorHAnsi" w:cstheme="minorHAnsi"/>
          <w:spacing w:val="43"/>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u w:color="000000"/>
        </w:rPr>
        <w:t>This</w:t>
      </w:r>
      <w:r w:rsidRPr="0046716F">
        <w:rPr>
          <w:rFonts w:asciiTheme="minorHAnsi" w:hAnsiTheme="minorHAnsi" w:cstheme="minorHAnsi"/>
          <w:spacing w:val="1"/>
          <w:sz w:val="18"/>
          <w:u w:color="000000"/>
        </w:rPr>
        <w:t xml:space="preserve"> </w:t>
      </w:r>
      <w:r w:rsidRPr="0046716F">
        <w:rPr>
          <w:rFonts w:asciiTheme="minorHAnsi" w:hAnsiTheme="minorHAnsi" w:cstheme="minorHAnsi"/>
          <w:spacing w:val="-2"/>
          <w:sz w:val="18"/>
          <w:u w:color="000000"/>
        </w:rPr>
        <w:t>requires</w:t>
      </w:r>
      <w:r w:rsidRPr="0046716F">
        <w:rPr>
          <w:rFonts w:asciiTheme="minorHAnsi" w:hAnsiTheme="minorHAnsi" w:cstheme="minorHAnsi"/>
          <w:spacing w:val="3"/>
          <w:sz w:val="18"/>
          <w:u w:color="000000"/>
        </w:rPr>
        <w:t xml:space="preserve"> </w:t>
      </w:r>
      <w:r w:rsidRPr="0046716F">
        <w:rPr>
          <w:rFonts w:asciiTheme="minorHAnsi" w:hAnsiTheme="minorHAnsi" w:cstheme="minorHAnsi"/>
          <w:spacing w:val="-2"/>
          <w:sz w:val="18"/>
          <w:u w:color="000000"/>
        </w:rPr>
        <w:t>agreement</w:t>
      </w:r>
      <w:r w:rsidRPr="0046716F">
        <w:rPr>
          <w:rFonts w:asciiTheme="minorHAnsi" w:hAnsiTheme="minorHAnsi" w:cstheme="minorHAnsi"/>
          <w:spacing w:val="2"/>
          <w:sz w:val="18"/>
          <w:u w:color="000000"/>
        </w:rPr>
        <w:t xml:space="preserve"> </w:t>
      </w:r>
      <w:r w:rsidRPr="0046716F">
        <w:rPr>
          <w:rFonts w:asciiTheme="minorHAnsi" w:hAnsiTheme="minorHAnsi" w:cstheme="minorHAnsi"/>
          <w:spacing w:val="-2"/>
          <w:sz w:val="18"/>
          <w:u w:color="000000"/>
        </w:rPr>
        <w:t>by</w:t>
      </w:r>
      <w:r w:rsidRPr="0046716F">
        <w:rPr>
          <w:rFonts w:asciiTheme="minorHAnsi" w:hAnsiTheme="minorHAnsi" w:cstheme="minorHAnsi"/>
          <w:sz w:val="18"/>
          <w:u w:color="000000"/>
        </w:rPr>
        <w:t xml:space="preserve"> each </w:t>
      </w:r>
      <w:r w:rsidRPr="0046716F">
        <w:rPr>
          <w:rFonts w:asciiTheme="minorHAnsi" w:hAnsiTheme="minorHAnsi" w:cstheme="minorHAnsi"/>
          <w:spacing w:val="-2"/>
          <w:sz w:val="18"/>
          <w:u w:color="000000"/>
        </w:rPr>
        <w:t>of</w:t>
      </w:r>
      <w:r w:rsidRPr="0046716F">
        <w:rPr>
          <w:rFonts w:asciiTheme="minorHAnsi" w:hAnsiTheme="minorHAnsi" w:cstheme="minorHAnsi"/>
          <w:spacing w:val="2"/>
          <w:sz w:val="18"/>
          <w:u w:color="000000"/>
        </w:rPr>
        <w:t xml:space="preserve"> </w:t>
      </w:r>
      <w:r w:rsidRPr="0046716F">
        <w:rPr>
          <w:rFonts w:asciiTheme="minorHAnsi" w:hAnsiTheme="minorHAnsi" w:cstheme="minorHAnsi"/>
          <w:spacing w:val="-2"/>
          <w:sz w:val="18"/>
          <w:u w:color="000000"/>
        </w:rPr>
        <w:t>the</w:t>
      </w:r>
      <w:r w:rsidRPr="0046716F">
        <w:rPr>
          <w:rFonts w:asciiTheme="minorHAnsi" w:hAnsiTheme="minorHAnsi" w:cstheme="minorHAnsi"/>
          <w:sz w:val="18"/>
          <w:u w:color="000000"/>
        </w:rPr>
        <w:t xml:space="preserve"> Regional</w:t>
      </w:r>
      <w:r w:rsidRPr="0046716F">
        <w:rPr>
          <w:rFonts w:asciiTheme="minorHAnsi" w:hAnsiTheme="minorHAnsi" w:cstheme="minorHAnsi"/>
          <w:spacing w:val="2"/>
          <w:sz w:val="18"/>
          <w:u w:color="000000"/>
        </w:rPr>
        <w:t xml:space="preserve"> </w:t>
      </w:r>
      <w:r w:rsidRPr="0046716F">
        <w:rPr>
          <w:rFonts w:asciiTheme="minorHAnsi" w:hAnsiTheme="minorHAnsi" w:cstheme="minorHAnsi"/>
          <w:sz w:val="18"/>
          <w:u w:color="000000"/>
        </w:rPr>
        <w:t xml:space="preserve">Commissioners, </w:t>
      </w:r>
      <w:r w:rsidRPr="0046716F">
        <w:rPr>
          <w:rFonts w:asciiTheme="minorHAnsi" w:hAnsiTheme="minorHAnsi" w:cstheme="minorHAnsi"/>
          <w:spacing w:val="-2"/>
          <w:sz w:val="18"/>
          <w:u w:color="000000"/>
        </w:rPr>
        <w:t>Area</w:t>
      </w:r>
      <w:r w:rsidRPr="0046716F">
        <w:rPr>
          <w:rFonts w:asciiTheme="minorHAnsi" w:hAnsiTheme="minorHAnsi" w:cstheme="minorHAnsi"/>
          <w:sz w:val="18"/>
          <w:u w:color="000000"/>
        </w:rPr>
        <w:t xml:space="preserve"> Directors </w:t>
      </w:r>
      <w:r w:rsidRPr="0046716F">
        <w:rPr>
          <w:rFonts w:asciiTheme="minorHAnsi" w:hAnsiTheme="minorHAnsi" w:cstheme="minorHAnsi"/>
          <w:spacing w:val="-2"/>
          <w:sz w:val="18"/>
          <w:u w:color="000000"/>
        </w:rPr>
        <w:t>an</w:t>
      </w:r>
      <w:r w:rsidR="0059134D">
        <w:rPr>
          <w:rFonts w:asciiTheme="minorHAnsi" w:hAnsiTheme="minorHAnsi" w:cstheme="minorHAnsi"/>
          <w:spacing w:val="-2"/>
          <w:sz w:val="18"/>
          <w:u w:color="000000"/>
        </w:rPr>
        <w:t xml:space="preserve">d Section Director(s) </w:t>
      </w:r>
      <w:r w:rsidRPr="0046716F">
        <w:rPr>
          <w:rFonts w:asciiTheme="minorHAnsi" w:hAnsiTheme="minorHAnsi" w:cstheme="minorHAnsi"/>
          <w:spacing w:val="-2"/>
          <w:sz w:val="18"/>
          <w:u w:color="000000"/>
        </w:rPr>
        <w:t>involved</w:t>
      </w:r>
      <w:ins w:id="23" w:author="Mike Hoyer" w:date="2018-08-14T17:18:00Z">
        <w:r w:rsidR="009C5FE6">
          <w:rPr>
            <w:rFonts w:asciiTheme="minorHAnsi" w:hAnsiTheme="minorHAnsi" w:cstheme="minorHAnsi"/>
            <w:spacing w:val="-2"/>
            <w:sz w:val="18"/>
            <w:u w:color="000000"/>
          </w:rPr>
          <w:t xml:space="preserve">. </w:t>
        </w:r>
      </w:ins>
      <w:r w:rsidRPr="0046716F">
        <w:rPr>
          <w:rFonts w:asciiTheme="minorHAnsi" w:hAnsiTheme="minorHAnsi" w:cstheme="minorHAnsi"/>
          <w:sz w:val="18"/>
          <w:u w:color="000000"/>
        </w:rPr>
        <w:t xml:space="preserve"> </w:t>
      </w:r>
      <w:del w:id="24" w:author="Mike Hoyer" w:date="2018-08-14T17:18:00Z">
        <w:r w:rsidRPr="0046716F" w:rsidDel="009C5FE6">
          <w:rPr>
            <w:rFonts w:asciiTheme="minorHAnsi" w:hAnsiTheme="minorHAnsi" w:cstheme="minorHAnsi"/>
            <w:spacing w:val="-2"/>
            <w:sz w:val="18"/>
            <w:u w:color="000000"/>
          </w:rPr>
          <w:delText>as</w:delText>
        </w:r>
        <w:r w:rsidRPr="0046716F" w:rsidDel="009C5FE6">
          <w:rPr>
            <w:rFonts w:asciiTheme="minorHAnsi" w:hAnsiTheme="minorHAnsi" w:cstheme="minorHAnsi"/>
            <w:spacing w:val="3"/>
            <w:sz w:val="18"/>
            <w:u w:color="000000"/>
          </w:rPr>
          <w:delText xml:space="preserve"> </w:delText>
        </w:r>
        <w:r w:rsidRPr="0046716F" w:rsidDel="009C5FE6">
          <w:rPr>
            <w:rFonts w:asciiTheme="minorHAnsi" w:hAnsiTheme="minorHAnsi" w:cstheme="minorHAnsi"/>
            <w:sz w:val="18"/>
            <w:u w:color="000000"/>
          </w:rPr>
          <w:delText>well</w:delText>
        </w:r>
        <w:r w:rsidRPr="0046716F" w:rsidDel="009C5FE6">
          <w:rPr>
            <w:rFonts w:asciiTheme="minorHAnsi" w:hAnsiTheme="minorHAnsi" w:cstheme="minorHAnsi"/>
            <w:spacing w:val="1"/>
            <w:sz w:val="18"/>
            <w:u w:color="000000"/>
          </w:rPr>
          <w:delText xml:space="preserve"> </w:delText>
        </w:r>
        <w:r w:rsidRPr="0046716F" w:rsidDel="009C5FE6">
          <w:rPr>
            <w:rFonts w:asciiTheme="minorHAnsi" w:hAnsiTheme="minorHAnsi" w:cstheme="minorHAnsi"/>
            <w:spacing w:val="-2"/>
            <w:sz w:val="18"/>
            <w:u w:color="000000"/>
          </w:rPr>
          <w:delText>as</w:delText>
        </w:r>
        <w:r w:rsidRPr="0046716F" w:rsidDel="009C5FE6">
          <w:rPr>
            <w:rFonts w:asciiTheme="minorHAnsi" w:hAnsiTheme="minorHAnsi" w:cstheme="minorHAnsi"/>
            <w:spacing w:val="3"/>
            <w:sz w:val="18"/>
            <w:u w:color="000000"/>
          </w:rPr>
          <w:delText xml:space="preserve"> </w:delText>
        </w:r>
        <w:r w:rsidRPr="0046716F" w:rsidDel="009C5FE6">
          <w:rPr>
            <w:rFonts w:asciiTheme="minorHAnsi" w:hAnsiTheme="minorHAnsi" w:cstheme="minorHAnsi"/>
            <w:sz w:val="18"/>
            <w:u w:color="000000"/>
          </w:rPr>
          <w:delText>permission from</w:delText>
        </w:r>
        <w:r w:rsidRPr="0046716F" w:rsidDel="009C5FE6">
          <w:rPr>
            <w:rFonts w:asciiTheme="minorHAnsi" w:hAnsiTheme="minorHAnsi" w:cstheme="minorHAnsi"/>
            <w:spacing w:val="1"/>
            <w:sz w:val="18"/>
            <w:u w:color="000000"/>
          </w:rPr>
          <w:delText xml:space="preserve"> </w:delText>
        </w:r>
        <w:r w:rsidRPr="0046716F" w:rsidDel="009C5FE6">
          <w:rPr>
            <w:rFonts w:asciiTheme="minorHAnsi" w:hAnsiTheme="minorHAnsi" w:cstheme="minorHAnsi"/>
            <w:spacing w:val="-2"/>
            <w:sz w:val="18"/>
            <w:u w:color="000000"/>
          </w:rPr>
          <w:delText>the</w:delText>
        </w:r>
        <w:r w:rsidRPr="0046716F" w:rsidDel="009C5FE6">
          <w:rPr>
            <w:rFonts w:asciiTheme="minorHAnsi" w:hAnsiTheme="minorHAnsi" w:cstheme="minorHAnsi"/>
            <w:sz w:val="18"/>
            <w:u w:color="000000"/>
          </w:rPr>
          <w:delText xml:space="preserve"> </w:delText>
        </w:r>
        <w:r w:rsidRPr="0046716F" w:rsidDel="009C5FE6">
          <w:rPr>
            <w:rFonts w:asciiTheme="minorHAnsi" w:hAnsiTheme="minorHAnsi" w:cstheme="minorHAnsi"/>
            <w:spacing w:val="-2"/>
            <w:sz w:val="18"/>
            <w:u w:color="000000"/>
          </w:rPr>
          <w:delText>National</w:delText>
        </w:r>
        <w:r w:rsidRPr="0046716F" w:rsidDel="009C5FE6">
          <w:rPr>
            <w:rFonts w:asciiTheme="minorHAnsi" w:hAnsiTheme="minorHAnsi" w:cstheme="minorHAnsi"/>
            <w:spacing w:val="2"/>
            <w:sz w:val="18"/>
            <w:u w:color="000000"/>
          </w:rPr>
          <w:delText xml:space="preserve"> </w:delText>
        </w:r>
        <w:r w:rsidRPr="0046716F" w:rsidDel="009C5FE6">
          <w:rPr>
            <w:rFonts w:asciiTheme="minorHAnsi" w:hAnsiTheme="minorHAnsi" w:cstheme="minorHAnsi"/>
            <w:sz w:val="18"/>
            <w:u w:color="000000"/>
          </w:rPr>
          <w:delText>Director</w:delText>
        </w:r>
        <w:r w:rsidRPr="0046716F" w:rsidDel="009C5FE6">
          <w:rPr>
            <w:rFonts w:asciiTheme="minorHAnsi" w:hAnsiTheme="minorHAnsi" w:cstheme="minorHAnsi"/>
            <w:spacing w:val="2"/>
            <w:sz w:val="18"/>
            <w:u w:color="000000"/>
          </w:rPr>
          <w:delText xml:space="preserve"> </w:delText>
        </w:r>
        <w:r w:rsidRPr="0046716F" w:rsidDel="009C5FE6">
          <w:rPr>
            <w:rFonts w:asciiTheme="minorHAnsi" w:hAnsiTheme="minorHAnsi" w:cstheme="minorHAnsi"/>
            <w:spacing w:val="-2"/>
            <w:sz w:val="18"/>
            <w:u w:color="000000"/>
          </w:rPr>
          <w:delText>of</w:delText>
        </w:r>
        <w:r w:rsidRPr="0046716F" w:rsidDel="009C5FE6">
          <w:rPr>
            <w:rFonts w:asciiTheme="minorHAnsi" w:hAnsiTheme="minorHAnsi" w:cstheme="minorHAnsi"/>
            <w:spacing w:val="2"/>
            <w:sz w:val="18"/>
            <w:u w:color="000000"/>
          </w:rPr>
          <w:delText xml:space="preserve"> </w:delText>
        </w:r>
        <w:r w:rsidRPr="0046716F" w:rsidDel="009C5FE6">
          <w:rPr>
            <w:rFonts w:asciiTheme="minorHAnsi" w:hAnsiTheme="minorHAnsi" w:cstheme="minorHAnsi"/>
            <w:spacing w:val="-2"/>
            <w:sz w:val="18"/>
            <w:u w:color="000000"/>
          </w:rPr>
          <w:delText>Tournaments</w:delText>
        </w:r>
        <w:r w:rsidRPr="0046716F" w:rsidDel="009C5FE6">
          <w:rPr>
            <w:rFonts w:asciiTheme="minorHAnsi" w:hAnsiTheme="minorHAnsi" w:cstheme="minorHAnsi"/>
            <w:spacing w:val="2"/>
            <w:sz w:val="18"/>
            <w:u w:color="000000"/>
          </w:rPr>
          <w:delText xml:space="preserve"> </w:delText>
        </w:r>
        <w:r w:rsidRPr="0046716F" w:rsidDel="009C5FE6">
          <w:rPr>
            <w:rFonts w:asciiTheme="minorHAnsi" w:hAnsiTheme="minorHAnsi" w:cstheme="minorHAnsi"/>
            <w:spacing w:val="-2"/>
            <w:sz w:val="18"/>
            <w:u w:color="000000"/>
          </w:rPr>
          <w:delText>or</w:delText>
        </w:r>
        <w:r w:rsidRPr="0046716F" w:rsidDel="009C5FE6">
          <w:rPr>
            <w:rFonts w:asciiTheme="minorHAnsi" w:hAnsiTheme="minorHAnsi" w:cstheme="minorHAnsi"/>
            <w:spacing w:val="2"/>
            <w:sz w:val="18"/>
            <w:u w:color="000000"/>
          </w:rPr>
          <w:delText xml:space="preserve"> </w:delText>
        </w:r>
        <w:r w:rsidRPr="0046716F" w:rsidDel="009C5FE6">
          <w:rPr>
            <w:rFonts w:asciiTheme="minorHAnsi" w:hAnsiTheme="minorHAnsi" w:cstheme="minorHAnsi"/>
            <w:spacing w:val="-2"/>
            <w:sz w:val="18"/>
            <w:u w:color="000000"/>
          </w:rPr>
          <w:delText>designee</w:delText>
        </w:r>
      </w:del>
      <w:r w:rsidRPr="0046716F">
        <w:rPr>
          <w:rFonts w:asciiTheme="minorHAnsi" w:hAnsiTheme="minorHAnsi" w:cstheme="minorHAnsi"/>
          <w:spacing w:val="-2"/>
          <w:sz w:val="18"/>
          <w:u w:color="000000"/>
        </w:rPr>
        <w:t>.</w:t>
      </w:r>
    </w:p>
    <w:p w14:paraId="1552213B" w14:textId="77777777" w:rsidR="00FB118A" w:rsidRPr="0046716F" w:rsidRDefault="00FB118A" w:rsidP="0059134D">
      <w:pPr>
        <w:spacing w:before="2"/>
        <w:rPr>
          <w:rFonts w:eastAsia="Arial" w:cstheme="minorHAnsi"/>
          <w:sz w:val="11"/>
          <w:szCs w:val="10"/>
        </w:rPr>
      </w:pPr>
    </w:p>
    <w:p w14:paraId="0AD18477" w14:textId="32B973CC" w:rsidR="00FB118A" w:rsidRPr="0046716F" w:rsidRDefault="00DA3BD7" w:rsidP="0059134D">
      <w:pPr>
        <w:pStyle w:val="BodyText"/>
        <w:numPr>
          <w:ilvl w:val="2"/>
          <w:numId w:val="11"/>
        </w:numPr>
        <w:jc w:val="left"/>
        <w:rPr>
          <w:rFonts w:asciiTheme="minorHAnsi" w:hAnsiTheme="minorHAnsi" w:cstheme="minorHAnsi"/>
          <w:sz w:val="18"/>
        </w:rPr>
      </w:pPr>
      <w:r w:rsidRPr="0046716F">
        <w:rPr>
          <w:rFonts w:asciiTheme="minorHAnsi" w:hAnsiTheme="minorHAnsi" w:cstheme="minorHAnsi"/>
          <w:b/>
          <w:bCs/>
          <w:sz w:val="18"/>
        </w:rPr>
        <w:t>Exception 3:</w:t>
      </w:r>
      <w:r w:rsidRPr="0046716F">
        <w:rPr>
          <w:rFonts w:asciiTheme="minorHAnsi" w:hAnsiTheme="minorHAnsi" w:cstheme="minorHAnsi"/>
          <w:b/>
          <w:bCs/>
          <w:spacing w:val="1"/>
          <w:sz w:val="18"/>
        </w:rPr>
        <w:t xml:space="preserve"> </w:t>
      </w:r>
      <w:r w:rsidRPr="0046716F">
        <w:rPr>
          <w:rFonts w:asciiTheme="minorHAnsi" w:hAnsiTheme="minorHAnsi" w:cstheme="minorHAnsi"/>
          <w:spacing w:val="-2"/>
          <w:sz w:val="18"/>
        </w:rPr>
        <w:t>Team</w:t>
      </w:r>
      <w:r w:rsidRPr="0046716F">
        <w:rPr>
          <w:rFonts w:asciiTheme="minorHAnsi" w:hAnsiTheme="minorHAnsi" w:cstheme="minorHAnsi"/>
          <w:sz w:val="18"/>
        </w:rPr>
        <w:t xml:space="preserve"> 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allowed to be added to a team roster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their</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age</w:t>
      </w:r>
      <w:r w:rsidRPr="0046716F">
        <w:rPr>
          <w:rFonts w:asciiTheme="minorHAnsi" w:hAnsiTheme="minorHAnsi" w:cstheme="minorHAnsi"/>
          <w:sz w:val="18"/>
        </w:rPr>
        <w:t xml:space="preserve"> appropriate </w:t>
      </w:r>
      <w:r w:rsidR="0059134D">
        <w:rPr>
          <w:rFonts w:asciiTheme="minorHAnsi" w:hAnsiTheme="minorHAnsi" w:cstheme="minorHAnsi"/>
          <w:sz w:val="18"/>
        </w:rPr>
        <w:t xml:space="preserve">division only under </w:t>
      </w:r>
      <w:r w:rsidRPr="0046716F">
        <w:rPr>
          <w:rFonts w:asciiTheme="minorHAnsi" w:hAnsiTheme="minorHAnsi" w:cstheme="minorHAnsi"/>
          <w:sz w:val="18"/>
        </w:rPr>
        <w:t>circumstances</w:t>
      </w:r>
      <w:r w:rsidRPr="0046716F">
        <w:rPr>
          <w:rFonts w:asciiTheme="minorHAnsi" w:hAnsiTheme="minorHAnsi" w:cstheme="minorHAnsi"/>
          <w:spacing w:val="2"/>
          <w:sz w:val="18"/>
        </w:rPr>
        <w:t xml:space="preserve"> </w:t>
      </w:r>
      <w:r w:rsidRPr="0046716F">
        <w:rPr>
          <w:rFonts w:asciiTheme="minorHAnsi" w:hAnsiTheme="minorHAnsi" w:cstheme="minorHAnsi"/>
          <w:sz w:val="18"/>
        </w:rPr>
        <w:t>as described in “Playing up.”</w:t>
      </w:r>
    </w:p>
    <w:p w14:paraId="22D38D44" w14:textId="77777777" w:rsidR="00FB118A" w:rsidRPr="0046716F" w:rsidRDefault="00FB118A" w:rsidP="00131F9E">
      <w:pPr>
        <w:spacing w:before="9"/>
        <w:jc w:val="both"/>
        <w:rPr>
          <w:rFonts w:eastAsia="Arial" w:cstheme="minorHAnsi"/>
          <w:sz w:val="18"/>
          <w:szCs w:val="17"/>
        </w:rPr>
      </w:pPr>
    </w:p>
    <w:p w14:paraId="28DF40D9" w14:textId="77777777" w:rsidR="00FB118A" w:rsidRPr="0046716F" w:rsidRDefault="00DA3BD7" w:rsidP="003F688E">
      <w:pPr>
        <w:pStyle w:val="Heading3"/>
        <w:rPr>
          <w:rFonts w:asciiTheme="minorHAnsi" w:hAnsiTheme="minorHAnsi" w:cstheme="minorHAnsi"/>
          <w:sz w:val="18"/>
        </w:rPr>
      </w:pPr>
      <w:bookmarkStart w:id="25" w:name="_TOC_250038"/>
      <w:r w:rsidRPr="0046716F">
        <w:rPr>
          <w:rFonts w:asciiTheme="minorHAnsi" w:hAnsiTheme="minorHAnsi" w:cstheme="minorHAnsi"/>
          <w:sz w:val="18"/>
        </w:rPr>
        <w:t>Playing Up</w:t>
      </w:r>
      <w:bookmarkEnd w:id="25"/>
    </w:p>
    <w:p w14:paraId="17C781D4" w14:textId="77777777" w:rsidR="00FB118A" w:rsidRPr="0046716F" w:rsidRDefault="00FB118A" w:rsidP="00131F9E">
      <w:pPr>
        <w:spacing w:before="10"/>
        <w:jc w:val="both"/>
        <w:rPr>
          <w:rFonts w:eastAsia="Arial Black" w:cstheme="minorHAnsi"/>
          <w:b/>
          <w:bCs/>
          <w:sz w:val="13"/>
          <w:szCs w:val="12"/>
        </w:rPr>
      </w:pPr>
    </w:p>
    <w:p w14:paraId="5BCC4FF2"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bCs/>
          <w:sz w:val="18"/>
        </w:rPr>
        <w:t>“Playing up”</w:t>
      </w:r>
      <w:r w:rsidRPr="0046716F">
        <w:rPr>
          <w:rFonts w:asciiTheme="minorHAnsi" w:hAnsiTheme="minorHAnsi" w:cstheme="minorHAnsi"/>
          <w:b/>
          <w:bCs/>
          <w:spacing w:val="38"/>
          <w:sz w:val="18"/>
        </w:rPr>
        <w:t xml:space="preserve"> </w:t>
      </w:r>
      <w:r w:rsidRPr="0046716F">
        <w:rPr>
          <w:rFonts w:asciiTheme="minorHAnsi" w:hAnsiTheme="minorHAnsi" w:cstheme="minorHAnsi"/>
          <w:sz w:val="18"/>
        </w:rPr>
        <w:t>a</w:t>
      </w:r>
      <w:r w:rsidRPr="0046716F">
        <w:rPr>
          <w:rFonts w:asciiTheme="minorHAnsi" w:hAnsiTheme="minorHAnsi" w:cstheme="minorHAnsi"/>
          <w:spacing w:val="21"/>
          <w:sz w:val="18"/>
        </w:rPr>
        <w:t xml:space="preserve"> </w:t>
      </w:r>
      <w:r w:rsidRPr="0046716F">
        <w:rPr>
          <w:rFonts w:asciiTheme="minorHAnsi" w:hAnsiTheme="minorHAnsi" w:cstheme="minorHAnsi"/>
          <w:sz w:val="18"/>
        </w:rPr>
        <w:t>division by</w:t>
      </w:r>
      <w:r w:rsidRPr="0046716F">
        <w:rPr>
          <w:rFonts w:asciiTheme="minorHAnsi" w:hAnsiTheme="minorHAnsi" w:cstheme="minorHAnsi"/>
          <w:spacing w:val="23"/>
          <w:sz w:val="18"/>
        </w:rPr>
        <w:t xml:space="preserve"> </w:t>
      </w:r>
      <w:r w:rsidRPr="0046716F">
        <w:rPr>
          <w:rFonts w:asciiTheme="minorHAnsi" w:hAnsiTheme="minorHAnsi" w:cstheme="minorHAnsi"/>
          <w:sz w:val="18"/>
        </w:rPr>
        <w:t>a</w:t>
      </w:r>
      <w:r w:rsidRPr="0046716F">
        <w:rPr>
          <w:rFonts w:asciiTheme="minorHAnsi" w:hAnsiTheme="minorHAnsi" w:cstheme="minorHAnsi"/>
          <w:spacing w:val="24"/>
          <w:sz w:val="18"/>
        </w:rPr>
        <w:t xml:space="preserve"> </w:t>
      </w:r>
      <w:r w:rsidRPr="0046716F">
        <w:rPr>
          <w:rFonts w:asciiTheme="minorHAnsi" w:hAnsiTheme="minorHAnsi" w:cstheme="minorHAnsi"/>
          <w:sz w:val="18"/>
        </w:rPr>
        <w:t>team</w:t>
      </w:r>
      <w:r w:rsidRPr="0046716F">
        <w:rPr>
          <w:rFonts w:asciiTheme="minorHAnsi" w:hAnsiTheme="minorHAnsi" w:cstheme="minorHAnsi"/>
          <w:spacing w:val="44"/>
          <w:sz w:val="18"/>
        </w:rPr>
        <w:t xml:space="preserve"> </w:t>
      </w:r>
      <w:r w:rsidRPr="0046716F">
        <w:rPr>
          <w:rFonts w:asciiTheme="minorHAnsi" w:hAnsiTheme="minorHAnsi" w:cstheme="minorHAnsi"/>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into</w:t>
      </w:r>
      <w:r w:rsidRPr="0046716F">
        <w:rPr>
          <w:rFonts w:asciiTheme="minorHAnsi" w:hAnsiTheme="minorHAnsi" w:cstheme="minorHAnsi"/>
          <w:spacing w:val="33"/>
          <w:sz w:val="18"/>
        </w:rPr>
        <w:t xml:space="preserve"> </w:t>
      </w:r>
      <w:r w:rsidRPr="0046716F">
        <w:rPr>
          <w:rFonts w:asciiTheme="minorHAnsi" w:hAnsiTheme="minorHAnsi" w:cstheme="minorHAnsi"/>
          <w:sz w:val="18"/>
        </w:rPr>
        <w:t>an</w:t>
      </w:r>
      <w:r w:rsidRPr="0046716F">
        <w:rPr>
          <w:rFonts w:asciiTheme="minorHAnsi" w:hAnsiTheme="minorHAnsi" w:cstheme="minorHAnsi"/>
          <w:spacing w:val="26"/>
          <w:sz w:val="18"/>
        </w:rPr>
        <w:t xml:space="preserve"> </w:t>
      </w:r>
      <w:r w:rsidRPr="0046716F">
        <w:rPr>
          <w:rFonts w:asciiTheme="minorHAnsi" w:hAnsiTheme="minorHAnsi" w:cstheme="minorHAnsi"/>
          <w:sz w:val="18"/>
        </w:rPr>
        <w:t>older</w:t>
      </w:r>
      <w:r w:rsidRPr="0046716F">
        <w:rPr>
          <w:rFonts w:asciiTheme="minorHAnsi" w:hAnsiTheme="minorHAnsi" w:cstheme="minorHAnsi"/>
          <w:spacing w:val="39"/>
          <w:sz w:val="18"/>
        </w:rPr>
        <w:t xml:space="preserve"> </w:t>
      </w:r>
      <w:r w:rsidRPr="0046716F">
        <w:rPr>
          <w:rFonts w:asciiTheme="minorHAnsi" w:hAnsiTheme="minorHAnsi" w:cstheme="minorHAnsi"/>
          <w:sz w:val="18"/>
        </w:rPr>
        <w:t>age</w:t>
      </w:r>
      <w:r w:rsidRPr="0046716F">
        <w:rPr>
          <w:rFonts w:asciiTheme="minorHAnsi" w:hAnsiTheme="minorHAnsi" w:cstheme="minorHAnsi"/>
          <w:spacing w:val="31"/>
          <w:sz w:val="18"/>
        </w:rPr>
        <w:t xml:space="preserve"> </w:t>
      </w:r>
      <w:r w:rsidRPr="0046716F">
        <w:rPr>
          <w:rFonts w:asciiTheme="minorHAnsi" w:hAnsiTheme="minorHAnsi" w:cstheme="minorHAnsi"/>
          <w:sz w:val="18"/>
        </w:rPr>
        <w:t>bracket</w:t>
      </w:r>
      <w:r w:rsidRPr="0046716F">
        <w:rPr>
          <w:rFonts w:asciiTheme="minorHAnsi" w:hAnsiTheme="minorHAnsi" w:cstheme="minorHAnsi"/>
          <w:spacing w:val="2"/>
          <w:sz w:val="18"/>
        </w:rPr>
        <w:t xml:space="preserve"> </w:t>
      </w:r>
      <w:r w:rsidRPr="0046716F">
        <w:rPr>
          <w:rFonts w:asciiTheme="minorHAnsi" w:hAnsiTheme="minorHAnsi" w:cstheme="minorHAnsi"/>
          <w:sz w:val="18"/>
        </w:rPr>
        <w:t>than</w:t>
      </w:r>
      <w:r w:rsidRPr="0046716F">
        <w:rPr>
          <w:rFonts w:asciiTheme="minorHAnsi" w:hAnsiTheme="minorHAnsi" w:cstheme="minorHAnsi"/>
          <w:spacing w:val="36"/>
          <w:sz w:val="18"/>
        </w:rPr>
        <w:t xml:space="preserve"> </w:t>
      </w:r>
      <w:r w:rsidRPr="0046716F">
        <w:rPr>
          <w:rFonts w:asciiTheme="minorHAnsi" w:hAnsiTheme="minorHAnsi" w:cstheme="minorHAnsi"/>
          <w:sz w:val="18"/>
        </w:rPr>
        <w:t>his/her</w:t>
      </w:r>
      <w:r w:rsidRPr="0046716F">
        <w:rPr>
          <w:rFonts w:asciiTheme="minorHAnsi" w:hAnsiTheme="minorHAnsi" w:cstheme="minorHAnsi"/>
          <w:spacing w:val="1"/>
          <w:sz w:val="18"/>
        </w:rPr>
        <w:t xml:space="preserve"> </w:t>
      </w:r>
      <w:r w:rsidRPr="0046716F">
        <w:rPr>
          <w:rFonts w:asciiTheme="minorHAnsi" w:hAnsiTheme="minorHAnsi" w:cstheme="minorHAnsi"/>
          <w:sz w:val="18"/>
        </w:rPr>
        <w:t>birth</w:t>
      </w:r>
      <w:r w:rsidRPr="0046716F">
        <w:rPr>
          <w:rFonts w:asciiTheme="minorHAnsi" w:hAnsiTheme="minorHAnsi" w:cstheme="minorHAnsi"/>
          <w:spacing w:val="23"/>
          <w:sz w:val="18"/>
        </w:rPr>
        <w:t xml:space="preserve"> </w:t>
      </w:r>
      <w:r w:rsidRPr="0046716F">
        <w:rPr>
          <w:rFonts w:asciiTheme="minorHAnsi" w:hAnsiTheme="minorHAnsi" w:cstheme="minorHAnsi"/>
          <w:sz w:val="18"/>
        </w:rPr>
        <w:t>date</w:t>
      </w:r>
      <w:r w:rsidRPr="0046716F">
        <w:rPr>
          <w:rFonts w:asciiTheme="minorHAnsi" w:hAnsiTheme="minorHAnsi" w:cstheme="minorHAnsi"/>
          <w:spacing w:val="19"/>
          <w:sz w:val="18"/>
        </w:rPr>
        <w:t xml:space="preserve"> </w:t>
      </w:r>
      <w:r w:rsidRPr="0046716F">
        <w:rPr>
          <w:rFonts w:asciiTheme="minorHAnsi" w:hAnsiTheme="minorHAnsi" w:cstheme="minorHAnsi"/>
          <w:sz w:val="18"/>
        </w:rPr>
        <w:t>indicated</w:t>
      </w:r>
      <w:r w:rsidRPr="0046716F">
        <w:rPr>
          <w:rFonts w:asciiTheme="minorHAnsi" w:hAnsiTheme="minorHAnsi" w:cstheme="minorHAnsi"/>
          <w:spacing w:val="41"/>
          <w:sz w:val="18"/>
        </w:rPr>
        <w:t xml:space="preserve"> </w:t>
      </w:r>
      <w:r w:rsidRPr="0046716F">
        <w:rPr>
          <w:rFonts w:asciiTheme="minorHAnsi" w:hAnsiTheme="minorHAnsi" w:cstheme="minorHAnsi"/>
          <w:sz w:val="18"/>
        </w:rPr>
        <w:t>in</w:t>
      </w:r>
      <w:r w:rsidRPr="0046716F">
        <w:rPr>
          <w:rFonts w:asciiTheme="minorHAnsi" w:hAnsiTheme="minorHAnsi" w:cstheme="minorHAnsi"/>
          <w:spacing w:val="10"/>
          <w:sz w:val="18"/>
        </w:rPr>
        <w:t xml:space="preserve"> </w:t>
      </w:r>
      <w:r w:rsidRPr="0046716F">
        <w:rPr>
          <w:rFonts w:asciiTheme="minorHAnsi" w:hAnsiTheme="minorHAnsi" w:cstheme="minorHAnsi"/>
          <w:b/>
          <w:bCs/>
          <w:sz w:val="18"/>
        </w:rPr>
        <w:t>Age</w:t>
      </w:r>
      <w:r w:rsidRPr="0046716F">
        <w:rPr>
          <w:rFonts w:asciiTheme="minorHAnsi" w:hAnsiTheme="minorHAnsi" w:cstheme="minorHAnsi"/>
          <w:b/>
          <w:bCs/>
          <w:spacing w:val="70"/>
          <w:w w:val="103"/>
          <w:sz w:val="18"/>
        </w:rPr>
        <w:t xml:space="preserve"> </w:t>
      </w:r>
      <w:r w:rsidRPr="0046716F">
        <w:rPr>
          <w:rFonts w:asciiTheme="minorHAnsi" w:hAnsiTheme="minorHAnsi" w:cstheme="minorHAnsi"/>
          <w:b/>
          <w:bCs/>
          <w:sz w:val="18"/>
        </w:rPr>
        <w:t>Divisions</w:t>
      </w:r>
      <w:r w:rsidR="001D27AA" w:rsidRPr="0046716F">
        <w:rPr>
          <w:rFonts w:asciiTheme="minorHAnsi" w:hAnsiTheme="minorHAnsi" w:cstheme="minorHAnsi"/>
          <w:sz w:val="18"/>
        </w:rPr>
        <w:t xml:space="preserve">, </w:t>
      </w:r>
      <w:r w:rsidR="001D27AA" w:rsidRPr="0046716F">
        <w:rPr>
          <w:rFonts w:asciiTheme="minorHAnsi" w:hAnsiTheme="minorHAnsi" w:cstheme="minorHAnsi"/>
          <w:spacing w:val="8"/>
          <w:sz w:val="18"/>
        </w:rPr>
        <w:t>will</w:t>
      </w:r>
      <w:r w:rsidRPr="0046716F">
        <w:rPr>
          <w:rFonts w:asciiTheme="minorHAnsi" w:hAnsiTheme="minorHAnsi" w:cstheme="minorHAnsi"/>
          <w:spacing w:val="19"/>
          <w:sz w:val="18"/>
        </w:rPr>
        <w:t xml:space="preserve"> </w:t>
      </w:r>
      <w:r w:rsidRPr="0046716F">
        <w:rPr>
          <w:rFonts w:asciiTheme="minorHAnsi" w:hAnsiTheme="minorHAnsi" w:cstheme="minorHAnsi"/>
          <w:sz w:val="18"/>
        </w:rPr>
        <w:t>be</w:t>
      </w:r>
      <w:r w:rsidRPr="0046716F">
        <w:rPr>
          <w:rFonts w:asciiTheme="minorHAnsi" w:hAnsiTheme="minorHAnsi" w:cstheme="minorHAnsi"/>
          <w:spacing w:val="15"/>
          <w:sz w:val="18"/>
        </w:rPr>
        <w:t xml:space="preserve"> </w:t>
      </w:r>
      <w:r w:rsidR="001D27AA" w:rsidRPr="0046716F">
        <w:rPr>
          <w:rFonts w:asciiTheme="minorHAnsi" w:hAnsiTheme="minorHAnsi" w:cstheme="minorHAnsi"/>
          <w:sz w:val="18"/>
        </w:rPr>
        <w:t xml:space="preserve">permitted </w:t>
      </w:r>
      <w:r w:rsidR="001D27AA" w:rsidRPr="0046716F">
        <w:rPr>
          <w:rFonts w:asciiTheme="minorHAnsi" w:hAnsiTheme="minorHAnsi" w:cstheme="minorHAnsi"/>
          <w:spacing w:val="1"/>
          <w:sz w:val="18"/>
        </w:rPr>
        <w:t>only</w:t>
      </w:r>
      <w:r w:rsidRPr="0046716F">
        <w:rPr>
          <w:rFonts w:asciiTheme="minorHAnsi" w:hAnsiTheme="minorHAnsi" w:cstheme="minorHAnsi"/>
          <w:spacing w:val="20"/>
          <w:sz w:val="18"/>
        </w:rPr>
        <w:t xml:space="preserve"> </w:t>
      </w:r>
      <w:r w:rsidRPr="0046716F">
        <w:rPr>
          <w:rFonts w:asciiTheme="minorHAnsi" w:hAnsiTheme="minorHAnsi" w:cstheme="minorHAnsi"/>
          <w:sz w:val="18"/>
        </w:rPr>
        <w:t>under</w:t>
      </w:r>
      <w:r w:rsidRPr="0046716F">
        <w:rPr>
          <w:rFonts w:asciiTheme="minorHAnsi" w:hAnsiTheme="minorHAnsi" w:cstheme="minorHAnsi"/>
          <w:spacing w:val="32"/>
          <w:sz w:val="18"/>
        </w:rPr>
        <w:t xml:space="preserve"> </w:t>
      </w:r>
      <w:r w:rsidRPr="0046716F">
        <w:rPr>
          <w:rFonts w:asciiTheme="minorHAnsi" w:hAnsiTheme="minorHAnsi" w:cstheme="minorHAnsi"/>
          <w:sz w:val="18"/>
        </w:rPr>
        <w:t>one</w:t>
      </w:r>
      <w:r w:rsidRPr="0046716F">
        <w:rPr>
          <w:rFonts w:asciiTheme="minorHAnsi" w:hAnsiTheme="minorHAnsi" w:cstheme="minorHAnsi"/>
          <w:spacing w:val="20"/>
          <w:sz w:val="18"/>
        </w:rPr>
        <w:t xml:space="preserve"> </w:t>
      </w:r>
      <w:r w:rsidRPr="0046716F">
        <w:rPr>
          <w:rFonts w:asciiTheme="minorHAnsi" w:hAnsiTheme="minorHAnsi" w:cstheme="minorHAnsi"/>
          <w:sz w:val="18"/>
        </w:rPr>
        <w:t>of</w:t>
      </w:r>
      <w:r w:rsidRPr="0046716F">
        <w:rPr>
          <w:rFonts w:asciiTheme="minorHAnsi" w:hAnsiTheme="minorHAnsi" w:cstheme="minorHAnsi"/>
          <w:spacing w:val="17"/>
          <w:sz w:val="18"/>
        </w:rPr>
        <w:t xml:space="preserve"> </w:t>
      </w:r>
      <w:r w:rsidRPr="0046716F">
        <w:rPr>
          <w:rFonts w:asciiTheme="minorHAnsi" w:hAnsiTheme="minorHAnsi" w:cstheme="minorHAnsi"/>
          <w:sz w:val="18"/>
        </w:rPr>
        <w:t>the</w:t>
      </w:r>
      <w:r w:rsidRPr="0046716F">
        <w:rPr>
          <w:rFonts w:asciiTheme="minorHAnsi" w:hAnsiTheme="minorHAnsi" w:cstheme="minorHAnsi"/>
          <w:spacing w:val="17"/>
          <w:sz w:val="18"/>
        </w:rPr>
        <w:t xml:space="preserve"> </w:t>
      </w:r>
      <w:r w:rsidR="001D27AA" w:rsidRPr="0046716F">
        <w:rPr>
          <w:rFonts w:asciiTheme="minorHAnsi" w:hAnsiTheme="minorHAnsi" w:cstheme="minorHAnsi"/>
          <w:sz w:val="18"/>
        </w:rPr>
        <w:t xml:space="preserve">following </w:t>
      </w:r>
      <w:r w:rsidR="001D27AA" w:rsidRPr="0046716F">
        <w:rPr>
          <w:rFonts w:asciiTheme="minorHAnsi" w:hAnsiTheme="minorHAnsi" w:cstheme="minorHAnsi"/>
          <w:spacing w:val="10"/>
          <w:sz w:val="18"/>
        </w:rPr>
        <w:t>circumstances</w:t>
      </w:r>
      <w:r w:rsidRPr="0046716F">
        <w:rPr>
          <w:rFonts w:asciiTheme="minorHAnsi" w:hAnsiTheme="minorHAnsi" w:cstheme="minorHAnsi"/>
          <w:spacing w:val="1"/>
          <w:sz w:val="18"/>
        </w:rPr>
        <w:t>:</w:t>
      </w:r>
    </w:p>
    <w:p w14:paraId="4823DE04" w14:textId="77777777" w:rsidR="00FB118A" w:rsidRPr="0046716F" w:rsidRDefault="00FB118A" w:rsidP="00131F9E">
      <w:pPr>
        <w:spacing w:before="2"/>
        <w:jc w:val="both"/>
        <w:rPr>
          <w:rFonts w:eastAsia="Arial" w:cstheme="minorHAnsi"/>
          <w:sz w:val="18"/>
          <w:szCs w:val="17"/>
        </w:rPr>
      </w:pPr>
    </w:p>
    <w:p w14:paraId="230916E6" w14:textId="77777777" w:rsidR="00FB118A" w:rsidRPr="0046716F" w:rsidRDefault="00DA3BD7" w:rsidP="00131F9E">
      <w:pPr>
        <w:numPr>
          <w:ilvl w:val="0"/>
          <w:numId w:val="10"/>
        </w:numPr>
        <w:tabs>
          <w:tab w:val="left" w:pos="1044"/>
        </w:tabs>
        <w:spacing w:line="258" w:lineRule="auto"/>
        <w:ind w:hanging="359"/>
        <w:jc w:val="both"/>
        <w:rPr>
          <w:rFonts w:eastAsia="Arial" w:cstheme="minorHAnsi"/>
          <w:sz w:val="18"/>
          <w:szCs w:val="17"/>
        </w:rPr>
      </w:pPr>
      <w:r w:rsidRPr="0046716F">
        <w:rPr>
          <w:rFonts w:eastAsia="Arial" w:cstheme="minorHAnsi"/>
          <w:sz w:val="18"/>
          <w:szCs w:val="17"/>
        </w:rPr>
        <w:t>Permitted in</w:t>
      </w:r>
      <w:r w:rsidRPr="0046716F">
        <w:rPr>
          <w:rFonts w:eastAsia="Arial" w:cstheme="minorHAnsi"/>
          <w:spacing w:val="20"/>
          <w:sz w:val="18"/>
          <w:szCs w:val="17"/>
        </w:rPr>
        <w:t xml:space="preserve"> </w:t>
      </w:r>
      <w:r w:rsidRPr="0046716F">
        <w:rPr>
          <w:rFonts w:eastAsia="Arial" w:cstheme="minorHAnsi"/>
          <w:sz w:val="18"/>
          <w:szCs w:val="17"/>
        </w:rPr>
        <w:t>all</w:t>
      </w:r>
      <w:r w:rsidRPr="0046716F">
        <w:rPr>
          <w:rFonts w:eastAsia="Arial" w:cstheme="minorHAnsi"/>
          <w:spacing w:val="24"/>
          <w:sz w:val="18"/>
          <w:szCs w:val="17"/>
        </w:rPr>
        <w:t xml:space="preserve"> </w:t>
      </w:r>
      <w:r w:rsidRPr="0046716F">
        <w:rPr>
          <w:rFonts w:eastAsia="Arial" w:cstheme="minorHAnsi"/>
          <w:spacing w:val="-1"/>
          <w:sz w:val="18"/>
          <w:szCs w:val="17"/>
        </w:rPr>
        <w:t>of</w:t>
      </w:r>
      <w:r w:rsidRPr="0046716F">
        <w:rPr>
          <w:rFonts w:eastAsia="Arial" w:cstheme="minorHAnsi"/>
          <w:spacing w:val="24"/>
          <w:sz w:val="18"/>
          <w:szCs w:val="17"/>
        </w:rPr>
        <w:t xml:space="preserve"> </w:t>
      </w:r>
      <w:r w:rsidRPr="0046716F">
        <w:rPr>
          <w:rFonts w:eastAsia="Arial" w:cstheme="minorHAnsi"/>
          <w:sz w:val="18"/>
          <w:szCs w:val="17"/>
        </w:rPr>
        <w:t>the</w:t>
      </w:r>
      <w:r w:rsidRPr="0046716F">
        <w:rPr>
          <w:rFonts w:eastAsia="Arial" w:cstheme="minorHAnsi"/>
          <w:spacing w:val="28"/>
          <w:sz w:val="18"/>
          <w:szCs w:val="17"/>
        </w:rPr>
        <w:t xml:space="preserve"> </w:t>
      </w:r>
      <w:r w:rsidRPr="0046716F">
        <w:rPr>
          <w:rFonts w:eastAsia="Arial" w:cstheme="minorHAnsi"/>
          <w:spacing w:val="1"/>
          <w:sz w:val="18"/>
          <w:szCs w:val="17"/>
        </w:rPr>
        <w:t>age</w:t>
      </w:r>
      <w:r w:rsidRPr="0046716F">
        <w:rPr>
          <w:rFonts w:eastAsia="Arial" w:cstheme="minorHAnsi"/>
          <w:spacing w:val="30"/>
          <w:sz w:val="18"/>
          <w:szCs w:val="17"/>
        </w:rPr>
        <w:t xml:space="preserve"> </w:t>
      </w:r>
      <w:r w:rsidRPr="0046716F">
        <w:rPr>
          <w:rFonts w:eastAsia="Arial" w:cstheme="minorHAnsi"/>
          <w:sz w:val="18"/>
          <w:szCs w:val="17"/>
        </w:rPr>
        <w:t>brackets</w:t>
      </w:r>
      <w:r w:rsidRPr="0046716F">
        <w:rPr>
          <w:rFonts w:eastAsia="Arial" w:cstheme="minorHAnsi"/>
          <w:spacing w:val="4"/>
          <w:sz w:val="18"/>
          <w:szCs w:val="17"/>
        </w:rPr>
        <w:t xml:space="preserve"> </w:t>
      </w:r>
      <w:r w:rsidRPr="0046716F">
        <w:rPr>
          <w:rFonts w:eastAsia="Arial" w:cstheme="minorHAnsi"/>
          <w:b/>
          <w:bCs/>
          <w:spacing w:val="-1"/>
          <w:sz w:val="18"/>
          <w:szCs w:val="17"/>
        </w:rPr>
        <w:t>provided</w:t>
      </w:r>
      <w:r w:rsidRPr="0046716F">
        <w:rPr>
          <w:rFonts w:eastAsia="Arial" w:cstheme="minorHAnsi"/>
          <w:b/>
          <w:bCs/>
          <w:sz w:val="18"/>
          <w:szCs w:val="17"/>
        </w:rPr>
        <w:t xml:space="preserve"> that</w:t>
      </w:r>
      <w:r w:rsidRPr="0046716F">
        <w:rPr>
          <w:rFonts w:eastAsia="Arial" w:cstheme="minorHAnsi"/>
          <w:b/>
          <w:bCs/>
          <w:spacing w:val="35"/>
          <w:sz w:val="18"/>
          <w:szCs w:val="17"/>
        </w:rPr>
        <w:t xml:space="preserve"> </w:t>
      </w:r>
      <w:r w:rsidRPr="0046716F">
        <w:rPr>
          <w:rFonts w:eastAsia="Arial" w:cstheme="minorHAnsi"/>
          <w:b/>
          <w:bCs/>
          <w:sz w:val="18"/>
          <w:szCs w:val="17"/>
        </w:rPr>
        <w:t>the</w:t>
      </w:r>
      <w:r w:rsidRPr="0046716F">
        <w:rPr>
          <w:rFonts w:eastAsia="Arial" w:cstheme="minorHAnsi"/>
          <w:b/>
          <w:bCs/>
          <w:spacing w:val="27"/>
          <w:sz w:val="18"/>
          <w:szCs w:val="17"/>
        </w:rPr>
        <w:t xml:space="preserve"> </w:t>
      </w:r>
      <w:r w:rsidRPr="0046716F">
        <w:rPr>
          <w:rFonts w:eastAsia="Arial" w:cstheme="minorHAnsi"/>
          <w:b/>
          <w:bCs/>
          <w:sz w:val="18"/>
          <w:szCs w:val="17"/>
        </w:rPr>
        <w:t>team</w:t>
      </w:r>
      <w:r w:rsidRPr="0046716F">
        <w:rPr>
          <w:rFonts w:eastAsia="Arial" w:cstheme="minorHAnsi"/>
          <w:b/>
          <w:bCs/>
          <w:spacing w:val="39"/>
          <w:sz w:val="18"/>
          <w:szCs w:val="17"/>
        </w:rPr>
        <w:t xml:space="preserve"> </w:t>
      </w:r>
      <w:r w:rsidRPr="0046716F">
        <w:rPr>
          <w:rFonts w:eastAsia="Arial" w:cstheme="minorHAnsi"/>
          <w:b/>
          <w:bCs/>
          <w:spacing w:val="-1"/>
          <w:sz w:val="18"/>
          <w:szCs w:val="17"/>
        </w:rPr>
        <w:t>member</w:t>
      </w:r>
      <w:r w:rsidRPr="0046716F">
        <w:rPr>
          <w:rFonts w:eastAsia="Arial" w:cstheme="minorHAnsi"/>
          <w:b/>
          <w:bCs/>
          <w:spacing w:val="3"/>
          <w:sz w:val="18"/>
          <w:szCs w:val="17"/>
        </w:rPr>
        <w:t xml:space="preserve"> </w:t>
      </w:r>
      <w:r w:rsidR="001D27AA" w:rsidRPr="0046716F">
        <w:rPr>
          <w:rFonts w:eastAsia="Arial" w:cstheme="minorHAnsi"/>
          <w:b/>
          <w:bCs/>
          <w:sz w:val="18"/>
          <w:szCs w:val="17"/>
        </w:rPr>
        <w:t xml:space="preserve">played </w:t>
      </w:r>
      <w:r w:rsidR="001D27AA" w:rsidRPr="0046716F">
        <w:rPr>
          <w:rFonts w:eastAsia="Arial" w:cstheme="minorHAnsi"/>
          <w:b/>
          <w:bCs/>
          <w:spacing w:val="1"/>
          <w:sz w:val="18"/>
          <w:szCs w:val="17"/>
        </w:rPr>
        <w:t>up</w:t>
      </w:r>
      <w:r w:rsidRPr="0046716F">
        <w:rPr>
          <w:rFonts w:eastAsia="Arial" w:cstheme="minorHAnsi"/>
          <w:b/>
          <w:bCs/>
          <w:spacing w:val="17"/>
          <w:sz w:val="18"/>
          <w:szCs w:val="17"/>
        </w:rPr>
        <w:t xml:space="preserve"> </w:t>
      </w:r>
      <w:r w:rsidRPr="0046716F">
        <w:rPr>
          <w:rFonts w:eastAsia="Arial" w:cstheme="minorHAnsi"/>
          <w:b/>
          <w:bCs/>
          <w:sz w:val="18"/>
          <w:szCs w:val="17"/>
        </w:rPr>
        <w:t>in</w:t>
      </w:r>
      <w:r w:rsidRPr="0046716F">
        <w:rPr>
          <w:rFonts w:eastAsia="Arial" w:cstheme="minorHAnsi"/>
          <w:b/>
          <w:bCs/>
          <w:spacing w:val="28"/>
          <w:sz w:val="18"/>
          <w:szCs w:val="17"/>
        </w:rPr>
        <w:t xml:space="preserve"> </w:t>
      </w:r>
      <w:r w:rsidRPr="0046716F">
        <w:rPr>
          <w:rFonts w:eastAsia="Arial" w:cstheme="minorHAnsi"/>
          <w:b/>
          <w:bCs/>
          <w:sz w:val="18"/>
          <w:szCs w:val="17"/>
        </w:rPr>
        <w:t>the</w:t>
      </w:r>
      <w:r w:rsidRPr="0046716F">
        <w:rPr>
          <w:rFonts w:eastAsia="Arial" w:cstheme="minorHAnsi"/>
          <w:b/>
          <w:bCs/>
          <w:spacing w:val="36"/>
          <w:sz w:val="18"/>
          <w:szCs w:val="17"/>
        </w:rPr>
        <w:t xml:space="preserve"> </w:t>
      </w:r>
      <w:r w:rsidR="00131F9E" w:rsidRPr="0046716F">
        <w:rPr>
          <w:rFonts w:eastAsia="Arial" w:cstheme="minorHAnsi"/>
          <w:b/>
          <w:bCs/>
          <w:sz w:val="18"/>
          <w:szCs w:val="17"/>
        </w:rPr>
        <w:t>2018</w:t>
      </w:r>
      <w:r w:rsidRPr="0046716F">
        <w:rPr>
          <w:rFonts w:eastAsia="Arial" w:cstheme="minorHAnsi"/>
          <w:b/>
          <w:bCs/>
          <w:sz w:val="18"/>
          <w:szCs w:val="17"/>
        </w:rPr>
        <w:t>-2019</w:t>
      </w:r>
      <w:r w:rsidRPr="0046716F">
        <w:rPr>
          <w:rFonts w:eastAsia="Arial" w:cstheme="minorHAnsi"/>
          <w:b/>
          <w:bCs/>
          <w:spacing w:val="72"/>
          <w:w w:val="103"/>
          <w:sz w:val="18"/>
          <w:szCs w:val="17"/>
        </w:rPr>
        <w:t xml:space="preserve"> </w:t>
      </w:r>
      <w:r w:rsidRPr="0046716F">
        <w:rPr>
          <w:rFonts w:eastAsia="Arial" w:cstheme="minorHAnsi"/>
          <w:b/>
          <w:bCs/>
          <w:sz w:val="18"/>
          <w:szCs w:val="17"/>
        </w:rPr>
        <w:t>primary</w:t>
      </w:r>
      <w:r w:rsidRPr="0046716F">
        <w:rPr>
          <w:rFonts w:eastAsia="Arial" w:cstheme="minorHAnsi"/>
          <w:b/>
          <w:bCs/>
          <w:spacing w:val="-2"/>
          <w:sz w:val="18"/>
          <w:szCs w:val="17"/>
        </w:rPr>
        <w:t xml:space="preserve"> </w:t>
      </w:r>
      <w:r w:rsidRPr="0046716F">
        <w:rPr>
          <w:rFonts w:eastAsia="Arial" w:cstheme="minorHAnsi"/>
          <w:b/>
          <w:bCs/>
          <w:sz w:val="18"/>
          <w:szCs w:val="17"/>
        </w:rPr>
        <w:t>program</w:t>
      </w:r>
      <w:r w:rsidRPr="0046716F">
        <w:rPr>
          <w:rFonts w:eastAsia="Arial" w:cstheme="minorHAnsi"/>
          <w:sz w:val="18"/>
          <w:szCs w:val="17"/>
        </w:rPr>
        <w:t>.</w:t>
      </w:r>
      <w:r w:rsidRPr="0046716F">
        <w:rPr>
          <w:rFonts w:eastAsia="Arial" w:cstheme="minorHAnsi"/>
          <w:spacing w:val="2"/>
          <w:sz w:val="18"/>
          <w:szCs w:val="17"/>
        </w:rPr>
        <w:t xml:space="preserve"> </w:t>
      </w:r>
      <w:r w:rsidRPr="0046716F">
        <w:rPr>
          <w:rFonts w:eastAsia="Arial" w:cstheme="minorHAnsi"/>
          <w:sz w:val="18"/>
          <w:szCs w:val="17"/>
        </w:rPr>
        <w:t>Age</w:t>
      </w:r>
      <w:r w:rsidRPr="0046716F">
        <w:rPr>
          <w:rFonts w:eastAsia="Arial" w:cstheme="minorHAnsi"/>
          <w:spacing w:val="38"/>
          <w:sz w:val="18"/>
          <w:szCs w:val="17"/>
        </w:rPr>
        <w:t xml:space="preserve"> </w:t>
      </w:r>
      <w:r w:rsidRPr="0046716F">
        <w:rPr>
          <w:rFonts w:eastAsia="Arial" w:cstheme="minorHAnsi"/>
          <w:spacing w:val="1"/>
          <w:sz w:val="18"/>
          <w:szCs w:val="17"/>
        </w:rPr>
        <w:t>appropriate</w:t>
      </w:r>
      <w:r w:rsidRPr="0046716F">
        <w:rPr>
          <w:rFonts w:eastAsia="Arial" w:cstheme="minorHAnsi"/>
          <w:sz w:val="18"/>
          <w:szCs w:val="17"/>
        </w:rPr>
        <w:t xml:space="preserve"> </w:t>
      </w:r>
      <w:r w:rsidRPr="0046716F">
        <w:rPr>
          <w:rFonts w:eastAsia="Arial" w:cstheme="minorHAnsi"/>
          <w:spacing w:val="-1"/>
          <w:sz w:val="18"/>
          <w:szCs w:val="17"/>
        </w:rPr>
        <w:t>team</w:t>
      </w:r>
      <w:r w:rsidRPr="0046716F">
        <w:rPr>
          <w:rFonts w:eastAsia="Arial" w:cstheme="minorHAnsi"/>
          <w:spacing w:val="46"/>
          <w:sz w:val="18"/>
          <w:szCs w:val="17"/>
        </w:rPr>
        <w:t xml:space="preserve"> </w:t>
      </w:r>
      <w:r w:rsidRPr="0046716F">
        <w:rPr>
          <w:rFonts w:eastAsia="Arial" w:cstheme="minorHAnsi"/>
          <w:sz w:val="18"/>
          <w:szCs w:val="17"/>
        </w:rPr>
        <w:t>members</w:t>
      </w:r>
      <w:r w:rsidRPr="0046716F">
        <w:rPr>
          <w:rFonts w:eastAsia="Arial" w:cstheme="minorHAnsi"/>
          <w:spacing w:val="3"/>
          <w:sz w:val="18"/>
          <w:szCs w:val="17"/>
        </w:rPr>
        <w:t xml:space="preserve"> </w:t>
      </w:r>
      <w:r w:rsidRPr="0046716F">
        <w:rPr>
          <w:rFonts w:eastAsia="Arial" w:cstheme="minorHAnsi"/>
          <w:sz w:val="18"/>
          <w:szCs w:val="17"/>
        </w:rPr>
        <w:t xml:space="preserve">should </w:t>
      </w:r>
      <w:r w:rsidRPr="0046716F">
        <w:rPr>
          <w:rFonts w:eastAsia="Arial" w:cstheme="minorHAnsi"/>
          <w:spacing w:val="1"/>
          <w:sz w:val="18"/>
          <w:szCs w:val="17"/>
        </w:rPr>
        <w:t>be</w:t>
      </w:r>
      <w:r w:rsidRPr="0046716F">
        <w:rPr>
          <w:rFonts w:eastAsia="Arial" w:cstheme="minorHAnsi"/>
          <w:spacing w:val="20"/>
          <w:sz w:val="18"/>
          <w:szCs w:val="17"/>
        </w:rPr>
        <w:t xml:space="preserve"> </w:t>
      </w:r>
      <w:r w:rsidRPr="0046716F">
        <w:rPr>
          <w:rFonts w:eastAsia="Arial" w:cstheme="minorHAnsi"/>
          <w:sz w:val="18"/>
          <w:szCs w:val="17"/>
        </w:rPr>
        <w:t>given</w:t>
      </w:r>
      <w:r w:rsidRPr="0046716F">
        <w:rPr>
          <w:rFonts w:eastAsia="Arial" w:cstheme="minorHAnsi"/>
          <w:spacing w:val="25"/>
          <w:sz w:val="18"/>
          <w:szCs w:val="17"/>
        </w:rPr>
        <w:t xml:space="preserve"> </w:t>
      </w:r>
      <w:r w:rsidRPr="0046716F">
        <w:rPr>
          <w:rFonts w:eastAsia="Arial" w:cstheme="minorHAnsi"/>
          <w:spacing w:val="1"/>
          <w:sz w:val="18"/>
          <w:szCs w:val="17"/>
        </w:rPr>
        <w:t>first</w:t>
      </w:r>
      <w:r w:rsidRPr="0046716F">
        <w:rPr>
          <w:rFonts w:eastAsia="Arial" w:cstheme="minorHAnsi"/>
          <w:spacing w:val="17"/>
          <w:sz w:val="18"/>
          <w:szCs w:val="17"/>
        </w:rPr>
        <w:t xml:space="preserve"> </w:t>
      </w:r>
      <w:r w:rsidRPr="0046716F">
        <w:rPr>
          <w:rFonts w:eastAsia="Arial" w:cstheme="minorHAnsi"/>
          <w:sz w:val="18"/>
          <w:szCs w:val="17"/>
        </w:rPr>
        <w:t>priority</w:t>
      </w:r>
      <w:r w:rsidRPr="0046716F">
        <w:rPr>
          <w:rFonts w:eastAsia="Arial" w:cstheme="minorHAnsi"/>
          <w:spacing w:val="30"/>
          <w:sz w:val="18"/>
          <w:szCs w:val="17"/>
        </w:rPr>
        <w:t xml:space="preserve"> </w:t>
      </w:r>
      <w:r w:rsidRPr="0046716F">
        <w:rPr>
          <w:rFonts w:eastAsia="Arial" w:cstheme="minorHAnsi"/>
          <w:sz w:val="18"/>
          <w:szCs w:val="17"/>
        </w:rPr>
        <w:t>in</w:t>
      </w:r>
      <w:r w:rsidRPr="0046716F">
        <w:rPr>
          <w:rFonts w:eastAsia="Arial" w:cstheme="minorHAnsi"/>
          <w:spacing w:val="13"/>
          <w:sz w:val="18"/>
          <w:szCs w:val="17"/>
        </w:rPr>
        <w:t xml:space="preserve"> </w:t>
      </w:r>
      <w:r w:rsidRPr="0046716F">
        <w:rPr>
          <w:rFonts w:eastAsia="Arial" w:cstheme="minorHAnsi"/>
          <w:sz w:val="18"/>
          <w:szCs w:val="17"/>
        </w:rPr>
        <w:t>the</w:t>
      </w:r>
      <w:r w:rsidRPr="0046716F">
        <w:rPr>
          <w:rFonts w:eastAsia="Arial" w:cstheme="minorHAnsi"/>
          <w:spacing w:val="13"/>
          <w:sz w:val="18"/>
          <w:szCs w:val="17"/>
        </w:rPr>
        <w:t xml:space="preserve"> </w:t>
      </w:r>
      <w:r w:rsidRPr="0046716F">
        <w:rPr>
          <w:rFonts w:eastAsia="Arial" w:cstheme="minorHAnsi"/>
          <w:sz w:val="18"/>
          <w:szCs w:val="17"/>
        </w:rPr>
        <w:t>selection</w:t>
      </w:r>
      <w:r w:rsidRPr="0046716F">
        <w:rPr>
          <w:rFonts w:eastAsia="Arial" w:cstheme="minorHAnsi"/>
          <w:spacing w:val="43"/>
          <w:sz w:val="18"/>
          <w:szCs w:val="17"/>
        </w:rPr>
        <w:t xml:space="preserve"> </w:t>
      </w:r>
      <w:r w:rsidR="001D27AA" w:rsidRPr="0046716F">
        <w:rPr>
          <w:rFonts w:eastAsia="Arial" w:cstheme="minorHAnsi"/>
          <w:sz w:val="18"/>
          <w:szCs w:val="17"/>
        </w:rPr>
        <w:t>process</w:t>
      </w:r>
      <w:r w:rsidR="001D27AA" w:rsidRPr="0046716F">
        <w:rPr>
          <w:rFonts w:eastAsia="Arial" w:cstheme="minorHAnsi"/>
          <w:w w:val="103"/>
          <w:sz w:val="18"/>
          <w:szCs w:val="17"/>
        </w:rPr>
        <w:t xml:space="preserve"> </w:t>
      </w:r>
      <w:r w:rsidR="001D27AA" w:rsidRPr="0046716F">
        <w:rPr>
          <w:rFonts w:eastAsia="Arial" w:cstheme="minorHAnsi"/>
          <w:b/>
          <w:bCs/>
          <w:sz w:val="18"/>
          <w:szCs w:val="17"/>
        </w:rPr>
        <w:t>and</w:t>
      </w:r>
      <w:r w:rsidRPr="0046716F">
        <w:rPr>
          <w:rFonts w:eastAsia="Arial" w:cstheme="minorHAnsi"/>
          <w:b/>
          <w:bCs/>
          <w:spacing w:val="17"/>
          <w:sz w:val="18"/>
          <w:szCs w:val="17"/>
          <w:u w:val="single" w:color="000000"/>
        </w:rPr>
        <w:t xml:space="preserve"> </w:t>
      </w:r>
      <w:r w:rsidRPr="0046716F">
        <w:rPr>
          <w:rFonts w:eastAsia="Arial" w:cstheme="minorHAnsi"/>
          <w:b/>
          <w:bCs/>
          <w:sz w:val="18"/>
          <w:szCs w:val="17"/>
          <w:u w:val="single" w:color="000000"/>
        </w:rPr>
        <w:t>it</w:t>
      </w:r>
      <w:r w:rsidRPr="0046716F">
        <w:rPr>
          <w:rFonts w:eastAsia="Arial" w:cstheme="minorHAnsi"/>
          <w:b/>
          <w:bCs/>
          <w:spacing w:val="6"/>
          <w:sz w:val="18"/>
          <w:szCs w:val="17"/>
          <w:u w:val="single" w:color="000000"/>
        </w:rPr>
        <w:t xml:space="preserve"> </w:t>
      </w:r>
      <w:r w:rsidRPr="0046716F">
        <w:rPr>
          <w:rFonts w:eastAsia="Arial" w:cstheme="minorHAnsi"/>
          <w:b/>
          <w:bCs/>
          <w:sz w:val="18"/>
          <w:szCs w:val="17"/>
          <w:u w:val="single" w:color="000000"/>
        </w:rPr>
        <w:t>is</w:t>
      </w:r>
      <w:r w:rsidRPr="0046716F">
        <w:rPr>
          <w:rFonts w:eastAsia="Arial" w:cstheme="minorHAnsi"/>
          <w:b/>
          <w:bCs/>
          <w:spacing w:val="8"/>
          <w:sz w:val="18"/>
          <w:szCs w:val="17"/>
          <w:u w:val="single" w:color="000000"/>
        </w:rPr>
        <w:t xml:space="preserve"> </w:t>
      </w:r>
      <w:r w:rsidRPr="0046716F">
        <w:rPr>
          <w:rFonts w:eastAsia="Arial" w:cstheme="minorHAnsi"/>
          <w:b/>
          <w:bCs/>
          <w:sz w:val="18"/>
          <w:szCs w:val="17"/>
          <w:u w:val="single" w:color="000000"/>
        </w:rPr>
        <w:t>the</w:t>
      </w:r>
      <w:r w:rsidRPr="0046716F">
        <w:rPr>
          <w:rFonts w:eastAsia="Arial" w:cstheme="minorHAnsi"/>
          <w:b/>
          <w:bCs/>
          <w:spacing w:val="18"/>
          <w:sz w:val="18"/>
          <w:szCs w:val="17"/>
          <w:u w:val="single" w:color="000000"/>
        </w:rPr>
        <w:t xml:space="preserve"> </w:t>
      </w:r>
      <w:r w:rsidRPr="0046716F">
        <w:rPr>
          <w:rFonts w:eastAsia="Arial" w:cstheme="minorHAnsi"/>
          <w:b/>
          <w:bCs/>
          <w:sz w:val="18"/>
          <w:szCs w:val="17"/>
          <w:u w:val="single" w:color="000000"/>
        </w:rPr>
        <w:t>responsibility</w:t>
      </w:r>
      <w:r w:rsidRPr="0046716F">
        <w:rPr>
          <w:rFonts w:eastAsia="Arial" w:cstheme="minorHAnsi"/>
          <w:b/>
          <w:bCs/>
          <w:spacing w:val="-3"/>
          <w:sz w:val="18"/>
          <w:szCs w:val="17"/>
          <w:u w:val="single" w:color="000000"/>
        </w:rPr>
        <w:t xml:space="preserve"> </w:t>
      </w:r>
      <w:r w:rsidRPr="0046716F">
        <w:rPr>
          <w:rFonts w:eastAsia="Arial" w:cstheme="minorHAnsi"/>
          <w:b/>
          <w:bCs/>
          <w:spacing w:val="-1"/>
          <w:sz w:val="18"/>
          <w:szCs w:val="17"/>
          <w:u w:val="single" w:color="000000"/>
        </w:rPr>
        <w:t>of</w:t>
      </w:r>
      <w:r w:rsidRPr="0046716F">
        <w:rPr>
          <w:rFonts w:eastAsia="Arial" w:cstheme="minorHAnsi"/>
          <w:b/>
          <w:bCs/>
          <w:spacing w:val="12"/>
          <w:sz w:val="18"/>
          <w:szCs w:val="17"/>
          <w:u w:val="single" w:color="000000"/>
        </w:rPr>
        <w:t xml:space="preserve"> </w:t>
      </w:r>
      <w:r w:rsidRPr="0046716F">
        <w:rPr>
          <w:rFonts w:eastAsia="Arial" w:cstheme="minorHAnsi"/>
          <w:b/>
          <w:bCs/>
          <w:sz w:val="18"/>
          <w:szCs w:val="17"/>
          <w:u w:val="single" w:color="000000"/>
        </w:rPr>
        <w:t>the</w:t>
      </w:r>
      <w:r w:rsidRPr="0046716F">
        <w:rPr>
          <w:rFonts w:eastAsia="Arial" w:cstheme="minorHAnsi"/>
          <w:b/>
          <w:bCs/>
          <w:spacing w:val="18"/>
          <w:sz w:val="18"/>
          <w:szCs w:val="17"/>
          <w:u w:val="single" w:color="000000"/>
        </w:rPr>
        <w:t xml:space="preserve"> </w:t>
      </w:r>
      <w:r w:rsidRPr="0046716F">
        <w:rPr>
          <w:rFonts w:eastAsia="Arial" w:cstheme="minorHAnsi"/>
          <w:b/>
          <w:bCs/>
          <w:sz w:val="18"/>
          <w:szCs w:val="17"/>
          <w:u w:val="single" w:color="000000"/>
        </w:rPr>
        <w:t>Regional</w:t>
      </w:r>
      <w:r w:rsidRPr="0046716F">
        <w:rPr>
          <w:rFonts w:eastAsia="Arial" w:cstheme="minorHAnsi"/>
          <w:b/>
          <w:bCs/>
          <w:spacing w:val="2"/>
          <w:sz w:val="18"/>
          <w:szCs w:val="17"/>
          <w:u w:val="single" w:color="000000"/>
        </w:rPr>
        <w:t xml:space="preserve"> </w:t>
      </w:r>
      <w:r w:rsidRPr="0046716F">
        <w:rPr>
          <w:rFonts w:eastAsia="Arial" w:cstheme="minorHAnsi"/>
          <w:b/>
          <w:bCs/>
          <w:sz w:val="18"/>
          <w:szCs w:val="17"/>
          <w:u w:val="single" w:color="000000"/>
        </w:rPr>
        <w:t>Commissioner</w:t>
      </w:r>
      <w:r w:rsidRPr="0046716F">
        <w:rPr>
          <w:rFonts w:eastAsia="Arial" w:cstheme="minorHAnsi"/>
          <w:b/>
          <w:bCs/>
          <w:spacing w:val="1"/>
          <w:sz w:val="18"/>
          <w:szCs w:val="17"/>
          <w:u w:val="single" w:color="000000"/>
        </w:rPr>
        <w:t xml:space="preserve"> to</w:t>
      </w:r>
      <w:r w:rsidRPr="0046716F">
        <w:rPr>
          <w:rFonts w:eastAsia="Arial" w:cstheme="minorHAnsi"/>
          <w:b/>
          <w:bCs/>
          <w:sz w:val="18"/>
          <w:szCs w:val="17"/>
          <w:u w:val="single" w:color="000000"/>
        </w:rPr>
        <w:t xml:space="preserve"> verify</w:t>
      </w:r>
      <w:r w:rsidRPr="0046716F">
        <w:rPr>
          <w:rFonts w:eastAsia="Arial" w:cstheme="minorHAnsi"/>
          <w:b/>
          <w:bCs/>
          <w:spacing w:val="-3"/>
          <w:sz w:val="18"/>
          <w:szCs w:val="17"/>
          <w:u w:val="single" w:color="000000"/>
        </w:rPr>
        <w:t xml:space="preserve"> </w:t>
      </w:r>
      <w:r w:rsidRPr="0046716F">
        <w:rPr>
          <w:rFonts w:eastAsia="Arial" w:cstheme="minorHAnsi"/>
          <w:b/>
          <w:bCs/>
          <w:sz w:val="18"/>
          <w:szCs w:val="17"/>
          <w:u w:val="single" w:color="000000"/>
        </w:rPr>
        <w:t>the</w:t>
      </w:r>
      <w:r w:rsidRPr="0046716F">
        <w:rPr>
          <w:rFonts w:eastAsia="Arial" w:cstheme="minorHAnsi"/>
          <w:b/>
          <w:bCs/>
          <w:spacing w:val="1"/>
          <w:sz w:val="18"/>
          <w:szCs w:val="17"/>
          <w:u w:val="single" w:color="000000"/>
        </w:rPr>
        <w:t xml:space="preserve"> </w:t>
      </w:r>
      <w:r w:rsidRPr="0046716F">
        <w:rPr>
          <w:rFonts w:eastAsia="Arial" w:cstheme="minorHAnsi"/>
          <w:b/>
          <w:bCs/>
          <w:sz w:val="18"/>
          <w:szCs w:val="17"/>
          <w:u w:val="single" w:color="000000"/>
        </w:rPr>
        <w:t>eligibility</w:t>
      </w:r>
      <w:r w:rsidRPr="0046716F">
        <w:rPr>
          <w:rFonts w:eastAsia="Arial" w:cstheme="minorHAnsi"/>
          <w:b/>
          <w:bCs/>
          <w:spacing w:val="-3"/>
          <w:sz w:val="18"/>
          <w:szCs w:val="17"/>
          <w:u w:val="single" w:color="000000"/>
        </w:rPr>
        <w:t xml:space="preserve"> </w:t>
      </w:r>
      <w:r w:rsidRPr="0046716F">
        <w:rPr>
          <w:rFonts w:eastAsia="Arial" w:cstheme="minorHAnsi"/>
          <w:b/>
          <w:bCs/>
          <w:spacing w:val="1"/>
          <w:sz w:val="18"/>
          <w:szCs w:val="17"/>
          <w:u w:val="single" w:color="000000"/>
        </w:rPr>
        <w:t xml:space="preserve">of </w:t>
      </w:r>
      <w:r w:rsidRPr="0046716F">
        <w:rPr>
          <w:rFonts w:eastAsia="Arial" w:cstheme="minorHAnsi"/>
          <w:b/>
          <w:bCs/>
          <w:sz w:val="18"/>
          <w:szCs w:val="17"/>
          <w:u w:val="single" w:color="000000"/>
        </w:rPr>
        <w:t>the</w:t>
      </w:r>
      <w:r w:rsidRPr="0046716F">
        <w:rPr>
          <w:rFonts w:eastAsia="Arial" w:cstheme="minorHAnsi"/>
          <w:b/>
          <w:bCs/>
          <w:spacing w:val="3"/>
          <w:sz w:val="18"/>
          <w:szCs w:val="17"/>
          <w:u w:val="single" w:color="000000"/>
        </w:rPr>
        <w:t xml:space="preserve"> </w:t>
      </w:r>
      <w:r w:rsidRPr="0046716F">
        <w:rPr>
          <w:rFonts w:eastAsia="Arial" w:cstheme="minorHAnsi"/>
          <w:b/>
          <w:bCs/>
          <w:sz w:val="18"/>
          <w:szCs w:val="17"/>
          <w:u w:val="single" w:color="000000"/>
        </w:rPr>
        <w:t>“younger”</w:t>
      </w:r>
      <w:r w:rsidR="001D27AA" w:rsidRPr="0046716F">
        <w:rPr>
          <w:rFonts w:eastAsia="Arial" w:cstheme="minorHAnsi"/>
          <w:b/>
          <w:bCs/>
          <w:spacing w:val="64"/>
          <w:sz w:val="18"/>
          <w:szCs w:val="17"/>
          <w:u w:val="single"/>
        </w:rPr>
        <w:t xml:space="preserve"> </w:t>
      </w:r>
      <w:r w:rsidRPr="0046716F">
        <w:rPr>
          <w:rFonts w:eastAsia="Arial" w:cstheme="minorHAnsi"/>
          <w:b/>
          <w:bCs/>
          <w:sz w:val="18"/>
          <w:szCs w:val="17"/>
          <w:u w:val="single" w:color="000000"/>
        </w:rPr>
        <w:t>team</w:t>
      </w:r>
      <w:r w:rsidRPr="0046716F">
        <w:rPr>
          <w:rFonts w:eastAsia="Arial" w:cstheme="minorHAnsi"/>
          <w:b/>
          <w:bCs/>
          <w:spacing w:val="34"/>
          <w:sz w:val="18"/>
          <w:szCs w:val="17"/>
          <w:u w:val="single" w:color="000000"/>
        </w:rPr>
        <w:t xml:space="preserve"> </w:t>
      </w:r>
      <w:r w:rsidRPr="0046716F">
        <w:rPr>
          <w:rFonts w:eastAsia="Arial" w:cstheme="minorHAnsi"/>
          <w:b/>
          <w:bCs/>
          <w:sz w:val="18"/>
          <w:szCs w:val="17"/>
          <w:u w:val="single" w:color="000000"/>
        </w:rPr>
        <w:t>member</w:t>
      </w:r>
      <w:r w:rsidRPr="0046716F">
        <w:rPr>
          <w:rFonts w:eastAsia="Arial" w:cstheme="minorHAnsi"/>
          <w:b/>
          <w:bCs/>
          <w:spacing w:val="3"/>
          <w:sz w:val="18"/>
          <w:szCs w:val="17"/>
          <w:u w:val="single" w:color="000000"/>
        </w:rPr>
        <w:t xml:space="preserve"> </w:t>
      </w:r>
      <w:r w:rsidRPr="0046716F">
        <w:rPr>
          <w:rFonts w:eastAsia="Arial" w:cstheme="minorHAnsi"/>
          <w:b/>
          <w:bCs/>
          <w:spacing w:val="1"/>
          <w:sz w:val="18"/>
          <w:szCs w:val="17"/>
          <w:u w:val="single" w:color="000000"/>
        </w:rPr>
        <w:t>to</w:t>
      </w:r>
      <w:r w:rsidRPr="0046716F">
        <w:rPr>
          <w:rFonts w:eastAsia="Arial" w:cstheme="minorHAnsi"/>
          <w:b/>
          <w:bCs/>
          <w:spacing w:val="29"/>
          <w:sz w:val="18"/>
          <w:szCs w:val="17"/>
          <w:u w:val="single" w:color="000000"/>
        </w:rPr>
        <w:t xml:space="preserve"> </w:t>
      </w:r>
      <w:r w:rsidRPr="0046716F">
        <w:rPr>
          <w:rFonts w:eastAsia="Arial" w:cstheme="minorHAnsi"/>
          <w:b/>
          <w:bCs/>
          <w:spacing w:val="-1"/>
          <w:sz w:val="18"/>
          <w:szCs w:val="17"/>
          <w:u w:val="single" w:color="000000"/>
        </w:rPr>
        <w:t>be</w:t>
      </w:r>
      <w:r w:rsidRPr="0046716F">
        <w:rPr>
          <w:rFonts w:eastAsia="Arial" w:cstheme="minorHAnsi"/>
          <w:b/>
          <w:bCs/>
          <w:spacing w:val="33"/>
          <w:sz w:val="18"/>
          <w:szCs w:val="17"/>
          <w:u w:val="single" w:color="000000"/>
        </w:rPr>
        <w:t xml:space="preserve"> </w:t>
      </w:r>
      <w:r w:rsidRPr="0046716F">
        <w:rPr>
          <w:rFonts w:eastAsia="Arial" w:cstheme="minorHAnsi"/>
          <w:b/>
          <w:bCs/>
          <w:spacing w:val="-1"/>
          <w:sz w:val="18"/>
          <w:szCs w:val="17"/>
          <w:u w:val="single" w:color="000000"/>
        </w:rPr>
        <w:t>playing</w:t>
      </w:r>
      <w:r w:rsidRPr="0046716F">
        <w:rPr>
          <w:rFonts w:eastAsia="Arial" w:cstheme="minorHAnsi"/>
          <w:b/>
          <w:bCs/>
          <w:spacing w:val="1"/>
          <w:sz w:val="18"/>
          <w:szCs w:val="17"/>
          <w:u w:val="single" w:color="000000"/>
        </w:rPr>
        <w:t xml:space="preserve"> </w:t>
      </w:r>
      <w:r w:rsidRPr="0046716F">
        <w:rPr>
          <w:rFonts w:eastAsia="Arial" w:cstheme="minorHAnsi"/>
          <w:b/>
          <w:bCs/>
          <w:sz w:val="18"/>
          <w:szCs w:val="17"/>
          <w:u w:val="single" w:color="000000"/>
        </w:rPr>
        <w:t>in</w:t>
      </w:r>
      <w:r w:rsidRPr="0046716F">
        <w:rPr>
          <w:rFonts w:eastAsia="Arial" w:cstheme="minorHAnsi"/>
          <w:b/>
          <w:bCs/>
          <w:spacing w:val="28"/>
          <w:sz w:val="18"/>
          <w:szCs w:val="17"/>
          <w:u w:val="single" w:color="000000"/>
        </w:rPr>
        <w:t xml:space="preserve"> </w:t>
      </w:r>
      <w:r w:rsidRPr="0046716F">
        <w:rPr>
          <w:rFonts w:eastAsia="Arial" w:cstheme="minorHAnsi"/>
          <w:b/>
          <w:bCs/>
          <w:sz w:val="18"/>
          <w:szCs w:val="17"/>
          <w:u w:val="single" w:color="000000"/>
        </w:rPr>
        <w:t>an</w:t>
      </w:r>
      <w:r w:rsidRPr="0046716F">
        <w:rPr>
          <w:rFonts w:eastAsia="Arial" w:cstheme="minorHAnsi"/>
          <w:b/>
          <w:bCs/>
          <w:spacing w:val="33"/>
          <w:sz w:val="18"/>
          <w:szCs w:val="17"/>
          <w:u w:val="single" w:color="000000"/>
        </w:rPr>
        <w:t xml:space="preserve"> </w:t>
      </w:r>
      <w:r w:rsidR="001D27AA" w:rsidRPr="0046716F">
        <w:rPr>
          <w:rFonts w:eastAsia="Arial" w:cstheme="minorHAnsi"/>
          <w:b/>
          <w:bCs/>
          <w:sz w:val="18"/>
          <w:szCs w:val="17"/>
          <w:u w:val="single" w:color="000000"/>
        </w:rPr>
        <w:t xml:space="preserve">older </w:t>
      </w:r>
      <w:r w:rsidR="001D27AA" w:rsidRPr="0046716F">
        <w:rPr>
          <w:rFonts w:eastAsia="Arial" w:cstheme="minorHAnsi"/>
          <w:b/>
          <w:bCs/>
          <w:spacing w:val="1"/>
          <w:sz w:val="18"/>
          <w:szCs w:val="17"/>
          <w:u w:val="single" w:color="000000"/>
        </w:rPr>
        <w:t>age</w:t>
      </w:r>
      <w:r w:rsidRPr="0046716F">
        <w:rPr>
          <w:rFonts w:eastAsia="Arial" w:cstheme="minorHAnsi"/>
          <w:b/>
          <w:bCs/>
          <w:spacing w:val="36"/>
          <w:sz w:val="18"/>
          <w:szCs w:val="17"/>
          <w:u w:val="single" w:color="000000"/>
        </w:rPr>
        <w:t xml:space="preserve"> </w:t>
      </w:r>
      <w:r w:rsidRPr="0046716F">
        <w:rPr>
          <w:rFonts w:eastAsia="Arial" w:cstheme="minorHAnsi"/>
          <w:b/>
          <w:bCs/>
          <w:sz w:val="18"/>
          <w:szCs w:val="17"/>
          <w:u w:val="single" w:color="000000"/>
        </w:rPr>
        <w:t>bracket</w:t>
      </w:r>
      <w:r w:rsidRPr="0046716F">
        <w:rPr>
          <w:rFonts w:eastAsia="Arial" w:cstheme="minorHAnsi"/>
          <w:b/>
          <w:bCs/>
          <w:spacing w:val="5"/>
          <w:sz w:val="18"/>
          <w:szCs w:val="17"/>
          <w:u w:val="single" w:color="000000"/>
        </w:rPr>
        <w:t xml:space="preserve"> </w:t>
      </w:r>
      <w:r w:rsidRPr="0046716F">
        <w:rPr>
          <w:rFonts w:eastAsia="Arial" w:cstheme="minorHAnsi"/>
          <w:b/>
          <w:bCs/>
          <w:sz w:val="18"/>
          <w:szCs w:val="17"/>
          <w:u w:val="single" w:color="000000"/>
        </w:rPr>
        <w:t>during the</w:t>
      </w:r>
      <w:r w:rsidRPr="0046716F">
        <w:rPr>
          <w:rFonts w:eastAsia="Arial" w:cstheme="minorHAnsi"/>
          <w:b/>
          <w:bCs/>
          <w:spacing w:val="34"/>
          <w:sz w:val="18"/>
          <w:szCs w:val="17"/>
          <w:u w:val="single" w:color="000000"/>
        </w:rPr>
        <w:t xml:space="preserve"> </w:t>
      </w:r>
      <w:r w:rsidRPr="0046716F">
        <w:rPr>
          <w:rFonts w:eastAsia="Arial" w:cstheme="minorHAnsi"/>
          <w:b/>
          <w:bCs/>
          <w:sz w:val="18"/>
          <w:szCs w:val="17"/>
          <w:u w:val="single" w:color="000000"/>
        </w:rPr>
        <w:t>Region’s primary</w:t>
      </w:r>
      <w:r w:rsidRPr="0046716F">
        <w:rPr>
          <w:rFonts w:eastAsia="Arial" w:cstheme="minorHAnsi"/>
          <w:b/>
          <w:bCs/>
          <w:spacing w:val="3"/>
          <w:sz w:val="18"/>
          <w:szCs w:val="17"/>
          <w:u w:val="single" w:color="000000"/>
        </w:rPr>
        <w:t xml:space="preserve"> </w:t>
      </w:r>
      <w:r w:rsidRPr="0046716F">
        <w:rPr>
          <w:rFonts w:eastAsia="Arial" w:cstheme="minorHAnsi"/>
          <w:b/>
          <w:bCs/>
          <w:sz w:val="18"/>
          <w:szCs w:val="17"/>
          <w:u w:val="single" w:color="000000"/>
        </w:rPr>
        <w:t>program.</w:t>
      </w:r>
      <w:r w:rsidRPr="0046716F">
        <w:rPr>
          <w:rFonts w:eastAsia="Arial" w:cstheme="minorHAnsi"/>
          <w:b/>
          <w:bCs/>
          <w:spacing w:val="5"/>
          <w:sz w:val="18"/>
          <w:szCs w:val="17"/>
          <w:u w:val="single" w:color="000000"/>
        </w:rPr>
        <w:t xml:space="preserve"> </w:t>
      </w:r>
      <w:r w:rsidRPr="0046716F">
        <w:rPr>
          <w:rFonts w:eastAsia="Arial" w:cstheme="minorHAnsi"/>
          <w:sz w:val="18"/>
          <w:szCs w:val="17"/>
        </w:rPr>
        <w:t>Regional</w:t>
      </w:r>
      <w:r w:rsidRPr="0046716F">
        <w:rPr>
          <w:rFonts w:eastAsia="Arial" w:cstheme="minorHAnsi"/>
          <w:spacing w:val="78"/>
          <w:sz w:val="18"/>
          <w:szCs w:val="17"/>
        </w:rPr>
        <w:t xml:space="preserve"> </w:t>
      </w:r>
      <w:r w:rsidRPr="0046716F">
        <w:rPr>
          <w:rFonts w:eastAsia="Arial" w:cstheme="minorHAnsi"/>
          <w:sz w:val="18"/>
          <w:szCs w:val="17"/>
        </w:rPr>
        <w:t>Commissioners</w:t>
      </w:r>
      <w:r w:rsidRPr="0046716F">
        <w:rPr>
          <w:rFonts w:eastAsia="Arial" w:cstheme="minorHAnsi"/>
          <w:spacing w:val="2"/>
          <w:sz w:val="18"/>
          <w:szCs w:val="17"/>
        </w:rPr>
        <w:t xml:space="preserve"> </w:t>
      </w:r>
      <w:r w:rsidR="001D27AA" w:rsidRPr="0046716F">
        <w:rPr>
          <w:rFonts w:eastAsia="Arial" w:cstheme="minorHAnsi"/>
          <w:sz w:val="18"/>
          <w:szCs w:val="17"/>
        </w:rPr>
        <w:t xml:space="preserve">must </w:t>
      </w:r>
      <w:r w:rsidR="001D27AA" w:rsidRPr="0046716F">
        <w:rPr>
          <w:rFonts w:eastAsia="Arial" w:cstheme="minorHAnsi"/>
          <w:spacing w:val="1"/>
          <w:sz w:val="18"/>
          <w:szCs w:val="17"/>
        </w:rPr>
        <w:t>NOT</w:t>
      </w:r>
      <w:r w:rsidRPr="0046716F">
        <w:rPr>
          <w:rFonts w:eastAsia="Arial" w:cstheme="minorHAnsi"/>
          <w:sz w:val="18"/>
          <w:szCs w:val="17"/>
        </w:rPr>
        <w:t xml:space="preserve"> </w:t>
      </w:r>
      <w:r w:rsidRPr="0046716F">
        <w:rPr>
          <w:rFonts w:eastAsia="Arial" w:cstheme="minorHAnsi"/>
          <w:spacing w:val="1"/>
          <w:sz w:val="18"/>
          <w:szCs w:val="17"/>
        </w:rPr>
        <w:t>play</w:t>
      </w:r>
      <w:r w:rsidRPr="0046716F">
        <w:rPr>
          <w:rFonts w:eastAsia="Arial" w:cstheme="minorHAnsi"/>
          <w:spacing w:val="44"/>
          <w:sz w:val="18"/>
          <w:szCs w:val="17"/>
        </w:rPr>
        <w:t xml:space="preserve"> </w:t>
      </w:r>
      <w:r w:rsidRPr="0046716F">
        <w:rPr>
          <w:rFonts w:eastAsia="Arial" w:cstheme="minorHAnsi"/>
          <w:sz w:val="18"/>
          <w:szCs w:val="17"/>
        </w:rPr>
        <w:t>younger</w:t>
      </w:r>
      <w:r w:rsidRPr="0046716F">
        <w:rPr>
          <w:rFonts w:eastAsia="Arial" w:cstheme="minorHAnsi"/>
          <w:spacing w:val="3"/>
          <w:sz w:val="18"/>
          <w:szCs w:val="17"/>
        </w:rPr>
        <w:t xml:space="preserve"> </w:t>
      </w:r>
      <w:r w:rsidRPr="0046716F">
        <w:rPr>
          <w:rFonts w:eastAsia="Arial" w:cstheme="minorHAnsi"/>
          <w:sz w:val="18"/>
          <w:szCs w:val="17"/>
        </w:rPr>
        <w:t>children</w:t>
      </w:r>
      <w:r w:rsidRPr="0046716F">
        <w:rPr>
          <w:rFonts w:eastAsia="Arial" w:cstheme="minorHAnsi"/>
          <w:spacing w:val="-1"/>
          <w:sz w:val="18"/>
          <w:szCs w:val="17"/>
        </w:rPr>
        <w:t xml:space="preserve"> </w:t>
      </w:r>
      <w:r w:rsidRPr="0046716F">
        <w:rPr>
          <w:rFonts w:eastAsia="Arial" w:cstheme="minorHAnsi"/>
          <w:sz w:val="18"/>
          <w:szCs w:val="17"/>
        </w:rPr>
        <w:t>up</w:t>
      </w:r>
      <w:r w:rsidRPr="0046716F">
        <w:rPr>
          <w:rFonts w:eastAsia="Arial" w:cstheme="minorHAnsi"/>
          <w:spacing w:val="37"/>
          <w:sz w:val="18"/>
          <w:szCs w:val="17"/>
        </w:rPr>
        <w:t xml:space="preserve"> </w:t>
      </w:r>
      <w:r w:rsidRPr="0046716F">
        <w:rPr>
          <w:rFonts w:eastAsia="Arial" w:cstheme="minorHAnsi"/>
          <w:spacing w:val="1"/>
          <w:sz w:val="18"/>
          <w:szCs w:val="17"/>
        </w:rPr>
        <w:t>for</w:t>
      </w:r>
      <w:r w:rsidRPr="0046716F">
        <w:rPr>
          <w:rFonts w:eastAsia="Arial" w:cstheme="minorHAnsi"/>
          <w:spacing w:val="41"/>
          <w:sz w:val="18"/>
          <w:szCs w:val="17"/>
        </w:rPr>
        <w:t xml:space="preserve"> </w:t>
      </w:r>
      <w:r w:rsidRPr="0046716F">
        <w:rPr>
          <w:rFonts w:eastAsia="Arial" w:cstheme="minorHAnsi"/>
          <w:sz w:val="18"/>
          <w:szCs w:val="17"/>
        </w:rPr>
        <w:t>the</w:t>
      </w:r>
      <w:r w:rsidRPr="0046716F">
        <w:rPr>
          <w:rFonts w:eastAsia="Arial" w:cstheme="minorHAnsi"/>
          <w:spacing w:val="22"/>
          <w:sz w:val="18"/>
          <w:szCs w:val="17"/>
        </w:rPr>
        <w:t xml:space="preserve"> </w:t>
      </w:r>
      <w:r w:rsidRPr="0046716F">
        <w:rPr>
          <w:rFonts w:eastAsia="Arial" w:cstheme="minorHAnsi"/>
          <w:sz w:val="18"/>
          <w:szCs w:val="17"/>
        </w:rPr>
        <w:t>express</w:t>
      </w:r>
      <w:r w:rsidRPr="0046716F">
        <w:rPr>
          <w:rFonts w:eastAsia="Arial" w:cstheme="minorHAnsi"/>
          <w:spacing w:val="46"/>
          <w:sz w:val="18"/>
          <w:szCs w:val="17"/>
        </w:rPr>
        <w:t xml:space="preserve"> </w:t>
      </w:r>
      <w:r w:rsidRPr="0046716F">
        <w:rPr>
          <w:rFonts w:eastAsia="Arial" w:cstheme="minorHAnsi"/>
          <w:sz w:val="18"/>
          <w:szCs w:val="17"/>
        </w:rPr>
        <w:t>or</w:t>
      </w:r>
      <w:r w:rsidRPr="0046716F">
        <w:rPr>
          <w:rFonts w:eastAsia="Arial" w:cstheme="minorHAnsi"/>
          <w:spacing w:val="18"/>
          <w:sz w:val="18"/>
          <w:szCs w:val="17"/>
        </w:rPr>
        <w:t xml:space="preserve"> </w:t>
      </w:r>
      <w:r w:rsidRPr="0046716F">
        <w:rPr>
          <w:rFonts w:eastAsia="Arial" w:cstheme="minorHAnsi"/>
          <w:sz w:val="18"/>
          <w:szCs w:val="17"/>
        </w:rPr>
        <w:t>singular purpose</w:t>
      </w:r>
      <w:r w:rsidRPr="0046716F">
        <w:rPr>
          <w:rFonts w:eastAsia="Arial" w:cstheme="minorHAnsi"/>
          <w:spacing w:val="44"/>
          <w:sz w:val="18"/>
          <w:szCs w:val="17"/>
        </w:rPr>
        <w:t xml:space="preserve"> </w:t>
      </w:r>
      <w:r w:rsidRPr="0046716F">
        <w:rPr>
          <w:rFonts w:eastAsia="Arial" w:cstheme="minorHAnsi"/>
          <w:spacing w:val="-1"/>
          <w:sz w:val="18"/>
          <w:szCs w:val="17"/>
        </w:rPr>
        <w:t>of</w:t>
      </w:r>
      <w:r w:rsidRPr="0046716F">
        <w:rPr>
          <w:rFonts w:eastAsia="Arial" w:cstheme="minorHAnsi"/>
          <w:spacing w:val="16"/>
          <w:sz w:val="18"/>
          <w:szCs w:val="17"/>
        </w:rPr>
        <w:t xml:space="preserve"> </w:t>
      </w:r>
      <w:r w:rsidRPr="0046716F">
        <w:rPr>
          <w:rFonts w:eastAsia="Arial" w:cstheme="minorHAnsi"/>
          <w:sz w:val="18"/>
          <w:szCs w:val="17"/>
        </w:rPr>
        <w:t>participating in</w:t>
      </w:r>
      <w:r w:rsidRPr="0046716F">
        <w:rPr>
          <w:rFonts w:eastAsia="Arial" w:cstheme="minorHAnsi"/>
          <w:spacing w:val="70"/>
          <w:sz w:val="18"/>
          <w:szCs w:val="17"/>
        </w:rPr>
        <w:t xml:space="preserve"> </w:t>
      </w:r>
      <w:r w:rsidRPr="0046716F">
        <w:rPr>
          <w:rFonts w:eastAsia="Arial" w:cstheme="minorHAnsi"/>
          <w:sz w:val="18"/>
          <w:szCs w:val="17"/>
        </w:rPr>
        <w:t>the</w:t>
      </w:r>
      <w:r w:rsidRPr="0046716F">
        <w:rPr>
          <w:rFonts w:eastAsia="Arial" w:cstheme="minorHAnsi"/>
          <w:spacing w:val="28"/>
          <w:sz w:val="18"/>
          <w:szCs w:val="17"/>
        </w:rPr>
        <w:t xml:space="preserve"> </w:t>
      </w:r>
      <w:r w:rsidR="001D27AA" w:rsidRPr="0046716F">
        <w:rPr>
          <w:rFonts w:eastAsia="Arial" w:cstheme="minorHAnsi"/>
          <w:sz w:val="18"/>
          <w:szCs w:val="17"/>
        </w:rPr>
        <w:t xml:space="preserve">National </w:t>
      </w:r>
      <w:r w:rsidR="001D27AA" w:rsidRPr="0046716F">
        <w:rPr>
          <w:rFonts w:eastAsia="Arial" w:cstheme="minorHAnsi"/>
          <w:spacing w:val="13"/>
          <w:sz w:val="18"/>
          <w:szCs w:val="17"/>
        </w:rPr>
        <w:t>Games</w:t>
      </w:r>
      <w:r w:rsidRPr="0046716F">
        <w:rPr>
          <w:rFonts w:eastAsia="Arial" w:cstheme="minorHAnsi"/>
          <w:b/>
          <w:bCs/>
          <w:spacing w:val="2"/>
          <w:sz w:val="18"/>
          <w:szCs w:val="17"/>
        </w:rPr>
        <w:t>.</w:t>
      </w:r>
    </w:p>
    <w:p w14:paraId="2EC0280F" w14:textId="77777777" w:rsidR="00FB118A" w:rsidRPr="0046716F" w:rsidRDefault="00FB118A" w:rsidP="00131F9E">
      <w:pPr>
        <w:spacing w:before="3"/>
        <w:jc w:val="both"/>
        <w:rPr>
          <w:rFonts w:eastAsia="Arial" w:cstheme="minorHAnsi"/>
          <w:b/>
          <w:bCs/>
          <w:sz w:val="20"/>
          <w:szCs w:val="18"/>
        </w:rPr>
      </w:pPr>
    </w:p>
    <w:p w14:paraId="1CCD8B43" w14:textId="77777777" w:rsidR="00FB118A" w:rsidRPr="0046716F" w:rsidRDefault="00DA3BD7" w:rsidP="003F688E">
      <w:pPr>
        <w:pStyle w:val="BodyText"/>
        <w:numPr>
          <w:ilvl w:val="0"/>
          <w:numId w:val="10"/>
        </w:numPr>
        <w:rPr>
          <w:rFonts w:asciiTheme="minorHAnsi" w:hAnsiTheme="minorHAnsi" w:cstheme="minorHAnsi"/>
          <w:sz w:val="18"/>
        </w:rPr>
      </w:pPr>
      <w:r w:rsidRPr="0046716F">
        <w:rPr>
          <w:rFonts w:asciiTheme="minorHAnsi" w:hAnsiTheme="minorHAnsi" w:cstheme="minorHAnsi"/>
          <w:sz w:val="18"/>
        </w:rPr>
        <w:t>A</w:t>
      </w:r>
      <w:r w:rsidRPr="0046716F">
        <w:rPr>
          <w:rFonts w:asciiTheme="minorHAnsi" w:hAnsiTheme="minorHAnsi" w:cstheme="minorHAnsi"/>
          <w:spacing w:val="11"/>
          <w:sz w:val="18"/>
        </w:rPr>
        <w:t xml:space="preserve"> </w:t>
      </w:r>
      <w:r w:rsidRPr="0046716F">
        <w:rPr>
          <w:rFonts w:asciiTheme="minorHAnsi" w:hAnsiTheme="minorHAnsi" w:cstheme="minorHAnsi"/>
          <w:sz w:val="18"/>
        </w:rPr>
        <w:t>player</w:t>
      </w:r>
      <w:r w:rsidRPr="0046716F">
        <w:rPr>
          <w:rFonts w:asciiTheme="minorHAnsi" w:hAnsiTheme="minorHAnsi" w:cstheme="minorHAnsi"/>
          <w:spacing w:val="36"/>
          <w:sz w:val="18"/>
        </w:rPr>
        <w:t xml:space="preserve"> </w:t>
      </w:r>
      <w:r w:rsidRPr="0046716F">
        <w:rPr>
          <w:rFonts w:asciiTheme="minorHAnsi" w:hAnsiTheme="minorHAnsi" w:cstheme="minorHAnsi"/>
          <w:sz w:val="18"/>
        </w:rPr>
        <w:t>born</w:t>
      </w:r>
      <w:r w:rsidRPr="0046716F">
        <w:rPr>
          <w:rFonts w:asciiTheme="minorHAnsi" w:hAnsiTheme="minorHAnsi" w:cstheme="minorHAnsi"/>
          <w:spacing w:val="24"/>
          <w:sz w:val="18"/>
        </w:rPr>
        <w:t xml:space="preserve"> </w:t>
      </w:r>
      <w:r w:rsidRPr="0046716F">
        <w:rPr>
          <w:rFonts w:asciiTheme="minorHAnsi" w:hAnsiTheme="minorHAnsi" w:cstheme="minorHAnsi"/>
          <w:sz w:val="18"/>
        </w:rPr>
        <w:t>between</w:t>
      </w:r>
      <w:r w:rsidRPr="0046716F">
        <w:rPr>
          <w:rFonts w:asciiTheme="minorHAnsi" w:hAnsiTheme="minorHAnsi" w:cstheme="minorHAnsi"/>
          <w:spacing w:val="44"/>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36"/>
          <w:sz w:val="18"/>
        </w:rPr>
        <w:t xml:space="preserve"> </w:t>
      </w:r>
      <w:r w:rsidRPr="0046716F">
        <w:rPr>
          <w:rFonts w:asciiTheme="minorHAnsi" w:hAnsiTheme="minorHAnsi" w:cstheme="minorHAnsi"/>
          <w:sz w:val="18"/>
        </w:rPr>
        <w:t>1,</w:t>
      </w:r>
      <w:r w:rsidRPr="0046716F">
        <w:rPr>
          <w:rFonts w:asciiTheme="minorHAnsi" w:hAnsiTheme="minorHAnsi" w:cstheme="minorHAnsi"/>
          <w:spacing w:val="13"/>
          <w:sz w:val="18"/>
        </w:rPr>
        <w:t xml:space="preserve"> </w:t>
      </w:r>
      <w:r w:rsidRPr="0046716F">
        <w:rPr>
          <w:rFonts w:asciiTheme="minorHAnsi" w:hAnsiTheme="minorHAnsi" w:cstheme="minorHAnsi"/>
          <w:sz w:val="18"/>
        </w:rPr>
        <w:t>1999</w:t>
      </w:r>
      <w:r w:rsidRPr="0046716F">
        <w:rPr>
          <w:rFonts w:asciiTheme="minorHAnsi" w:hAnsiTheme="minorHAnsi" w:cstheme="minorHAnsi"/>
          <w:spacing w:val="27"/>
          <w:sz w:val="18"/>
        </w:rPr>
        <w:t xml:space="preserve"> </w:t>
      </w:r>
      <w:r w:rsidRPr="0046716F">
        <w:rPr>
          <w:rFonts w:asciiTheme="minorHAnsi" w:hAnsiTheme="minorHAnsi" w:cstheme="minorHAnsi"/>
          <w:sz w:val="18"/>
        </w:rPr>
        <w:t>and</w:t>
      </w:r>
      <w:r w:rsidRPr="0046716F">
        <w:rPr>
          <w:rFonts w:asciiTheme="minorHAnsi" w:hAnsiTheme="minorHAnsi" w:cstheme="minorHAnsi"/>
          <w:spacing w:val="22"/>
          <w:sz w:val="18"/>
        </w:rPr>
        <w:t xml:space="preserve"> </w:t>
      </w:r>
      <w:r w:rsidR="006E6EE5" w:rsidRPr="0046716F">
        <w:rPr>
          <w:rFonts w:asciiTheme="minorHAnsi" w:hAnsiTheme="minorHAnsi" w:cstheme="minorHAnsi"/>
          <w:sz w:val="18"/>
        </w:rPr>
        <w:t>December</w:t>
      </w:r>
      <w:r w:rsidRPr="0046716F">
        <w:rPr>
          <w:rFonts w:asciiTheme="minorHAnsi" w:hAnsiTheme="minorHAnsi" w:cstheme="minorHAnsi"/>
          <w:spacing w:val="19"/>
          <w:sz w:val="18"/>
        </w:rPr>
        <w:t xml:space="preserve"> </w:t>
      </w:r>
      <w:r w:rsidRPr="0046716F">
        <w:rPr>
          <w:rFonts w:asciiTheme="minorHAnsi" w:hAnsiTheme="minorHAnsi" w:cstheme="minorHAnsi"/>
          <w:sz w:val="18"/>
        </w:rPr>
        <w:t>31,</w:t>
      </w:r>
      <w:r w:rsidRPr="0046716F">
        <w:rPr>
          <w:rFonts w:asciiTheme="minorHAnsi" w:hAnsiTheme="minorHAnsi" w:cstheme="minorHAnsi"/>
          <w:spacing w:val="19"/>
          <w:sz w:val="18"/>
        </w:rPr>
        <w:t xml:space="preserve"> </w:t>
      </w:r>
      <w:r w:rsidRPr="0046716F">
        <w:rPr>
          <w:rFonts w:asciiTheme="minorHAnsi" w:hAnsiTheme="minorHAnsi" w:cstheme="minorHAnsi"/>
          <w:sz w:val="18"/>
        </w:rPr>
        <w:t>2000</w:t>
      </w:r>
      <w:r w:rsidRPr="0046716F">
        <w:rPr>
          <w:rFonts w:asciiTheme="minorHAnsi" w:hAnsiTheme="minorHAnsi" w:cstheme="minorHAnsi"/>
          <w:spacing w:val="27"/>
          <w:sz w:val="18"/>
        </w:rPr>
        <w:t xml:space="preserve"> </w:t>
      </w:r>
      <w:r w:rsidRPr="0046716F">
        <w:rPr>
          <w:rFonts w:asciiTheme="minorHAnsi" w:hAnsiTheme="minorHAnsi" w:cstheme="minorHAnsi"/>
          <w:spacing w:val="2"/>
          <w:sz w:val="18"/>
        </w:rPr>
        <w:t>may</w:t>
      </w:r>
      <w:r w:rsidRPr="0046716F">
        <w:rPr>
          <w:rFonts w:asciiTheme="minorHAnsi" w:hAnsiTheme="minorHAnsi" w:cstheme="minorHAnsi"/>
          <w:spacing w:val="19"/>
          <w:sz w:val="18"/>
        </w:rPr>
        <w:t xml:space="preserve"> </w:t>
      </w:r>
      <w:r w:rsidRPr="0046716F">
        <w:rPr>
          <w:rFonts w:asciiTheme="minorHAnsi" w:hAnsiTheme="minorHAnsi" w:cstheme="minorHAnsi"/>
          <w:sz w:val="18"/>
        </w:rPr>
        <w:t>play</w:t>
      </w:r>
      <w:r w:rsidRPr="0046716F">
        <w:rPr>
          <w:rFonts w:asciiTheme="minorHAnsi" w:hAnsiTheme="minorHAnsi" w:cstheme="minorHAnsi"/>
          <w:spacing w:val="27"/>
          <w:sz w:val="18"/>
        </w:rPr>
        <w:t xml:space="preserve"> </w:t>
      </w:r>
      <w:r w:rsidR="001D27AA" w:rsidRPr="0046716F">
        <w:rPr>
          <w:rFonts w:asciiTheme="minorHAnsi" w:hAnsiTheme="minorHAnsi" w:cstheme="minorHAnsi"/>
          <w:spacing w:val="2"/>
          <w:sz w:val="18"/>
        </w:rPr>
        <w:t>19U</w:t>
      </w:r>
    </w:p>
    <w:p w14:paraId="14644B94" w14:textId="77777777" w:rsidR="00FB118A" w:rsidRPr="0046716F" w:rsidRDefault="00FB118A" w:rsidP="00131F9E">
      <w:pPr>
        <w:spacing w:before="2"/>
        <w:jc w:val="both"/>
        <w:rPr>
          <w:rFonts w:eastAsia="Arial" w:cstheme="minorHAnsi"/>
          <w:sz w:val="20"/>
          <w:szCs w:val="18"/>
        </w:rPr>
      </w:pPr>
    </w:p>
    <w:p w14:paraId="66B4361E" w14:textId="77777777" w:rsidR="00FB118A" w:rsidRPr="0046716F" w:rsidRDefault="00DA3BD7" w:rsidP="003F688E">
      <w:pPr>
        <w:pStyle w:val="BodyText"/>
        <w:numPr>
          <w:ilvl w:val="0"/>
          <w:numId w:val="10"/>
        </w:numPr>
        <w:rPr>
          <w:rFonts w:asciiTheme="minorHAnsi" w:hAnsiTheme="minorHAnsi" w:cstheme="minorHAnsi"/>
          <w:sz w:val="18"/>
        </w:rPr>
      </w:pPr>
      <w:r w:rsidRPr="0046716F">
        <w:rPr>
          <w:rFonts w:asciiTheme="minorHAnsi" w:hAnsiTheme="minorHAnsi" w:cstheme="minorHAnsi"/>
          <w:sz w:val="18"/>
        </w:rPr>
        <w:t>A</w:t>
      </w:r>
      <w:r w:rsidRPr="0046716F">
        <w:rPr>
          <w:rFonts w:asciiTheme="minorHAnsi" w:hAnsiTheme="minorHAnsi" w:cstheme="minorHAnsi"/>
          <w:spacing w:val="11"/>
          <w:sz w:val="18"/>
        </w:rPr>
        <w:t xml:space="preserve"> </w:t>
      </w:r>
      <w:r w:rsidRPr="0046716F">
        <w:rPr>
          <w:rFonts w:asciiTheme="minorHAnsi" w:hAnsiTheme="minorHAnsi" w:cstheme="minorHAnsi"/>
          <w:sz w:val="18"/>
        </w:rPr>
        <w:t>player</w:t>
      </w:r>
      <w:r w:rsidRPr="0046716F">
        <w:rPr>
          <w:rFonts w:asciiTheme="minorHAnsi" w:hAnsiTheme="minorHAnsi" w:cstheme="minorHAnsi"/>
          <w:spacing w:val="36"/>
          <w:sz w:val="18"/>
        </w:rPr>
        <w:t xml:space="preserve"> </w:t>
      </w:r>
      <w:r w:rsidRPr="0046716F">
        <w:rPr>
          <w:rFonts w:asciiTheme="minorHAnsi" w:hAnsiTheme="minorHAnsi" w:cstheme="minorHAnsi"/>
          <w:sz w:val="18"/>
        </w:rPr>
        <w:t>born</w:t>
      </w:r>
      <w:r w:rsidRPr="0046716F">
        <w:rPr>
          <w:rFonts w:asciiTheme="minorHAnsi" w:hAnsiTheme="minorHAnsi" w:cstheme="minorHAnsi"/>
          <w:spacing w:val="24"/>
          <w:sz w:val="18"/>
        </w:rPr>
        <w:t xml:space="preserve"> </w:t>
      </w:r>
      <w:r w:rsidRPr="0046716F">
        <w:rPr>
          <w:rFonts w:asciiTheme="minorHAnsi" w:hAnsiTheme="minorHAnsi" w:cstheme="minorHAnsi"/>
          <w:sz w:val="18"/>
        </w:rPr>
        <w:t>between</w:t>
      </w:r>
      <w:r w:rsidRPr="0046716F">
        <w:rPr>
          <w:rFonts w:asciiTheme="minorHAnsi" w:hAnsiTheme="minorHAnsi" w:cstheme="minorHAnsi"/>
          <w:spacing w:val="44"/>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36"/>
          <w:sz w:val="18"/>
        </w:rPr>
        <w:t xml:space="preserve"> </w:t>
      </w:r>
      <w:r w:rsidRPr="0046716F">
        <w:rPr>
          <w:rFonts w:asciiTheme="minorHAnsi" w:hAnsiTheme="minorHAnsi" w:cstheme="minorHAnsi"/>
          <w:sz w:val="18"/>
        </w:rPr>
        <w:t>1,</w:t>
      </w:r>
      <w:r w:rsidRPr="0046716F">
        <w:rPr>
          <w:rFonts w:asciiTheme="minorHAnsi" w:hAnsiTheme="minorHAnsi" w:cstheme="minorHAnsi"/>
          <w:spacing w:val="13"/>
          <w:sz w:val="18"/>
        </w:rPr>
        <w:t xml:space="preserve"> </w:t>
      </w:r>
      <w:r w:rsidR="006E6EE5" w:rsidRPr="0046716F">
        <w:rPr>
          <w:rFonts w:asciiTheme="minorHAnsi" w:hAnsiTheme="minorHAnsi" w:cstheme="minorHAnsi"/>
          <w:sz w:val="18"/>
        </w:rPr>
        <w:t>2003</w:t>
      </w:r>
      <w:r w:rsidRPr="0046716F">
        <w:rPr>
          <w:rFonts w:asciiTheme="minorHAnsi" w:hAnsiTheme="minorHAnsi" w:cstheme="minorHAnsi"/>
          <w:spacing w:val="27"/>
          <w:sz w:val="18"/>
        </w:rPr>
        <w:t xml:space="preserve"> </w:t>
      </w:r>
      <w:r w:rsidRPr="0046716F">
        <w:rPr>
          <w:rFonts w:asciiTheme="minorHAnsi" w:hAnsiTheme="minorHAnsi" w:cstheme="minorHAnsi"/>
          <w:sz w:val="18"/>
        </w:rPr>
        <w:t>and</w:t>
      </w:r>
      <w:r w:rsidRPr="0046716F">
        <w:rPr>
          <w:rFonts w:asciiTheme="minorHAnsi" w:hAnsiTheme="minorHAnsi" w:cstheme="minorHAnsi"/>
          <w:spacing w:val="22"/>
          <w:sz w:val="18"/>
        </w:rPr>
        <w:t xml:space="preserve"> </w:t>
      </w:r>
      <w:r w:rsidR="006E6EE5" w:rsidRPr="0046716F">
        <w:rPr>
          <w:rFonts w:asciiTheme="minorHAnsi" w:hAnsiTheme="minorHAnsi" w:cstheme="minorHAnsi"/>
          <w:sz w:val="18"/>
        </w:rPr>
        <w:t>December</w:t>
      </w:r>
      <w:r w:rsidR="006E6EE5" w:rsidRPr="0046716F">
        <w:rPr>
          <w:rFonts w:asciiTheme="minorHAnsi" w:hAnsiTheme="minorHAnsi" w:cstheme="minorHAnsi"/>
          <w:spacing w:val="19"/>
          <w:sz w:val="18"/>
        </w:rPr>
        <w:t xml:space="preserve"> </w:t>
      </w:r>
      <w:r w:rsidRPr="0046716F">
        <w:rPr>
          <w:rFonts w:asciiTheme="minorHAnsi" w:hAnsiTheme="minorHAnsi" w:cstheme="minorHAnsi"/>
          <w:sz w:val="18"/>
        </w:rPr>
        <w:t>31,</w:t>
      </w:r>
      <w:r w:rsidRPr="0046716F">
        <w:rPr>
          <w:rFonts w:asciiTheme="minorHAnsi" w:hAnsiTheme="minorHAnsi" w:cstheme="minorHAnsi"/>
          <w:spacing w:val="19"/>
          <w:sz w:val="18"/>
        </w:rPr>
        <w:t xml:space="preserve"> </w:t>
      </w:r>
      <w:r w:rsidRPr="0046716F">
        <w:rPr>
          <w:rFonts w:asciiTheme="minorHAnsi" w:hAnsiTheme="minorHAnsi" w:cstheme="minorHAnsi"/>
          <w:sz w:val="18"/>
        </w:rPr>
        <w:t>200</w:t>
      </w:r>
      <w:r w:rsidR="006E6EE5" w:rsidRPr="0046716F">
        <w:rPr>
          <w:rFonts w:asciiTheme="minorHAnsi" w:hAnsiTheme="minorHAnsi" w:cstheme="minorHAnsi"/>
          <w:sz w:val="18"/>
        </w:rPr>
        <w:t>3</w:t>
      </w:r>
      <w:r w:rsidRPr="0046716F">
        <w:rPr>
          <w:rFonts w:asciiTheme="minorHAnsi" w:hAnsiTheme="minorHAnsi" w:cstheme="minorHAnsi"/>
          <w:spacing w:val="27"/>
          <w:sz w:val="18"/>
        </w:rPr>
        <w:t xml:space="preserve"> </w:t>
      </w:r>
      <w:r w:rsidRPr="0046716F">
        <w:rPr>
          <w:rFonts w:asciiTheme="minorHAnsi" w:hAnsiTheme="minorHAnsi" w:cstheme="minorHAnsi"/>
          <w:spacing w:val="2"/>
          <w:sz w:val="18"/>
        </w:rPr>
        <w:t>may</w:t>
      </w:r>
      <w:r w:rsidRPr="0046716F">
        <w:rPr>
          <w:rFonts w:asciiTheme="minorHAnsi" w:hAnsiTheme="minorHAnsi" w:cstheme="minorHAnsi"/>
          <w:spacing w:val="19"/>
          <w:sz w:val="18"/>
        </w:rPr>
        <w:t xml:space="preserve"> </w:t>
      </w:r>
      <w:r w:rsidRPr="0046716F">
        <w:rPr>
          <w:rFonts w:asciiTheme="minorHAnsi" w:hAnsiTheme="minorHAnsi" w:cstheme="minorHAnsi"/>
          <w:sz w:val="18"/>
        </w:rPr>
        <w:t>play</w:t>
      </w:r>
      <w:r w:rsidRPr="0046716F">
        <w:rPr>
          <w:rFonts w:asciiTheme="minorHAnsi" w:hAnsiTheme="minorHAnsi" w:cstheme="minorHAnsi"/>
          <w:spacing w:val="27"/>
          <w:sz w:val="18"/>
        </w:rPr>
        <w:t xml:space="preserve"> </w:t>
      </w:r>
      <w:r w:rsidR="00001BE5" w:rsidRPr="0046716F">
        <w:rPr>
          <w:rFonts w:asciiTheme="minorHAnsi" w:hAnsiTheme="minorHAnsi" w:cstheme="minorHAnsi"/>
          <w:spacing w:val="2"/>
          <w:sz w:val="18"/>
        </w:rPr>
        <w:t>16U</w:t>
      </w:r>
    </w:p>
    <w:p w14:paraId="2A8D166F" w14:textId="77777777" w:rsidR="00FB118A" w:rsidRPr="0046716F" w:rsidRDefault="00FB118A" w:rsidP="00131F9E">
      <w:pPr>
        <w:spacing w:before="5"/>
        <w:jc w:val="both"/>
        <w:rPr>
          <w:rFonts w:eastAsia="Arial" w:cstheme="minorHAnsi"/>
          <w:sz w:val="20"/>
          <w:szCs w:val="18"/>
        </w:rPr>
      </w:pPr>
    </w:p>
    <w:p w14:paraId="01A26BA2" w14:textId="77777777" w:rsidR="00FB118A" w:rsidRPr="0046716F" w:rsidRDefault="00DA3BD7" w:rsidP="003F688E">
      <w:pPr>
        <w:pStyle w:val="BodyText"/>
        <w:numPr>
          <w:ilvl w:val="0"/>
          <w:numId w:val="10"/>
        </w:numPr>
        <w:rPr>
          <w:rFonts w:asciiTheme="minorHAnsi" w:hAnsiTheme="minorHAnsi" w:cstheme="minorHAnsi"/>
          <w:sz w:val="18"/>
        </w:rPr>
      </w:pPr>
      <w:r w:rsidRPr="0046716F">
        <w:rPr>
          <w:rFonts w:asciiTheme="minorHAnsi" w:hAnsiTheme="minorHAnsi" w:cstheme="minorHAnsi"/>
          <w:sz w:val="18"/>
        </w:rPr>
        <w:t>A</w:t>
      </w:r>
      <w:r w:rsidRPr="0046716F">
        <w:rPr>
          <w:rFonts w:asciiTheme="minorHAnsi" w:hAnsiTheme="minorHAnsi" w:cstheme="minorHAnsi"/>
          <w:spacing w:val="11"/>
          <w:sz w:val="18"/>
        </w:rPr>
        <w:t xml:space="preserve"> </w:t>
      </w:r>
      <w:r w:rsidRPr="0046716F">
        <w:rPr>
          <w:rFonts w:asciiTheme="minorHAnsi" w:hAnsiTheme="minorHAnsi" w:cstheme="minorHAnsi"/>
          <w:sz w:val="18"/>
        </w:rPr>
        <w:t>player</w:t>
      </w:r>
      <w:r w:rsidRPr="0046716F">
        <w:rPr>
          <w:rFonts w:asciiTheme="minorHAnsi" w:hAnsiTheme="minorHAnsi" w:cstheme="minorHAnsi"/>
          <w:spacing w:val="36"/>
          <w:sz w:val="18"/>
        </w:rPr>
        <w:t xml:space="preserve"> </w:t>
      </w:r>
      <w:r w:rsidRPr="0046716F">
        <w:rPr>
          <w:rFonts w:asciiTheme="minorHAnsi" w:hAnsiTheme="minorHAnsi" w:cstheme="minorHAnsi"/>
          <w:sz w:val="18"/>
        </w:rPr>
        <w:t>born</w:t>
      </w:r>
      <w:r w:rsidRPr="0046716F">
        <w:rPr>
          <w:rFonts w:asciiTheme="minorHAnsi" w:hAnsiTheme="minorHAnsi" w:cstheme="minorHAnsi"/>
          <w:spacing w:val="24"/>
          <w:sz w:val="18"/>
        </w:rPr>
        <w:t xml:space="preserve"> </w:t>
      </w:r>
      <w:r w:rsidRPr="0046716F">
        <w:rPr>
          <w:rFonts w:asciiTheme="minorHAnsi" w:hAnsiTheme="minorHAnsi" w:cstheme="minorHAnsi"/>
          <w:sz w:val="18"/>
        </w:rPr>
        <w:t>between</w:t>
      </w:r>
      <w:r w:rsidRPr="0046716F">
        <w:rPr>
          <w:rFonts w:asciiTheme="minorHAnsi" w:hAnsiTheme="minorHAnsi" w:cstheme="minorHAnsi"/>
          <w:spacing w:val="44"/>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36"/>
          <w:sz w:val="18"/>
        </w:rPr>
        <w:t xml:space="preserve"> </w:t>
      </w:r>
      <w:r w:rsidRPr="0046716F">
        <w:rPr>
          <w:rFonts w:asciiTheme="minorHAnsi" w:hAnsiTheme="minorHAnsi" w:cstheme="minorHAnsi"/>
          <w:sz w:val="18"/>
        </w:rPr>
        <w:t>1,</w:t>
      </w:r>
      <w:r w:rsidRPr="0046716F">
        <w:rPr>
          <w:rFonts w:asciiTheme="minorHAnsi" w:hAnsiTheme="minorHAnsi" w:cstheme="minorHAnsi"/>
          <w:spacing w:val="13"/>
          <w:sz w:val="18"/>
        </w:rPr>
        <w:t xml:space="preserve"> </w:t>
      </w:r>
      <w:r w:rsidR="00B45A76" w:rsidRPr="0046716F">
        <w:rPr>
          <w:rFonts w:asciiTheme="minorHAnsi" w:hAnsiTheme="minorHAnsi" w:cstheme="minorHAnsi"/>
          <w:sz w:val="18"/>
        </w:rPr>
        <w:t>2005</w:t>
      </w:r>
      <w:r w:rsidRPr="0046716F">
        <w:rPr>
          <w:rFonts w:asciiTheme="minorHAnsi" w:hAnsiTheme="minorHAnsi" w:cstheme="minorHAnsi"/>
          <w:spacing w:val="27"/>
          <w:sz w:val="18"/>
        </w:rPr>
        <w:t xml:space="preserve"> </w:t>
      </w:r>
      <w:r w:rsidRPr="0046716F">
        <w:rPr>
          <w:rFonts w:asciiTheme="minorHAnsi" w:hAnsiTheme="minorHAnsi" w:cstheme="minorHAnsi"/>
          <w:sz w:val="18"/>
        </w:rPr>
        <w:t>and</w:t>
      </w:r>
      <w:r w:rsidRPr="0046716F">
        <w:rPr>
          <w:rFonts w:asciiTheme="minorHAnsi" w:hAnsiTheme="minorHAnsi" w:cstheme="minorHAnsi"/>
          <w:spacing w:val="22"/>
          <w:sz w:val="18"/>
        </w:rPr>
        <w:t xml:space="preserve"> </w:t>
      </w:r>
      <w:r w:rsidR="006E6EE5" w:rsidRPr="0046716F">
        <w:rPr>
          <w:rFonts w:asciiTheme="minorHAnsi" w:hAnsiTheme="minorHAnsi" w:cstheme="minorHAnsi"/>
          <w:sz w:val="18"/>
        </w:rPr>
        <w:t>December</w:t>
      </w:r>
      <w:r w:rsidR="006E6EE5" w:rsidRPr="0046716F">
        <w:rPr>
          <w:rFonts w:asciiTheme="minorHAnsi" w:hAnsiTheme="minorHAnsi" w:cstheme="minorHAnsi"/>
          <w:spacing w:val="19"/>
          <w:sz w:val="18"/>
        </w:rPr>
        <w:t xml:space="preserve"> </w:t>
      </w:r>
      <w:r w:rsidRPr="0046716F">
        <w:rPr>
          <w:rFonts w:asciiTheme="minorHAnsi" w:hAnsiTheme="minorHAnsi" w:cstheme="minorHAnsi"/>
          <w:sz w:val="18"/>
        </w:rPr>
        <w:t>31,</w:t>
      </w:r>
      <w:r w:rsidRPr="0046716F">
        <w:rPr>
          <w:rFonts w:asciiTheme="minorHAnsi" w:hAnsiTheme="minorHAnsi" w:cstheme="minorHAnsi"/>
          <w:spacing w:val="19"/>
          <w:sz w:val="18"/>
        </w:rPr>
        <w:t xml:space="preserve"> </w:t>
      </w:r>
      <w:r w:rsidR="00B45A76" w:rsidRPr="0046716F">
        <w:rPr>
          <w:rFonts w:asciiTheme="minorHAnsi" w:hAnsiTheme="minorHAnsi" w:cstheme="minorHAnsi"/>
          <w:sz w:val="18"/>
        </w:rPr>
        <w:t>2005</w:t>
      </w:r>
      <w:r w:rsidRPr="0046716F">
        <w:rPr>
          <w:rFonts w:asciiTheme="minorHAnsi" w:hAnsiTheme="minorHAnsi" w:cstheme="minorHAnsi"/>
          <w:spacing w:val="27"/>
          <w:sz w:val="18"/>
        </w:rPr>
        <w:t xml:space="preserve"> </w:t>
      </w:r>
      <w:r w:rsidRPr="0046716F">
        <w:rPr>
          <w:rFonts w:asciiTheme="minorHAnsi" w:hAnsiTheme="minorHAnsi" w:cstheme="minorHAnsi"/>
          <w:spacing w:val="2"/>
          <w:sz w:val="18"/>
        </w:rPr>
        <w:t>may</w:t>
      </w:r>
      <w:r w:rsidRPr="0046716F">
        <w:rPr>
          <w:rFonts w:asciiTheme="minorHAnsi" w:hAnsiTheme="minorHAnsi" w:cstheme="minorHAnsi"/>
          <w:spacing w:val="19"/>
          <w:sz w:val="18"/>
        </w:rPr>
        <w:t xml:space="preserve"> </w:t>
      </w:r>
      <w:r w:rsidRPr="0046716F">
        <w:rPr>
          <w:rFonts w:asciiTheme="minorHAnsi" w:hAnsiTheme="minorHAnsi" w:cstheme="minorHAnsi"/>
          <w:sz w:val="18"/>
        </w:rPr>
        <w:t>play</w:t>
      </w:r>
      <w:r w:rsidRPr="0046716F">
        <w:rPr>
          <w:rFonts w:asciiTheme="minorHAnsi" w:hAnsiTheme="minorHAnsi" w:cstheme="minorHAnsi"/>
          <w:spacing w:val="27"/>
          <w:sz w:val="18"/>
        </w:rPr>
        <w:t xml:space="preserve"> </w:t>
      </w:r>
      <w:r w:rsidR="00001BE5" w:rsidRPr="0046716F">
        <w:rPr>
          <w:rFonts w:asciiTheme="minorHAnsi" w:hAnsiTheme="minorHAnsi" w:cstheme="minorHAnsi"/>
          <w:spacing w:val="2"/>
          <w:sz w:val="18"/>
        </w:rPr>
        <w:t>14U</w:t>
      </w:r>
    </w:p>
    <w:p w14:paraId="4F07C805" w14:textId="77777777" w:rsidR="00FB118A" w:rsidRPr="0046716F" w:rsidRDefault="00FB118A" w:rsidP="00131F9E">
      <w:pPr>
        <w:spacing w:before="2"/>
        <w:jc w:val="both"/>
        <w:rPr>
          <w:rFonts w:eastAsia="Arial" w:cstheme="minorHAnsi"/>
          <w:sz w:val="20"/>
          <w:szCs w:val="18"/>
        </w:rPr>
      </w:pPr>
    </w:p>
    <w:p w14:paraId="78913B0F" w14:textId="77777777" w:rsidR="00FB118A" w:rsidRPr="0046716F" w:rsidRDefault="00DA3BD7" w:rsidP="003F688E">
      <w:pPr>
        <w:pStyle w:val="BodyText"/>
        <w:numPr>
          <w:ilvl w:val="0"/>
          <w:numId w:val="10"/>
        </w:numPr>
        <w:rPr>
          <w:rFonts w:asciiTheme="minorHAnsi" w:hAnsiTheme="minorHAnsi" w:cstheme="minorHAnsi"/>
          <w:sz w:val="18"/>
        </w:rPr>
      </w:pPr>
      <w:r w:rsidRPr="0046716F">
        <w:rPr>
          <w:rFonts w:asciiTheme="minorHAnsi" w:hAnsiTheme="minorHAnsi" w:cstheme="minorHAnsi"/>
          <w:sz w:val="18"/>
        </w:rPr>
        <w:t>A</w:t>
      </w:r>
      <w:r w:rsidRPr="0046716F">
        <w:rPr>
          <w:rFonts w:asciiTheme="minorHAnsi" w:hAnsiTheme="minorHAnsi" w:cstheme="minorHAnsi"/>
          <w:spacing w:val="11"/>
          <w:sz w:val="18"/>
        </w:rPr>
        <w:t xml:space="preserve"> </w:t>
      </w:r>
      <w:r w:rsidRPr="0046716F">
        <w:rPr>
          <w:rFonts w:asciiTheme="minorHAnsi" w:hAnsiTheme="minorHAnsi" w:cstheme="minorHAnsi"/>
          <w:sz w:val="18"/>
        </w:rPr>
        <w:t>player</w:t>
      </w:r>
      <w:r w:rsidRPr="0046716F">
        <w:rPr>
          <w:rFonts w:asciiTheme="minorHAnsi" w:hAnsiTheme="minorHAnsi" w:cstheme="minorHAnsi"/>
          <w:spacing w:val="36"/>
          <w:sz w:val="18"/>
        </w:rPr>
        <w:t xml:space="preserve"> </w:t>
      </w:r>
      <w:r w:rsidRPr="0046716F">
        <w:rPr>
          <w:rFonts w:asciiTheme="minorHAnsi" w:hAnsiTheme="minorHAnsi" w:cstheme="minorHAnsi"/>
          <w:sz w:val="18"/>
        </w:rPr>
        <w:t>born</w:t>
      </w:r>
      <w:r w:rsidRPr="0046716F">
        <w:rPr>
          <w:rFonts w:asciiTheme="minorHAnsi" w:hAnsiTheme="minorHAnsi" w:cstheme="minorHAnsi"/>
          <w:spacing w:val="24"/>
          <w:sz w:val="18"/>
        </w:rPr>
        <w:t xml:space="preserve"> </w:t>
      </w:r>
      <w:r w:rsidRPr="0046716F">
        <w:rPr>
          <w:rFonts w:asciiTheme="minorHAnsi" w:hAnsiTheme="minorHAnsi" w:cstheme="minorHAnsi"/>
          <w:sz w:val="18"/>
        </w:rPr>
        <w:t>between</w:t>
      </w:r>
      <w:r w:rsidRPr="0046716F">
        <w:rPr>
          <w:rFonts w:asciiTheme="minorHAnsi" w:hAnsiTheme="minorHAnsi" w:cstheme="minorHAnsi"/>
          <w:spacing w:val="44"/>
          <w:sz w:val="18"/>
        </w:rPr>
        <w:t xml:space="preserve"> </w:t>
      </w:r>
      <w:r w:rsidR="00001BE5" w:rsidRPr="0046716F">
        <w:rPr>
          <w:rFonts w:asciiTheme="minorHAnsi" w:hAnsiTheme="minorHAnsi" w:cstheme="minorHAnsi"/>
          <w:sz w:val="18"/>
        </w:rPr>
        <w:t>January</w:t>
      </w:r>
      <w:r w:rsidRPr="0046716F">
        <w:rPr>
          <w:rFonts w:asciiTheme="minorHAnsi" w:hAnsiTheme="minorHAnsi" w:cstheme="minorHAnsi"/>
          <w:spacing w:val="36"/>
          <w:sz w:val="18"/>
        </w:rPr>
        <w:t xml:space="preserve"> </w:t>
      </w:r>
      <w:r w:rsidRPr="0046716F">
        <w:rPr>
          <w:rFonts w:asciiTheme="minorHAnsi" w:hAnsiTheme="minorHAnsi" w:cstheme="minorHAnsi"/>
          <w:sz w:val="18"/>
        </w:rPr>
        <w:t>1,</w:t>
      </w:r>
      <w:r w:rsidRPr="0046716F">
        <w:rPr>
          <w:rFonts w:asciiTheme="minorHAnsi" w:hAnsiTheme="minorHAnsi" w:cstheme="minorHAnsi"/>
          <w:spacing w:val="13"/>
          <w:sz w:val="18"/>
        </w:rPr>
        <w:t xml:space="preserve"> </w:t>
      </w:r>
      <w:r w:rsidR="00B45A76" w:rsidRPr="0046716F">
        <w:rPr>
          <w:rFonts w:asciiTheme="minorHAnsi" w:hAnsiTheme="minorHAnsi" w:cstheme="minorHAnsi"/>
          <w:sz w:val="18"/>
        </w:rPr>
        <w:t>2007</w:t>
      </w:r>
      <w:r w:rsidRPr="0046716F">
        <w:rPr>
          <w:rFonts w:asciiTheme="minorHAnsi" w:hAnsiTheme="minorHAnsi" w:cstheme="minorHAnsi"/>
          <w:spacing w:val="27"/>
          <w:sz w:val="18"/>
        </w:rPr>
        <w:t xml:space="preserve"> </w:t>
      </w:r>
      <w:r w:rsidRPr="0046716F">
        <w:rPr>
          <w:rFonts w:asciiTheme="minorHAnsi" w:hAnsiTheme="minorHAnsi" w:cstheme="minorHAnsi"/>
          <w:sz w:val="18"/>
        </w:rPr>
        <w:t>and</w:t>
      </w:r>
      <w:r w:rsidRPr="0046716F">
        <w:rPr>
          <w:rFonts w:asciiTheme="minorHAnsi" w:hAnsiTheme="minorHAnsi" w:cstheme="minorHAnsi"/>
          <w:spacing w:val="22"/>
          <w:sz w:val="18"/>
        </w:rPr>
        <w:t xml:space="preserve"> </w:t>
      </w:r>
      <w:r w:rsidR="006E6EE5" w:rsidRPr="0046716F">
        <w:rPr>
          <w:rFonts w:asciiTheme="minorHAnsi" w:hAnsiTheme="minorHAnsi" w:cstheme="minorHAnsi"/>
          <w:sz w:val="18"/>
        </w:rPr>
        <w:t>December</w:t>
      </w:r>
      <w:r w:rsidR="006E6EE5" w:rsidRPr="0046716F">
        <w:rPr>
          <w:rFonts w:asciiTheme="minorHAnsi" w:hAnsiTheme="minorHAnsi" w:cstheme="minorHAnsi"/>
          <w:spacing w:val="19"/>
          <w:sz w:val="18"/>
        </w:rPr>
        <w:t xml:space="preserve"> </w:t>
      </w:r>
      <w:r w:rsidRPr="0046716F">
        <w:rPr>
          <w:rFonts w:asciiTheme="minorHAnsi" w:hAnsiTheme="minorHAnsi" w:cstheme="minorHAnsi"/>
          <w:sz w:val="18"/>
        </w:rPr>
        <w:t>31,</w:t>
      </w:r>
      <w:r w:rsidRPr="0046716F">
        <w:rPr>
          <w:rFonts w:asciiTheme="minorHAnsi" w:hAnsiTheme="minorHAnsi" w:cstheme="minorHAnsi"/>
          <w:spacing w:val="19"/>
          <w:sz w:val="18"/>
        </w:rPr>
        <w:t xml:space="preserve"> </w:t>
      </w:r>
      <w:r w:rsidR="00B45A76" w:rsidRPr="0046716F">
        <w:rPr>
          <w:rFonts w:asciiTheme="minorHAnsi" w:hAnsiTheme="minorHAnsi" w:cstheme="minorHAnsi"/>
          <w:sz w:val="18"/>
        </w:rPr>
        <w:t>2007</w:t>
      </w:r>
      <w:r w:rsidRPr="0046716F">
        <w:rPr>
          <w:rFonts w:asciiTheme="minorHAnsi" w:hAnsiTheme="minorHAnsi" w:cstheme="minorHAnsi"/>
          <w:spacing w:val="27"/>
          <w:sz w:val="18"/>
        </w:rPr>
        <w:t xml:space="preserve"> </w:t>
      </w:r>
      <w:r w:rsidRPr="0046716F">
        <w:rPr>
          <w:rFonts w:asciiTheme="minorHAnsi" w:hAnsiTheme="minorHAnsi" w:cstheme="minorHAnsi"/>
          <w:spacing w:val="2"/>
          <w:sz w:val="18"/>
        </w:rPr>
        <w:t>may</w:t>
      </w:r>
      <w:r w:rsidRPr="0046716F">
        <w:rPr>
          <w:rFonts w:asciiTheme="minorHAnsi" w:hAnsiTheme="minorHAnsi" w:cstheme="minorHAnsi"/>
          <w:spacing w:val="19"/>
          <w:sz w:val="18"/>
        </w:rPr>
        <w:t xml:space="preserve"> </w:t>
      </w:r>
      <w:r w:rsidRPr="0046716F">
        <w:rPr>
          <w:rFonts w:asciiTheme="minorHAnsi" w:hAnsiTheme="minorHAnsi" w:cstheme="minorHAnsi"/>
          <w:sz w:val="18"/>
        </w:rPr>
        <w:t>play</w:t>
      </w:r>
      <w:r w:rsidRPr="0046716F">
        <w:rPr>
          <w:rFonts w:asciiTheme="minorHAnsi" w:hAnsiTheme="minorHAnsi" w:cstheme="minorHAnsi"/>
          <w:spacing w:val="27"/>
          <w:sz w:val="18"/>
        </w:rPr>
        <w:t xml:space="preserve"> </w:t>
      </w:r>
      <w:r w:rsidR="00001BE5" w:rsidRPr="0046716F">
        <w:rPr>
          <w:rFonts w:asciiTheme="minorHAnsi" w:hAnsiTheme="minorHAnsi" w:cstheme="minorHAnsi"/>
          <w:spacing w:val="2"/>
          <w:sz w:val="18"/>
        </w:rPr>
        <w:t>12U</w:t>
      </w:r>
    </w:p>
    <w:p w14:paraId="7693B28B" w14:textId="77777777" w:rsidR="00FB118A" w:rsidRPr="0046716F" w:rsidRDefault="00FB118A" w:rsidP="00131F9E">
      <w:pPr>
        <w:spacing w:before="2"/>
        <w:jc w:val="both"/>
        <w:rPr>
          <w:rFonts w:eastAsia="Arial" w:cstheme="minorHAnsi"/>
          <w:sz w:val="20"/>
          <w:szCs w:val="18"/>
        </w:rPr>
      </w:pPr>
    </w:p>
    <w:p w14:paraId="1B3587B1" w14:textId="77777777" w:rsidR="00FB118A" w:rsidRPr="0046716F" w:rsidRDefault="00DA3BD7" w:rsidP="003F688E">
      <w:pPr>
        <w:pStyle w:val="Heading3"/>
        <w:numPr>
          <w:ilvl w:val="0"/>
          <w:numId w:val="10"/>
        </w:numPr>
        <w:rPr>
          <w:rFonts w:asciiTheme="minorHAnsi" w:hAnsiTheme="minorHAnsi" w:cstheme="minorHAnsi"/>
          <w:sz w:val="18"/>
        </w:rPr>
      </w:pPr>
      <w:r w:rsidRPr="0046716F">
        <w:rPr>
          <w:rFonts w:asciiTheme="minorHAnsi" w:hAnsiTheme="minorHAnsi" w:cstheme="minorHAnsi"/>
          <w:sz w:val="18"/>
          <w:u w:color="000000"/>
        </w:rPr>
        <w:t>10U</w:t>
      </w:r>
      <w:r w:rsidRPr="0046716F">
        <w:rPr>
          <w:rFonts w:asciiTheme="minorHAnsi" w:hAnsiTheme="minorHAnsi" w:cstheme="minorHAnsi"/>
          <w:spacing w:val="-12"/>
          <w:sz w:val="18"/>
          <w:u w:color="000000"/>
        </w:rPr>
        <w:t xml:space="preserve"> </w:t>
      </w:r>
      <w:r w:rsidRPr="0046716F">
        <w:rPr>
          <w:rFonts w:asciiTheme="minorHAnsi" w:hAnsiTheme="minorHAnsi" w:cstheme="minorHAnsi"/>
          <w:spacing w:val="1"/>
          <w:sz w:val="18"/>
          <w:u w:color="000000"/>
        </w:rPr>
        <w:t>may</w:t>
      </w:r>
      <w:r w:rsidRPr="0046716F">
        <w:rPr>
          <w:rFonts w:asciiTheme="minorHAnsi" w:hAnsiTheme="minorHAnsi" w:cstheme="minorHAnsi"/>
          <w:spacing w:val="-11"/>
          <w:sz w:val="18"/>
          <w:u w:color="000000"/>
        </w:rPr>
        <w:t xml:space="preserve"> </w:t>
      </w:r>
      <w:r w:rsidRPr="0046716F">
        <w:rPr>
          <w:rFonts w:asciiTheme="minorHAnsi" w:hAnsiTheme="minorHAnsi" w:cstheme="minorHAnsi"/>
          <w:spacing w:val="-1"/>
          <w:sz w:val="18"/>
          <w:u w:color="000000"/>
        </w:rPr>
        <w:t>not</w:t>
      </w:r>
      <w:r w:rsidRPr="0046716F">
        <w:rPr>
          <w:rFonts w:asciiTheme="minorHAnsi" w:hAnsiTheme="minorHAnsi" w:cstheme="minorHAnsi"/>
          <w:spacing w:val="-6"/>
          <w:sz w:val="18"/>
          <w:u w:color="000000"/>
        </w:rPr>
        <w:t xml:space="preserve"> </w:t>
      </w:r>
      <w:r w:rsidRPr="0046716F">
        <w:rPr>
          <w:rFonts w:asciiTheme="minorHAnsi" w:hAnsiTheme="minorHAnsi" w:cstheme="minorHAnsi"/>
          <w:sz w:val="18"/>
          <w:u w:color="000000"/>
        </w:rPr>
        <w:t>utilize</w:t>
      </w:r>
      <w:r w:rsidRPr="0046716F">
        <w:rPr>
          <w:rFonts w:asciiTheme="minorHAnsi" w:hAnsiTheme="minorHAnsi" w:cstheme="minorHAnsi"/>
          <w:spacing w:val="-13"/>
          <w:sz w:val="18"/>
          <w:u w:color="000000"/>
        </w:rPr>
        <w:t xml:space="preserve"> </w:t>
      </w:r>
      <w:r w:rsidRPr="0046716F">
        <w:rPr>
          <w:rFonts w:asciiTheme="minorHAnsi" w:hAnsiTheme="minorHAnsi" w:cstheme="minorHAnsi"/>
          <w:spacing w:val="-1"/>
          <w:sz w:val="18"/>
          <w:u w:color="000000"/>
        </w:rPr>
        <w:t>players</w:t>
      </w:r>
      <w:r w:rsidRPr="0046716F">
        <w:rPr>
          <w:rFonts w:asciiTheme="minorHAnsi" w:hAnsiTheme="minorHAnsi" w:cstheme="minorHAnsi"/>
          <w:spacing w:val="-18"/>
          <w:sz w:val="18"/>
          <w:u w:color="000000"/>
        </w:rPr>
        <w:t xml:space="preserve"> </w:t>
      </w:r>
      <w:r w:rsidRPr="0046716F">
        <w:rPr>
          <w:rFonts w:asciiTheme="minorHAnsi" w:hAnsiTheme="minorHAnsi" w:cstheme="minorHAnsi"/>
          <w:sz w:val="18"/>
          <w:u w:color="000000"/>
        </w:rPr>
        <w:t>who</w:t>
      </w:r>
      <w:r w:rsidRPr="0046716F">
        <w:rPr>
          <w:rFonts w:asciiTheme="minorHAnsi" w:hAnsiTheme="minorHAnsi" w:cstheme="minorHAnsi"/>
          <w:spacing w:val="-10"/>
          <w:sz w:val="18"/>
          <w:u w:color="000000"/>
        </w:rPr>
        <w:t xml:space="preserve"> </w:t>
      </w:r>
      <w:r w:rsidRPr="0046716F">
        <w:rPr>
          <w:rFonts w:asciiTheme="minorHAnsi" w:hAnsiTheme="minorHAnsi" w:cstheme="minorHAnsi"/>
          <w:sz w:val="18"/>
          <w:u w:color="000000"/>
        </w:rPr>
        <w:t>played</w:t>
      </w:r>
      <w:r w:rsidRPr="0046716F">
        <w:rPr>
          <w:rFonts w:asciiTheme="minorHAnsi" w:hAnsiTheme="minorHAnsi" w:cstheme="minorHAnsi"/>
          <w:spacing w:val="-16"/>
          <w:sz w:val="18"/>
          <w:u w:color="000000"/>
        </w:rPr>
        <w:t xml:space="preserve"> </w:t>
      </w:r>
      <w:r w:rsidRPr="0046716F">
        <w:rPr>
          <w:rFonts w:asciiTheme="minorHAnsi" w:hAnsiTheme="minorHAnsi" w:cstheme="minorHAnsi"/>
          <w:spacing w:val="1"/>
          <w:sz w:val="18"/>
          <w:u w:color="000000"/>
        </w:rPr>
        <w:t>in</w:t>
      </w:r>
      <w:r w:rsidRPr="0046716F">
        <w:rPr>
          <w:rFonts w:asciiTheme="minorHAnsi" w:hAnsiTheme="minorHAnsi" w:cstheme="minorHAnsi"/>
          <w:spacing w:val="-5"/>
          <w:sz w:val="18"/>
          <w:u w:color="000000"/>
        </w:rPr>
        <w:t xml:space="preserve"> </w:t>
      </w:r>
      <w:r w:rsidRPr="0046716F">
        <w:rPr>
          <w:rFonts w:asciiTheme="minorHAnsi" w:hAnsiTheme="minorHAnsi" w:cstheme="minorHAnsi"/>
          <w:sz w:val="18"/>
          <w:u w:color="000000"/>
        </w:rPr>
        <w:t>8</w:t>
      </w:r>
      <w:r w:rsidR="001D27AA" w:rsidRPr="0046716F">
        <w:rPr>
          <w:rFonts w:asciiTheme="minorHAnsi" w:hAnsiTheme="minorHAnsi" w:cstheme="minorHAnsi"/>
          <w:sz w:val="18"/>
          <w:u w:color="000000"/>
        </w:rPr>
        <w:t>U</w:t>
      </w:r>
      <w:r w:rsidRPr="0046716F">
        <w:rPr>
          <w:rFonts w:asciiTheme="minorHAnsi" w:hAnsiTheme="minorHAnsi" w:cstheme="minorHAnsi"/>
          <w:spacing w:val="-8"/>
          <w:sz w:val="18"/>
          <w:u w:color="000000"/>
        </w:rPr>
        <w:t xml:space="preserve"> </w:t>
      </w:r>
      <w:r w:rsidRPr="0046716F">
        <w:rPr>
          <w:rFonts w:asciiTheme="minorHAnsi" w:hAnsiTheme="minorHAnsi" w:cstheme="minorHAnsi"/>
          <w:sz w:val="18"/>
          <w:u w:color="000000"/>
        </w:rPr>
        <w:t>during</w:t>
      </w:r>
      <w:r w:rsidRPr="0046716F">
        <w:rPr>
          <w:rFonts w:asciiTheme="minorHAnsi" w:hAnsiTheme="minorHAnsi" w:cstheme="minorHAnsi"/>
          <w:spacing w:val="-19"/>
          <w:sz w:val="18"/>
          <w:u w:color="000000"/>
        </w:rPr>
        <w:t xml:space="preserve"> </w:t>
      </w:r>
      <w:r w:rsidRPr="0046716F">
        <w:rPr>
          <w:rFonts w:asciiTheme="minorHAnsi" w:hAnsiTheme="minorHAnsi" w:cstheme="minorHAnsi"/>
          <w:sz w:val="18"/>
          <w:u w:color="000000"/>
        </w:rPr>
        <w:t>the</w:t>
      </w:r>
      <w:r w:rsidRPr="0046716F">
        <w:rPr>
          <w:rFonts w:asciiTheme="minorHAnsi" w:hAnsiTheme="minorHAnsi" w:cstheme="minorHAnsi"/>
          <w:spacing w:val="-7"/>
          <w:sz w:val="18"/>
          <w:u w:color="000000"/>
        </w:rPr>
        <w:t xml:space="preserve"> </w:t>
      </w:r>
      <w:r w:rsidRPr="0046716F">
        <w:rPr>
          <w:rFonts w:asciiTheme="minorHAnsi" w:hAnsiTheme="minorHAnsi" w:cstheme="minorHAnsi"/>
          <w:sz w:val="18"/>
          <w:u w:color="000000"/>
        </w:rPr>
        <w:t>primary</w:t>
      </w:r>
      <w:r w:rsidRPr="0046716F">
        <w:rPr>
          <w:rFonts w:asciiTheme="minorHAnsi" w:hAnsiTheme="minorHAnsi" w:cstheme="minorHAnsi"/>
          <w:spacing w:val="-23"/>
          <w:sz w:val="18"/>
          <w:u w:color="000000"/>
        </w:rPr>
        <w:t xml:space="preserve"> </w:t>
      </w:r>
      <w:r w:rsidRPr="0046716F">
        <w:rPr>
          <w:rFonts w:asciiTheme="minorHAnsi" w:hAnsiTheme="minorHAnsi" w:cstheme="minorHAnsi"/>
          <w:sz w:val="18"/>
          <w:u w:color="000000"/>
        </w:rPr>
        <w:t>program</w:t>
      </w:r>
    </w:p>
    <w:p w14:paraId="6FA35B41" w14:textId="77777777" w:rsidR="00FB118A" w:rsidRPr="0046716F" w:rsidRDefault="00FB118A" w:rsidP="00131F9E">
      <w:pPr>
        <w:spacing w:before="2"/>
        <w:jc w:val="both"/>
        <w:rPr>
          <w:rFonts w:eastAsia="Arial" w:cstheme="minorHAnsi"/>
          <w:b/>
          <w:bCs/>
          <w:sz w:val="13"/>
          <w:szCs w:val="12"/>
        </w:rPr>
      </w:pPr>
    </w:p>
    <w:p w14:paraId="68F0B12A" w14:textId="77777777" w:rsidR="00FB118A" w:rsidRPr="0046716F" w:rsidRDefault="00DA3BD7" w:rsidP="00131F9E">
      <w:pPr>
        <w:numPr>
          <w:ilvl w:val="0"/>
          <w:numId w:val="10"/>
        </w:numPr>
        <w:tabs>
          <w:tab w:val="left" w:pos="1044"/>
        </w:tabs>
        <w:spacing w:before="69"/>
        <w:ind w:left="1043" w:hanging="360"/>
        <w:jc w:val="both"/>
        <w:rPr>
          <w:rFonts w:eastAsia="Arial" w:cstheme="minorHAnsi"/>
          <w:sz w:val="18"/>
          <w:szCs w:val="17"/>
        </w:rPr>
      </w:pPr>
      <w:r w:rsidRPr="0046716F">
        <w:rPr>
          <w:rFonts w:eastAsia="Arial" w:cstheme="minorHAnsi"/>
          <w:b/>
          <w:bCs/>
          <w:sz w:val="18"/>
          <w:szCs w:val="17"/>
        </w:rPr>
        <w:t>“Playing</w:t>
      </w:r>
      <w:r w:rsidRPr="0046716F">
        <w:rPr>
          <w:rFonts w:eastAsia="Arial" w:cstheme="minorHAnsi"/>
          <w:b/>
          <w:bCs/>
          <w:spacing w:val="3"/>
          <w:sz w:val="18"/>
          <w:szCs w:val="17"/>
        </w:rPr>
        <w:t xml:space="preserve"> </w:t>
      </w:r>
      <w:r w:rsidRPr="0046716F">
        <w:rPr>
          <w:rFonts w:eastAsia="Arial" w:cstheme="minorHAnsi"/>
          <w:b/>
          <w:bCs/>
          <w:spacing w:val="1"/>
          <w:sz w:val="18"/>
          <w:szCs w:val="17"/>
        </w:rPr>
        <w:t>down”</w:t>
      </w:r>
      <w:r w:rsidRPr="0046716F">
        <w:rPr>
          <w:rFonts w:eastAsia="Arial" w:cstheme="minorHAnsi"/>
          <w:b/>
          <w:bCs/>
          <w:spacing w:val="32"/>
          <w:sz w:val="18"/>
          <w:szCs w:val="17"/>
        </w:rPr>
        <w:t xml:space="preserve"> </w:t>
      </w:r>
      <w:r w:rsidRPr="0046716F">
        <w:rPr>
          <w:rFonts w:eastAsia="Arial" w:cstheme="minorHAnsi"/>
          <w:b/>
          <w:bCs/>
          <w:sz w:val="18"/>
          <w:szCs w:val="17"/>
        </w:rPr>
        <w:t>in</w:t>
      </w:r>
      <w:r w:rsidRPr="0046716F">
        <w:rPr>
          <w:rFonts w:eastAsia="Arial" w:cstheme="minorHAnsi"/>
          <w:b/>
          <w:bCs/>
          <w:spacing w:val="4"/>
          <w:sz w:val="18"/>
          <w:szCs w:val="17"/>
        </w:rPr>
        <w:t xml:space="preserve"> </w:t>
      </w:r>
      <w:r w:rsidRPr="0046716F">
        <w:rPr>
          <w:rFonts w:eastAsia="Arial" w:cstheme="minorHAnsi"/>
          <w:b/>
          <w:bCs/>
          <w:sz w:val="18"/>
          <w:szCs w:val="17"/>
        </w:rPr>
        <w:t>a</w:t>
      </w:r>
      <w:r w:rsidRPr="0046716F">
        <w:rPr>
          <w:rFonts w:eastAsia="Arial" w:cstheme="minorHAnsi"/>
          <w:b/>
          <w:bCs/>
          <w:spacing w:val="3"/>
          <w:sz w:val="18"/>
          <w:szCs w:val="17"/>
        </w:rPr>
        <w:t xml:space="preserve"> </w:t>
      </w:r>
      <w:r w:rsidRPr="0046716F">
        <w:rPr>
          <w:rFonts w:eastAsia="Arial" w:cstheme="minorHAnsi"/>
          <w:b/>
          <w:bCs/>
          <w:sz w:val="18"/>
          <w:szCs w:val="17"/>
        </w:rPr>
        <w:t>younger</w:t>
      </w:r>
      <w:r w:rsidRPr="0046716F">
        <w:rPr>
          <w:rFonts w:eastAsia="Arial" w:cstheme="minorHAnsi"/>
          <w:b/>
          <w:bCs/>
          <w:spacing w:val="6"/>
          <w:sz w:val="18"/>
          <w:szCs w:val="17"/>
        </w:rPr>
        <w:t xml:space="preserve"> </w:t>
      </w:r>
      <w:r w:rsidRPr="0046716F">
        <w:rPr>
          <w:rFonts w:eastAsia="Arial" w:cstheme="minorHAnsi"/>
          <w:b/>
          <w:bCs/>
          <w:sz w:val="18"/>
          <w:szCs w:val="17"/>
        </w:rPr>
        <w:t>division</w:t>
      </w:r>
      <w:r w:rsidRPr="0046716F">
        <w:rPr>
          <w:rFonts w:eastAsia="Arial" w:cstheme="minorHAnsi"/>
          <w:b/>
          <w:bCs/>
          <w:spacing w:val="3"/>
          <w:sz w:val="18"/>
          <w:szCs w:val="17"/>
        </w:rPr>
        <w:t xml:space="preserve"> </w:t>
      </w:r>
      <w:r w:rsidRPr="0046716F">
        <w:rPr>
          <w:rFonts w:eastAsia="Arial" w:cstheme="minorHAnsi"/>
          <w:b/>
          <w:bCs/>
          <w:sz w:val="18"/>
          <w:szCs w:val="17"/>
        </w:rPr>
        <w:t>than</w:t>
      </w:r>
      <w:r w:rsidRPr="0046716F">
        <w:rPr>
          <w:rFonts w:eastAsia="Arial" w:cstheme="minorHAnsi"/>
          <w:b/>
          <w:bCs/>
          <w:spacing w:val="4"/>
          <w:sz w:val="18"/>
          <w:szCs w:val="17"/>
        </w:rPr>
        <w:t xml:space="preserve"> </w:t>
      </w:r>
      <w:r w:rsidRPr="0046716F">
        <w:rPr>
          <w:rFonts w:eastAsia="Arial" w:cstheme="minorHAnsi"/>
          <w:b/>
          <w:bCs/>
          <w:sz w:val="18"/>
          <w:szCs w:val="17"/>
        </w:rPr>
        <w:t>the</w:t>
      </w:r>
      <w:r w:rsidRPr="0046716F">
        <w:rPr>
          <w:rFonts w:eastAsia="Arial" w:cstheme="minorHAnsi"/>
          <w:b/>
          <w:bCs/>
          <w:spacing w:val="7"/>
          <w:sz w:val="18"/>
          <w:szCs w:val="17"/>
        </w:rPr>
        <w:t xml:space="preserve"> </w:t>
      </w:r>
      <w:r w:rsidRPr="0046716F">
        <w:rPr>
          <w:rFonts w:eastAsia="Arial" w:cstheme="minorHAnsi"/>
          <w:b/>
          <w:bCs/>
          <w:spacing w:val="-1"/>
          <w:sz w:val="18"/>
          <w:szCs w:val="17"/>
        </w:rPr>
        <w:t>player’s</w:t>
      </w:r>
      <w:r w:rsidRPr="0046716F">
        <w:rPr>
          <w:rFonts w:eastAsia="Arial" w:cstheme="minorHAnsi"/>
          <w:b/>
          <w:bCs/>
          <w:spacing w:val="3"/>
          <w:sz w:val="18"/>
          <w:szCs w:val="17"/>
        </w:rPr>
        <w:t xml:space="preserve"> </w:t>
      </w:r>
      <w:r w:rsidRPr="0046716F">
        <w:rPr>
          <w:rFonts w:eastAsia="Arial" w:cstheme="minorHAnsi"/>
          <w:b/>
          <w:bCs/>
          <w:sz w:val="18"/>
          <w:szCs w:val="17"/>
        </w:rPr>
        <w:t>age</w:t>
      </w:r>
      <w:r w:rsidRPr="0046716F">
        <w:rPr>
          <w:rFonts w:eastAsia="Arial" w:cstheme="minorHAnsi"/>
          <w:b/>
          <w:bCs/>
          <w:spacing w:val="7"/>
          <w:sz w:val="18"/>
          <w:szCs w:val="17"/>
        </w:rPr>
        <w:t xml:space="preserve"> </w:t>
      </w:r>
      <w:r w:rsidRPr="0046716F">
        <w:rPr>
          <w:rFonts w:eastAsia="Arial" w:cstheme="minorHAnsi"/>
          <w:b/>
          <w:bCs/>
          <w:sz w:val="18"/>
          <w:szCs w:val="17"/>
        </w:rPr>
        <w:t>is</w:t>
      </w:r>
      <w:r w:rsidRPr="0046716F">
        <w:rPr>
          <w:rFonts w:eastAsia="Arial" w:cstheme="minorHAnsi"/>
          <w:b/>
          <w:bCs/>
          <w:spacing w:val="3"/>
          <w:sz w:val="18"/>
          <w:szCs w:val="17"/>
        </w:rPr>
        <w:t xml:space="preserve"> </w:t>
      </w:r>
      <w:r w:rsidRPr="0046716F">
        <w:rPr>
          <w:rFonts w:eastAsia="Arial" w:cstheme="minorHAnsi"/>
          <w:b/>
          <w:bCs/>
          <w:spacing w:val="-1"/>
          <w:sz w:val="18"/>
          <w:szCs w:val="17"/>
        </w:rPr>
        <w:t>not</w:t>
      </w:r>
      <w:r w:rsidRPr="0046716F">
        <w:rPr>
          <w:rFonts w:eastAsia="Arial" w:cstheme="minorHAnsi"/>
          <w:b/>
          <w:bCs/>
          <w:spacing w:val="29"/>
          <w:sz w:val="18"/>
          <w:szCs w:val="17"/>
        </w:rPr>
        <w:t xml:space="preserve"> </w:t>
      </w:r>
      <w:r w:rsidRPr="0046716F">
        <w:rPr>
          <w:rFonts w:eastAsia="Arial" w:cstheme="minorHAnsi"/>
          <w:b/>
          <w:bCs/>
          <w:sz w:val="18"/>
          <w:szCs w:val="17"/>
        </w:rPr>
        <w:t>permitted.</w:t>
      </w:r>
    </w:p>
    <w:p w14:paraId="74C98F77" w14:textId="77777777" w:rsidR="00FB118A" w:rsidRPr="0046716F" w:rsidRDefault="00FB118A" w:rsidP="00131F9E">
      <w:pPr>
        <w:jc w:val="both"/>
        <w:rPr>
          <w:rFonts w:eastAsia="Arial" w:cstheme="minorHAnsi"/>
          <w:sz w:val="18"/>
          <w:szCs w:val="17"/>
        </w:rPr>
      </w:pPr>
    </w:p>
    <w:p w14:paraId="7391C80E" w14:textId="77777777" w:rsidR="00FB118A" w:rsidRPr="0046716F" w:rsidRDefault="00DA3BD7" w:rsidP="003F688E">
      <w:pPr>
        <w:pStyle w:val="Heading3"/>
        <w:rPr>
          <w:rFonts w:asciiTheme="minorHAnsi" w:eastAsia="Arial Black" w:hAnsiTheme="minorHAnsi" w:cstheme="minorHAnsi"/>
          <w:sz w:val="18"/>
        </w:rPr>
      </w:pPr>
      <w:bookmarkStart w:id="26" w:name="_TOC_250037"/>
      <w:r w:rsidRPr="0046716F">
        <w:rPr>
          <w:rFonts w:asciiTheme="minorHAnsi" w:hAnsiTheme="minorHAnsi" w:cstheme="minorHAnsi"/>
          <w:sz w:val="18"/>
        </w:rPr>
        <w:t>Team</w:t>
      </w:r>
      <w:r w:rsidRPr="0046716F">
        <w:rPr>
          <w:rFonts w:asciiTheme="minorHAnsi" w:hAnsiTheme="minorHAnsi" w:cstheme="minorHAnsi"/>
          <w:spacing w:val="1"/>
          <w:sz w:val="18"/>
        </w:rPr>
        <w:t xml:space="preserve"> </w:t>
      </w:r>
      <w:r w:rsidRPr="0046716F">
        <w:rPr>
          <w:rFonts w:asciiTheme="minorHAnsi" w:hAnsiTheme="minorHAnsi" w:cstheme="minorHAnsi"/>
          <w:sz w:val="18"/>
        </w:rPr>
        <w:t>Rosters</w:t>
      </w:r>
      <w:bookmarkEnd w:id="26"/>
    </w:p>
    <w:p w14:paraId="3AB4BCCB" w14:textId="77777777" w:rsidR="00FB118A" w:rsidRPr="0046716F" w:rsidRDefault="00FB118A" w:rsidP="00131F9E">
      <w:pPr>
        <w:spacing w:before="1"/>
        <w:jc w:val="both"/>
        <w:rPr>
          <w:rFonts w:eastAsia="Arial Black" w:cstheme="minorHAnsi"/>
          <w:b/>
          <w:bCs/>
          <w:sz w:val="15"/>
          <w:szCs w:val="14"/>
        </w:rPr>
      </w:pPr>
    </w:p>
    <w:p w14:paraId="42BB8D64" w14:textId="06CDA41E" w:rsidR="00FB118A" w:rsidRPr="0046716F" w:rsidRDefault="00DA3BD7" w:rsidP="00131F9E">
      <w:pPr>
        <w:spacing w:line="259" w:lineRule="auto"/>
        <w:ind w:left="323"/>
        <w:jc w:val="both"/>
        <w:rPr>
          <w:rFonts w:eastAsia="Arial" w:cstheme="minorHAnsi"/>
          <w:sz w:val="18"/>
          <w:szCs w:val="17"/>
        </w:rPr>
      </w:pPr>
      <w:r w:rsidRPr="0046716F">
        <w:rPr>
          <w:rFonts w:eastAsia="Arial" w:cstheme="minorHAnsi"/>
          <w:b/>
          <w:bCs/>
          <w:spacing w:val="-1"/>
          <w:sz w:val="18"/>
          <w:szCs w:val="17"/>
        </w:rPr>
        <w:t>NOTE:</w:t>
      </w:r>
      <w:r w:rsidRPr="0046716F">
        <w:rPr>
          <w:rFonts w:eastAsia="Arial" w:cstheme="minorHAnsi"/>
          <w:b/>
          <w:bCs/>
          <w:spacing w:val="1"/>
          <w:sz w:val="18"/>
          <w:szCs w:val="17"/>
        </w:rPr>
        <w:t xml:space="preserve"> </w:t>
      </w:r>
      <w:r w:rsidRPr="0046716F">
        <w:rPr>
          <w:rFonts w:eastAsia="Arial" w:cstheme="minorHAnsi"/>
          <w:b/>
          <w:bCs/>
          <w:spacing w:val="-1"/>
          <w:sz w:val="18"/>
          <w:szCs w:val="17"/>
        </w:rPr>
        <w:t>Regions must</w:t>
      </w:r>
      <w:r w:rsidRPr="0046716F">
        <w:rPr>
          <w:rFonts w:eastAsia="Arial" w:cstheme="minorHAnsi"/>
          <w:b/>
          <w:bCs/>
          <w:spacing w:val="1"/>
          <w:sz w:val="18"/>
          <w:szCs w:val="17"/>
        </w:rPr>
        <w:t xml:space="preserve"> </w:t>
      </w:r>
      <w:r w:rsidRPr="0046716F">
        <w:rPr>
          <w:rFonts w:eastAsia="Arial" w:cstheme="minorHAnsi"/>
          <w:b/>
          <w:bCs/>
          <w:spacing w:val="-1"/>
          <w:sz w:val="18"/>
          <w:szCs w:val="17"/>
        </w:rPr>
        <w:t xml:space="preserve">utilize </w:t>
      </w:r>
      <w:r w:rsidRPr="0046716F">
        <w:rPr>
          <w:rFonts w:eastAsia="Arial" w:cstheme="minorHAnsi"/>
          <w:b/>
          <w:bCs/>
          <w:spacing w:val="-2"/>
          <w:sz w:val="18"/>
          <w:szCs w:val="17"/>
        </w:rPr>
        <w:t>their</w:t>
      </w:r>
      <w:r w:rsidRPr="0046716F">
        <w:rPr>
          <w:rFonts w:eastAsia="Arial" w:cstheme="minorHAnsi"/>
          <w:b/>
          <w:bCs/>
          <w:spacing w:val="1"/>
          <w:sz w:val="18"/>
          <w:szCs w:val="17"/>
        </w:rPr>
        <w:t xml:space="preserve"> </w:t>
      </w:r>
      <w:r w:rsidRPr="0046716F">
        <w:rPr>
          <w:rFonts w:eastAsia="Arial" w:cstheme="minorHAnsi"/>
          <w:b/>
          <w:bCs/>
          <w:spacing w:val="-1"/>
          <w:sz w:val="18"/>
          <w:szCs w:val="17"/>
        </w:rPr>
        <w:t>own Region’s age-appropriate registered</w:t>
      </w:r>
      <w:r w:rsidRPr="0046716F">
        <w:rPr>
          <w:rFonts w:eastAsia="Arial" w:cstheme="minorHAnsi"/>
          <w:b/>
          <w:bCs/>
          <w:sz w:val="18"/>
          <w:szCs w:val="17"/>
        </w:rPr>
        <w:t xml:space="preserve"> </w:t>
      </w:r>
      <w:r w:rsidRPr="0046716F">
        <w:rPr>
          <w:rFonts w:eastAsia="Arial" w:cstheme="minorHAnsi"/>
          <w:b/>
          <w:bCs/>
          <w:spacing w:val="-1"/>
          <w:sz w:val="18"/>
          <w:szCs w:val="17"/>
        </w:rPr>
        <w:t>players prior</w:t>
      </w:r>
      <w:r w:rsidRPr="0046716F">
        <w:rPr>
          <w:rFonts w:eastAsia="Arial" w:cstheme="minorHAnsi"/>
          <w:b/>
          <w:bCs/>
          <w:spacing w:val="1"/>
          <w:sz w:val="18"/>
          <w:szCs w:val="17"/>
        </w:rPr>
        <w:t xml:space="preserve"> </w:t>
      </w:r>
      <w:r w:rsidRPr="0046716F">
        <w:rPr>
          <w:rFonts w:eastAsia="Arial" w:cstheme="minorHAnsi"/>
          <w:b/>
          <w:bCs/>
          <w:sz w:val="18"/>
          <w:szCs w:val="17"/>
        </w:rPr>
        <w:t>to</w:t>
      </w:r>
      <w:r w:rsidRPr="0046716F">
        <w:rPr>
          <w:rFonts w:eastAsia="Arial" w:cstheme="minorHAnsi"/>
          <w:b/>
          <w:bCs/>
          <w:spacing w:val="-1"/>
          <w:sz w:val="18"/>
          <w:szCs w:val="17"/>
        </w:rPr>
        <w:t xml:space="preserve"> </w:t>
      </w:r>
      <w:r w:rsidRPr="0046716F">
        <w:rPr>
          <w:rFonts w:eastAsia="Arial" w:cstheme="minorHAnsi"/>
          <w:b/>
          <w:bCs/>
          <w:spacing w:val="-2"/>
          <w:sz w:val="18"/>
          <w:szCs w:val="17"/>
        </w:rPr>
        <w:t>asking</w:t>
      </w:r>
      <w:r w:rsidRPr="0046716F">
        <w:rPr>
          <w:rFonts w:eastAsia="Arial" w:cstheme="minorHAnsi"/>
          <w:b/>
          <w:bCs/>
          <w:spacing w:val="-1"/>
          <w:sz w:val="18"/>
          <w:szCs w:val="17"/>
        </w:rPr>
        <w:t xml:space="preserve"> for</w:t>
      </w:r>
      <w:r w:rsidR="00FB07FB">
        <w:rPr>
          <w:rFonts w:eastAsia="Arial" w:cstheme="minorHAnsi"/>
          <w:b/>
          <w:bCs/>
          <w:sz w:val="18"/>
          <w:szCs w:val="17"/>
        </w:rPr>
        <w:t xml:space="preserve"> </w:t>
      </w:r>
      <w:r w:rsidRPr="0046716F">
        <w:rPr>
          <w:rFonts w:eastAsia="Arial" w:cstheme="minorHAnsi"/>
          <w:b/>
          <w:bCs/>
          <w:spacing w:val="-1"/>
          <w:sz w:val="18"/>
          <w:szCs w:val="17"/>
        </w:rPr>
        <w:t>“exceptions”.</w:t>
      </w:r>
      <w:r w:rsidRPr="0046716F">
        <w:rPr>
          <w:rFonts w:eastAsia="Arial" w:cstheme="minorHAnsi"/>
          <w:b/>
          <w:bCs/>
          <w:spacing w:val="4"/>
          <w:sz w:val="18"/>
          <w:szCs w:val="17"/>
        </w:rPr>
        <w:t xml:space="preserve"> </w:t>
      </w:r>
      <w:r w:rsidRPr="0046716F">
        <w:rPr>
          <w:rFonts w:eastAsia="Arial" w:cstheme="minorHAnsi"/>
          <w:b/>
          <w:bCs/>
          <w:spacing w:val="-2"/>
          <w:sz w:val="18"/>
          <w:szCs w:val="17"/>
        </w:rPr>
        <w:t>All</w:t>
      </w:r>
      <w:r w:rsidRPr="0046716F">
        <w:rPr>
          <w:rFonts w:eastAsia="Arial" w:cstheme="minorHAnsi"/>
          <w:b/>
          <w:bCs/>
          <w:spacing w:val="1"/>
          <w:sz w:val="18"/>
          <w:szCs w:val="17"/>
        </w:rPr>
        <w:t xml:space="preserve"> </w:t>
      </w:r>
      <w:r w:rsidRPr="0046716F">
        <w:rPr>
          <w:rFonts w:eastAsia="Arial" w:cstheme="minorHAnsi"/>
          <w:b/>
          <w:bCs/>
          <w:spacing w:val="-1"/>
          <w:sz w:val="18"/>
          <w:szCs w:val="17"/>
        </w:rPr>
        <w:t>team</w:t>
      </w:r>
      <w:r w:rsidRPr="0046716F">
        <w:rPr>
          <w:rFonts w:eastAsia="Arial" w:cstheme="minorHAnsi"/>
          <w:b/>
          <w:bCs/>
          <w:sz w:val="18"/>
          <w:szCs w:val="17"/>
        </w:rPr>
        <w:t xml:space="preserve"> </w:t>
      </w:r>
      <w:r w:rsidRPr="0046716F">
        <w:rPr>
          <w:rFonts w:eastAsia="Arial" w:cstheme="minorHAnsi"/>
          <w:b/>
          <w:bCs/>
          <w:spacing w:val="-1"/>
          <w:sz w:val="18"/>
          <w:szCs w:val="17"/>
        </w:rPr>
        <w:t>members’</w:t>
      </w:r>
      <w:r w:rsidRPr="0046716F">
        <w:rPr>
          <w:rFonts w:eastAsia="Arial" w:cstheme="minorHAnsi"/>
          <w:b/>
          <w:bCs/>
          <w:spacing w:val="1"/>
          <w:sz w:val="18"/>
          <w:szCs w:val="17"/>
        </w:rPr>
        <w:t xml:space="preserve"> </w:t>
      </w:r>
      <w:r w:rsidRPr="0046716F">
        <w:rPr>
          <w:rFonts w:eastAsia="Arial" w:cstheme="minorHAnsi"/>
          <w:b/>
          <w:bCs/>
          <w:spacing w:val="-1"/>
          <w:sz w:val="18"/>
          <w:szCs w:val="17"/>
        </w:rPr>
        <w:t>eligibility</w:t>
      </w:r>
      <w:r w:rsidRPr="0046716F">
        <w:rPr>
          <w:rFonts w:eastAsia="Arial" w:cstheme="minorHAnsi"/>
          <w:b/>
          <w:bCs/>
          <w:spacing w:val="-3"/>
          <w:sz w:val="18"/>
          <w:szCs w:val="17"/>
        </w:rPr>
        <w:t xml:space="preserve"> </w:t>
      </w:r>
      <w:r w:rsidRPr="0046716F">
        <w:rPr>
          <w:rFonts w:eastAsia="Arial" w:cstheme="minorHAnsi"/>
          <w:b/>
          <w:bCs/>
          <w:spacing w:val="-1"/>
          <w:sz w:val="18"/>
          <w:szCs w:val="17"/>
        </w:rPr>
        <w:t>will</w:t>
      </w:r>
      <w:r w:rsidRPr="0046716F">
        <w:rPr>
          <w:rFonts w:eastAsia="Arial" w:cstheme="minorHAnsi"/>
          <w:b/>
          <w:bCs/>
          <w:spacing w:val="1"/>
          <w:sz w:val="18"/>
          <w:szCs w:val="17"/>
        </w:rPr>
        <w:t xml:space="preserve"> </w:t>
      </w:r>
      <w:r w:rsidRPr="0046716F">
        <w:rPr>
          <w:rFonts w:eastAsia="Arial" w:cstheme="minorHAnsi"/>
          <w:b/>
          <w:bCs/>
          <w:spacing w:val="-1"/>
          <w:sz w:val="18"/>
          <w:szCs w:val="17"/>
        </w:rPr>
        <w:t>be verified</w:t>
      </w:r>
      <w:r w:rsidRPr="0046716F">
        <w:rPr>
          <w:rFonts w:eastAsia="Arial" w:cstheme="minorHAnsi"/>
          <w:b/>
          <w:bCs/>
          <w:spacing w:val="-3"/>
          <w:sz w:val="18"/>
          <w:szCs w:val="17"/>
        </w:rPr>
        <w:t xml:space="preserve"> </w:t>
      </w:r>
      <w:r w:rsidRPr="0046716F">
        <w:rPr>
          <w:rFonts w:eastAsia="Arial" w:cstheme="minorHAnsi"/>
          <w:b/>
          <w:bCs/>
          <w:sz w:val="18"/>
          <w:szCs w:val="17"/>
        </w:rPr>
        <w:t>by</w:t>
      </w:r>
      <w:r w:rsidRPr="0046716F">
        <w:rPr>
          <w:rFonts w:eastAsia="Arial" w:cstheme="minorHAnsi"/>
          <w:b/>
          <w:bCs/>
          <w:spacing w:val="-3"/>
          <w:sz w:val="18"/>
          <w:szCs w:val="17"/>
        </w:rPr>
        <w:t xml:space="preserve"> </w:t>
      </w:r>
      <w:r w:rsidRPr="0046716F">
        <w:rPr>
          <w:rFonts w:eastAsia="Arial" w:cstheme="minorHAnsi"/>
          <w:b/>
          <w:bCs/>
          <w:spacing w:val="-1"/>
          <w:sz w:val="18"/>
          <w:szCs w:val="17"/>
        </w:rPr>
        <w:t>the</w:t>
      </w:r>
      <w:r w:rsidRPr="0046716F">
        <w:rPr>
          <w:rFonts w:eastAsia="Arial" w:cstheme="minorHAnsi"/>
          <w:b/>
          <w:bCs/>
          <w:spacing w:val="2"/>
          <w:sz w:val="18"/>
          <w:szCs w:val="17"/>
        </w:rPr>
        <w:t xml:space="preserve"> </w:t>
      </w:r>
      <w:commentRangeStart w:id="27"/>
      <w:del w:id="28" w:author="Mike Hoyer" w:date="2018-08-14T17:19:00Z">
        <w:r w:rsidRPr="009C5FE6" w:rsidDel="009C5FE6">
          <w:rPr>
            <w:rFonts w:eastAsia="Arial" w:cstheme="minorHAnsi"/>
            <w:b/>
            <w:bCs/>
            <w:spacing w:val="-2"/>
            <w:sz w:val="18"/>
            <w:szCs w:val="17"/>
          </w:rPr>
          <w:delText>AYSO</w:delText>
        </w:r>
        <w:r w:rsidRPr="009C5FE6" w:rsidDel="009C5FE6">
          <w:rPr>
            <w:rFonts w:eastAsia="Arial" w:cstheme="minorHAnsi"/>
            <w:b/>
            <w:bCs/>
            <w:sz w:val="18"/>
            <w:szCs w:val="17"/>
          </w:rPr>
          <w:delText xml:space="preserve"> </w:delText>
        </w:r>
        <w:r w:rsidRPr="009C5FE6" w:rsidDel="009C5FE6">
          <w:rPr>
            <w:rFonts w:eastAsia="Arial" w:cstheme="minorHAnsi"/>
            <w:b/>
            <w:bCs/>
            <w:spacing w:val="-1"/>
            <w:sz w:val="18"/>
            <w:szCs w:val="17"/>
          </w:rPr>
          <w:delText>National</w:delText>
        </w:r>
        <w:r w:rsidRPr="009C5FE6" w:rsidDel="009C5FE6">
          <w:rPr>
            <w:rFonts w:eastAsia="Arial" w:cstheme="minorHAnsi"/>
            <w:b/>
            <w:bCs/>
            <w:spacing w:val="1"/>
            <w:sz w:val="18"/>
            <w:szCs w:val="17"/>
          </w:rPr>
          <w:delText xml:space="preserve"> </w:delText>
        </w:r>
        <w:r w:rsidRPr="009C5FE6" w:rsidDel="009C5FE6">
          <w:rPr>
            <w:rFonts w:eastAsia="Arial" w:cstheme="minorHAnsi"/>
            <w:b/>
            <w:bCs/>
            <w:spacing w:val="-1"/>
            <w:sz w:val="18"/>
            <w:szCs w:val="17"/>
          </w:rPr>
          <w:delText>Office</w:delText>
        </w:r>
      </w:del>
      <w:ins w:id="29" w:author="Mike Hoyer" w:date="2018-08-14T17:19:00Z">
        <w:r w:rsidR="009C5FE6">
          <w:rPr>
            <w:rFonts w:eastAsia="Arial" w:cstheme="minorHAnsi"/>
            <w:b/>
            <w:bCs/>
            <w:spacing w:val="-2"/>
            <w:sz w:val="18"/>
            <w:szCs w:val="17"/>
          </w:rPr>
          <w:t>AYSO National Games Registrar</w:t>
        </w:r>
        <w:commentRangeEnd w:id="27"/>
        <w:r w:rsidR="009C5FE6">
          <w:rPr>
            <w:rStyle w:val="CommentReference"/>
          </w:rPr>
          <w:commentReference w:id="27"/>
        </w:r>
      </w:ins>
      <w:r w:rsidRPr="0046716F">
        <w:rPr>
          <w:rFonts w:eastAsia="Arial" w:cstheme="minorHAnsi"/>
          <w:b/>
          <w:bCs/>
          <w:spacing w:val="-1"/>
          <w:sz w:val="18"/>
          <w:szCs w:val="17"/>
        </w:rPr>
        <w:t>.</w:t>
      </w:r>
      <w:r w:rsidRPr="0046716F">
        <w:rPr>
          <w:rFonts w:eastAsia="Arial" w:cstheme="minorHAnsi"/>
          <w:b/>
          <w:bCs/>
          <w:spacing w:val="1"/>
          <w:sz w:val="18"/>
          <w:szCs w:val="17"/>
        </w:rPr>
        <w:t xml:space="preserve"> </w:t>
      </w:r>
      <w:r w:rsidRPr="0046716F">
        <w:rPr>
          <w:rFonts w:eastAsia="Arial" w:cstheme="minorHAnsi"/>
          <w:b/>
          <w:bCs/>
          <w:spacing w:val="-1"/>
          <w:sz w:val="18"/>
          <w:szCs w:val="17"/>
        </w:rPr>
        <w:t xml:space="preserve">Falsifying </w:t>
      </w:r>
      <w:r w:rsidR="00FB07FB">
        <w:rPr>
          <w:rFonts w:eastAsia="Arial" w:cstheme="minorHAnsi"/>
          <w:b/>
          <w:bCs/>
          <w:spacing w:val="-1"/>
          <w:sz w:val="18"/>
          <w:szCs w:val="17"/>
        </w:rPr>
        <w:t>information pertaining to</w:t>
      </w:r>
      <w:r w:rsidRPr="0046716F">
        <w:rPr>
          <w:rFonts w:eastAsia="Arial" w:cstheme="minorHAnsi"/>
          <w:b/>
          <w:bCs/>
          <w:spacing w:val="-1"/>
          <w:sz w:val="18"/>
          <w:szCs w:val="17"/>
        </w:rPr>
        <w:t xml:space="preserve"> eligibility</w:t>
      </w:r>
      <w:r w:rsidRPr="0046716F">
        <w:rPr>
          <w:rFonts w:eastAsia="Arial" w:cstheme="minorHAnsi"/>
          <w:b/>
          <w:bCs/>
          <w:spacing w:val="-4"/>
          <w:sz w:val="18"/>
          <w:szCs w:val="17"/>
        </w:rPr>
        <w:t xml:space="preserve"> </w:t>
      </w:r>
      <w:r w:rsidRPr="0046716F">
        <w:rPr>
          <w:rFonts w:eastAsia="Arial" w:cstheme="minorHAnsi"/>
          <w:b/>
          <w:bCs/>
          <w:sz w:val="18"/>
          <w:szCs w:val="17"/>
        </w:rPr>
        <w:t>may</w:t>
      </w:r>
      <w:r w:rsidRPr="0046716F">
        <w:rPr>
          <w:rFonts w:eastAsia="Arial" w:cstheme="minorHAnsi"/>
          <w:b/>
          <w:bCs/>
          <w:spacing w:val="-3"/>
          <w:sz w:val="18"/>
          <w:szCs w:val="17"/>
        </w:rPr>
        <w:t xml:space="preserve"> </w:t>
      </w:r>
      <w:r w:rsidRPr="0046716F">
        <w:rPr>
          <w:rFonts w:eastAsia="Arial" w:cstheme="minorHAnsi"/>
          <w:b/>
          <w:bCs/>
          <w:spacing w:val="-1"/>
          <w:sz w:val="18"/>
          <w:szCs w:val="17"/>
        </w:rPr>
        <w:t>result</w:t>
      </w:r>
      <w:r w:rsidRPr="0046716F">
        <w:rPr>
          <w:rFonts w:eastAsia="Arial" w:cstheme="minorHAnsi"/>
          <w:b/>
          <w:bCs/>
          <w:spacing w:val="1"/>
          <w:sz w:val="18"/>
          <w:szCs w:val="17"/>
        </w:rPr>
        <w:t xml:space="preserve"> </w:t>
      </w:r>
      <w:r w:rsidRPr="0046716F">
        <w:rPr>
          <w:rFonts w:eastAsia="Arial" w:cstheme="minorHAnsi"/>
          <w:b/>
          <w:bCs/>
          <w:sz w:val="18"/>
          <w:szCs w:val="17"/>
        </w:rPr>
        <w:t>in</w:t>
      </w:r>
      <w:r w:rsidRPr="0046716F">
        <w:rPr>
          <w:rFonts w:eastAsia="Arial" w:cstheme="minorHAnsi"/>
          <w:b/>
          <w:bCs/>
          <w:spacing w:val="-1"/>
          <w:sz w:val="18"/>
          <w:szCs w:val="17"/>
        </w:rPr>
        <w:t xml:space="preserve"> expulsion of</w:t>
      </w:r>
      <w:r w:rsidRPr="0046716F">
        <w:rPr>
          <w:rFonts w:eastAsia="Arial" w:cstheme="minorHAnsi"/>
          <w:b/>
          <w:bCs/>
          <w:spacing w:val="1"/>
          <w:sz w:val="18"/>
          <w:szCs w:val="17"/>
        </w:rPr>
        <w:t xml:space="preserve"> </w:t>
      </w:r>
      <w:r w:rsidRPr="0046716F">
        <w:rPr>
          <w:rFonts w:eastAsia="Arial" w:cstheme="minorHAnsi"/>
          <w:b/>
          <w:bCs/>
          <w:sz w:val="18"/>
          <w:szCs w:val="17"/>
        </w:rPr>
        <w:t>a</w:t>
      </w:r>
      <w:r w:rsidRPr="0046716F">
        <w:rPr>
          <w:rFonts w:eastAsia="Arial" w:cstheme="minorHAnsi"/>
          <w:b/>
          <w:bCs/>
          <w:spacing w:val="-1"/>
          <w:sz w:val="18"/>
          <w:szCs w:val="17"/>
        </w:rPr>
        <w:t xml:space="preserve"> team</w:t>
      </w:r>
      <w:r w:rsidRPr="0046716F">
        <w:rPr>
          <w:rFonts w:eastAsia="Arial" w:cstheme="minorHAnsi"/>
          <w:b/>
          <w:bCs/>
          <w:sz w:val="18"/>
          <w:szCs w:val="17"/>
        </w:rPr>
        <w:t xml:space="preserve"> </w:t>
      </w:r>
      <w:r w:rsidRPr="0046716F">
        <w:rPr>
          <w:rFonts w:eastAsia="Arial" w:cstheme="minorHAnsi"/>
          <w:b/>
          <w:bCs/>
          <w:spacing w:val="-1"/>
          <w:sz w:val="18"/>
          <w:szCs w:val="17"/>
        </w:rPr>
        <w:t>from</w:t>
      </w:r>
      <w:r w:rsidRPr="0046716F">
        <w:rPr>
          <w:rFonts w:eastAsia="Arial" w:cstheme="minorHAnsi"/>
          <w:b/>
          <w:bCs/>
          <w:sz w:val="18"/>
          <w:szCs w:val="17"/>
        </w:rPr>
        <w:t xml:space="preserve"> </w:t>
      </w:r>
      <w:r w:rsidRPr="0046716F">
        <w:rPr>
          <w:rFonts w:eastAsia="Arial" w:cstheme="minorHAnsi"/>
          <w:b/>
          <w:bCs/>
          <w:spacing w:val="-1"/>
          <w:sz w:val="18"/>
          <w:szCs w:val="17"/>
        </w:rPr>
        <w:t xml:space="preserve">the </w:t>
      </w:r>
      <w:r w:rsidRPr="0046716F">
        <w:rPr>
          <w:rFonts w:eastAsia="Arial" w:cstheme="minorHAnsi"/>
          <w:b/>
          <w:bCs/>
          <w:spacing w:val="-2"/>
          <w:sz w:val="18"/>
          <w:szCs w:val="17"/>
        </w:rPr>
        <w:t>Games</w:t>
      </w:r>
      <w:r w:rsidRPr="0046716F">
        <w:rPr>
          <w:rFonts w:eastAsia="Arial" w:cstheme="minorHAnsi"/>
          <w:b/>
          <w:bCs/>
          <w:spacing w:val="-1"/>
          <w:sz w:val="18"/>
          <w:szCs w:val="17"/>
        </w:rPr>
        <w:t xml:space="preserve"> prior</w:t>
      </w:r>
      <w:r w:rsidRPr="0046716F">
        <w:rPr>
          <w:rFonts w:eastAsia="Arial" w:cstheme="minorHAnsi"/>
          <w:b/>
          <w:bCs/>
          <w:spacing w:val="1"/>
          <w:sz w:val="18"/>
          <w:szCs w:val="17"/>
        </w:rPr>
        <w:t xml:space="preserve"> </w:t>
      </w:r>
      <w:r w:rsidRPr="0046716F">
        <w:rPr>
          <w:rFonts w:eastAsia="Arial" w:cstheme="minorHAnsi"/>
          <w:b/>
          <w:bCs/>
          <w:sz w:val="18"/>
          <w:szCs w:val="17"/>
        </w:rPr>
        <w:t>to</w:t>
      </w:r>
      <w:r w:rsidRPr="0046716F">
        <w:rPr>
          <w:rFonts w:eastAsia="Arial" w:cstheme="minorHAnsi"/>
          <w:b/>
          <w:bCs/>
          <w:spacing w:val="-1"/>
          <w:sz w:val="18"/>
          <w:szCs w:val="17"/>
        </w:rPr>
        <w:t xml:space="preserve"> its start, or</w:t>
      </w:r>
      <w:r w:rsidRPr="0046716F">
        <w:rPr>
          <w:rFonts w:eastAsia="Arial" w:cstheme="minorHAnsi"/>
          <w:b/>
          <w:bCs/>
          <w:spacing w:val="1"/>
          <w:sz w:val="18"/>
          <w:szCs w:val="17"/>
        </w:rPr>
        <w:t xml:space="preserve"> </w:t>
      </w:r>
      <w:r w:rsidRPr="0046716F">
        <w:rPr>
          <w:rFonts w:eastAsia="Arial" w:cstheme="minorHAnsi"/>
          <w:b/>
          <w:bCs/>
          <w:spacing w:val="-1"/>
          <w:sz w:val="18"/>
          <w:szCs w:val="17"/>
        </w:rPr>
        <w:t>if</w:t>
      </w:r>
      <w:r w:rsidRPr="0046716F">
        <w:rPr>
          <w:rFonts w:eastAsia="Arial" w:cstheme="minorHAnsi"/>
          <w:b/>
          <w:bCs/>
          <w:spacing w:val="1"/>
          <w:sz w:val="18"/>
          <w:szCs w:val="17"/>
        </w:rPr>
        <w:t xml:space="preserve"> </w:t>
      </w:r>
      <w:r w:rsidRPr="0046716F">
        <w:rPr>
          <w:rFonts w:eastAsia="Arial" w:cstheme="minorHAnsi"/>
          <w:b/>
          <w:bCs/>
          <w:spacing w:val="-2"/>
          <w:sz w:val="18"/>
          <w:szCs w:val="17"/>
        </w:rPr>
        <w:t>discovered</w:t>
      </w:r>
      <w:r w:rsidRPr="0046716F">
        <w:rPr>
          <w:rFonts w:eastAsia="Arial" w:cstheme="minorHAnsi"/>
          <w:b/>
          <w:bCs/>
          <w:spacing w:val="-1"/>
          <w:sz w:val="18"/>
          <w:szCs w:val="17"/>
        </w:rPr>
        <w:t xml:space="preserve"> </w:t>
      </w:r>
      <w:r w:rsidR="00FB07FB">
        <w:rPr>
          <w:rFonts w:eastAsia="Arial" w:cstheme="minorHAnsi"/>
          <w:b/>
          <w:bCs/>
          <w:spacing w:val="-1"/>
          <w:sz w:val="18"/>
          <w:szCs w:val="17"/>
        </w:rPr>
        <w:t>after the Games</w:t>
      </w:r>
      <w:r w:rsidRPr="0046716F">
        <w:rPr>
          <w:rFonts w:eastAsia="Arial" w:cstheme="minorHAnsi"/>
          <w:b/>
          <w:bCs/>
          <w:spacing w:val="-1"/>
          <w:sz w:val="18"/>
          <w:szCs w:val="17"/>
        </w:rPr>
        <w:t xml:space="preserve"> commence,</w:t>
      </w:r>
      <w:r w:rsidRPr="0046716F">
        <w:rPr>
          <w:rFonts w:eastAsia="Arial" w:cstheme="minorHAnsi"/>
          <w:b/>
          <w:bCs/>
          <w:spacing w:val="1"/>
          <w:sz w:val="18"/>
          <w:szCs w:val="17"/>
        </w:rPr>
        <w:t xml:space="preserve"> </w:t>
      </w:r>
      <w:r w:rsidRPr="0046716F">
        <w:rPr>
          <w:rFonts w:eastAsia="Arial" w:cstheme="minorHAnsi"/>
          <w:b/>
          <w:bCs/>
          <w:spacing w:val="-1"/>
          <w:sz w:val="18"/>
          <w:szCs w:val="17"/>
        </w:rPr>
        <w:t>forfeiture</w:t>
      </w:r>
      <w:r w:rsidRPr="0046716F">
        <w:rPr>
          <w:rFonts w:eastAsia="Arial" w:cstheme="minorHAnsi"/>
          <w:b/>
          <w:bCs/>
          <w:spacing w:val="-3"/>
          <w:sz w:val="18"/>
          <w:szCs w:val="17"/>
        </w:rPr>
        <w:t xml:space="preserve"> </w:t>
      </w:r>
      <w:r w:rsidRPr="0046716F">
        <w:rPr>
          <w:rFonts w:eastAsia="Arial" w:cstheme="minorHAnsi"/>
          <w:b/>
          <w:bCs/>
          <w:spacing w:val="-1"/>
          <w:sz w:val="18"/>
          <w:szCs w:val="17"/>
        </w:rPr>
        <w:t>of</w:t>
      </w:r>
      <w:r w:rsidRPr="0046716F">
        <w:rPr>
          <w:rFonts w:eastAsia="Arial" w:cstheme="minorHAnsi"/>
          <w:b/>
          <w:bCs/>
          <w:spacing w:val="1"/>
          <w:sz w:val="18"/>
          <w:szCs w:val="17"/>
        </w:rPr>
        <w:t xml:space="preserve"> </w:t>
      </w:r>
      <w:r w:rsidRPr="0046716F">
        <w:rPr>
          <w:rFonts w:eastAsia="Arial" w:cstheme="minorHAnsi"/>
          <w:b/>
          <w:bCs/>
          <w:spacing w:val="-2"/>
          <w:sz w:val="18"/>
          <w:szCs w:val="17"/>
        </w:rPr>
        <w:t>games</w:t>
      </w:r>
      <w:r w:rsidRPr="0046716F">
        <w:rPr>
          <w:rFonts w:eastAsia="Arial" w:cstheme="minorHAnsi"/>
          <w:b/>
          <w:bCs/>
          <w:spacing w:val="-1"/>
          <w:sz w:val="18"/>
          <w:szCs w:val="17"/>
        </w:rPr>
        <w:t xml:space="preserve"> the ineligible team</w:t>
      </w:r>
      <w:r w:rsidRPr="0046716F">
        <w:rPr>
          <w:rFonts w:eastAsia="Arial" w:cstheme="minorHAnsi"/>
          <w:b/>
          <w:bCs/>
          <w:sz w:val="18"/>
          <w:szCs w:val="17"/>
        </w:rPr>
        <w:t xml:space="preserve"> </w:t>
      </w:r>
      <w:r w:rsidRPr="0046716F">
        <w:rPr>
          <w:rFonts w:eastAsia="Arial" w:cstheme="minorHAnsi"/>
          <w:b/>
          <w:bCs/>
          <w:spacing w:val="-1"/>
          <w:sz w:val="18"/>
          <w:szCs w:val="17"/>
        </w:rPr>
        <w:t>member</w:t>
      </w:r>
      <w:r w:rsidR="00FB07FB">
        <w:rPr>
          <w:rFonts w:eastAsia="Arial" w:cstheme="minorHAnsi"/>
          <w:b/>
          <w:bCs/>
          <w:spacing w:val="-1"/>
          <w:sz w:val="18"/>
          <w:szCs w:val="17"/>
        </w:rPr>
        <w:t>(</w:t>
      </w:r>
      <w:r w:rsidRPr="0046716F">
        <w:rPr>
          <w:rFonts w:eastAsia="Arial" w:cstheme="minorHAnsi"/>
          <w:b/>
          <w:bCs/>
          <w:spacing w:val="-1"/>
          <w:sz w:val="18"/>
          <w:szCs w:val="17"/>
        </w:rPr>
        <w:t>s</w:t>
      </w:r>
      <w:r w:rsidR="00FB07FB">
        <w:rPr>
          <w:rFonts w:eastAsia="Arial" w:cstheme="minorHAnsi"/>
          <w:b/>
          <w:bCs/>
          <w:spacing w:val="-1"/>
          <w:sz w:val="18"/>
          <w:szCs w:val="17"/>
        </w:rPr>
        <w:t>)</w:t>
      </w:r>
      <w:r w:rsidRPr="0046716F">
        <w:rPr>
          <w:rFonts w:eastAsia="Arial" w:cstheme="minorHAnsi"/>
          <w:b/>
          <w:bCs/>
          <w:spacing w:val="-1"/>
          <w:sz w:val="18"/>
          <w:szCs w:val="17"/>
        </w:rPr>
        <w:t xml:space="preserve"> participated </w:t>
      </w:r>
      <w:r w:rsidRPr="0046716F">
        <w:rPr>
          <w:rFonts w:eastAsia="Arial" w:cstheme="minorHAnsi"/>
          <w:b/>
          <w:bCs/>
          <w:sz w:val="18"/>
          <w:szCs w:val="17"/>
        </w:rPr>
        <w:t>as</w:t>
      </w:r>
      <w:r w:rsidRPr="0046716F">
        <w:rPr>
          <w:rFonts w:eastAsia="Arial" w:cstheme="minorHAnsi"/>
          <w:b/>
          <w:bCs/>
          <w:spacing w:val="-1"/>
          <w:sz w:val="18"/>
          <w:szCs w:val="17"/>
        </w:rPr>
        <w:t xml:space="preserve"> players and/or</w:t>
      </w:r>
      <w:r w:rsidRPr="0046716F">
        <w:rPr>
          <w:rFonts w:eastAsia="Arial" w:cstheme="minorHAnsi"/>
          <w:b/>
          <w:bCs/>
          <w:spacing w:val="1"/>
          <w:sz w:val="18"/>
          <w:szCs w:val="17"/>
        </w:rPr>
        <w:t xml:space="preserve"> </w:t>
      </w:r>
      <w:r w:rsidRPr="0046716F">
        <w:rPr>
          <w:rFonts w:eastAsia="Arial" w:cstheme="minorHAnsi"/>
          <w:b/>
          <w:bCs/>
          <w:spacing w:val="-1"/>
          <w:sz w:val="18"/>
          <w:szCs w:val="17"/>
        </w:rPr>
        <w:t>substitutes,</w:t>
      </w:r>
      <w:r w:rsidRPr="0046716F">
        <w:rPr>
          <w:rFonts w:eastAsia="Arial" w:cstheme="minorHAnsi"/>
          <w:b/>
          <w:bCs/>
          <w:spacing w:val="2"/>
          <w:sz w:val="18"/>
          <w:szCs w:val="17"/>
        </w:rPr>
        <w:t xml:space="preserve"> </w:t>
      </w:r>
      <w:r w:rsidR="009C5FE6">
        <w:rPr>
          <w:rFonts w:eastAsia="Arial" w:cstheme="minorHAnsi"/>
          <w:b/>
          <w:bCs/>
          <w:spacing w:val="-2"/>
          <w:sz w:val="18"/>
          <w:szCs w:val="17"/>
        </w:rPr>
        <w:t>and zero</w:t>
      </w:r>
      <w:r w:rsidR="00FB07FB">
        <w:rPr>
          <w:rFonts w:eastAsia="Arial" w:cstheme="minorHAnsi"/>
          <w:b/>
          <w:bCs/>
          <w:spacing w:val="-2"/>
          <w:sz w:val="18"/>
          <w:szCs w:val="17"/>
        </w:rPr>
        <w:t>ing out</w:t>
      </w:r>
      <w:r w:rsidRPr="0046716F">
        <w:rPr>
          <w:rFonts w:eastAsia="Arial" w:cstheme="minorHAnsi"/>
          <w:b/>
          <w:bCs/>
          <w:spacing w:val="-1"/>
          <w:sz w:val="18"/>
          <w:szCs w:val="17"/>
        </w:rPr>
        <w:t>/</w:t>
      </w:r>
      <w:r w:rsidRPr="0046716F">
        <w:rPr>
          <w:rFonts w:eastAsia="Arial" w:cstheme="minorHAnsi"/>
          <w:b/>
          <w:bCs/>
          <w:spacing w:val="1"/>
          <w:sz w:val="18"/>
          <w:szCs w:val="17"/>
        </w:rPr>
        <w:t xml:space="preserve"> </w:t>
      </w:r>
      <w:r w:rsidRPr="0046716F">
        <w:rPr>
          <w:rFonts w:eastAsia="Arial" w:cstheme="minorHAnsi"/>
          <w:b/>
          <w:bCs/>
          <w:spacing w:val="-1"/>
          <w:sz w:val="18"/>
          <w:szCs w:val="17"/>
        </w:rPr>
        <w:t>nullifying of</w:t>
      </w:r>
      <w:r w:rsidRPr="0046716F">
        <w:rPr>
          <w:rFonts w:eastAsia="Arial" w:cstheme="minorHAnsi"/>
          <w:b/>
          <w:bCs/>
          <w:spacing w:val="1"/>
          <w:sz w:val="18"/>
          <w:szCs w:val="17"/>
        </w:rPr>
        <w:t xml:space="preserve"> </w:t>
      </w:r>
      <w:r w:rsidRPr="0046716F">
        <w:rPr>
          <w:rFonts w:eastAsia="Arial" w:cstheme="minorHAnsi"/>
          <w:b/>
          <w:bCs/>
          <w:spacing w:val="-1"/>
          <w:sz w:val="18"/>
          <w:szCs w:val="17"/>
        </w:rPr>
        <w:t>sportsmanship</w:t>
      </w:r>
      <w:r w:rsidRPr="0046716F">
        <w:rPr>
          <w:rFonts w:eastAsia="Arial" w:cstheme="minorHAnsi"/>
          <w:b/>
          <w:bCs/>
          <w:spacing w:val="-2"/>
          <w:sz w:val="18"/>
          <w:szCs w:val="17"/>
        </w:rPr>
        <w:t xml:space="preserve"> </w:t>
      </w:r>
      <w:r w:rsidRPr="0046716F">
        <w:rPr>
          <w:rFonts w:eastAsia="Arial" w:cstheme="minorHAnsi"/>
          <w:b/>
          <w:bCs/>
          <w:spacing w:val="-1"/>
          <w:sz w:val="18"/>
          <w:szCs w:val="17"/>
        </w:rPr>
        <w:t>points for</w:t>
      </w:r>
      <w:r w:rsidRPr="0046716F">
        <w:rPr>
          <w:rFonts w:eastAsia="Arial" w:cstheme="minorHAnsi"/>
          <w:b/>
          <w:bCs/>
          <w:spacing w:val="1"/>
          <w:sz w:val="18"/>
          <w:szCs w:val="17"/>
        </w:rPr>
        <w:t xml:space="preserve"> </w:t>
      </w:r>
      <w:r w:rsidRPr="0046716F">
        <w:rPr>
          <w:rFonts w:eastAsia="Arial" w:cstheme="minorHAnsi"/>
          <w:b/>
          <w:bCs/>
          <w:spacing w:val="-2"/>
          <w:sz w:val="18"/>
          <w:szCs w:val="17"/>
        </w:rPr>
        <w:t>games</w:t>
      </w:r>
      <w:r w:rsidRPr="0046716F">
        <w:rPr>
          <w:rFonts w:eastAsia="Arial" w:cstheme="minorHAnsi"/>
          <w:b/>
          <w:bCs/>
          <w:spacing w:val="-1"/>
          <w:sz w:val="18"/>
          <w:szCs w:val="17"/>
        </w:rPr>
        <w:t xml:space="preserve"> </w:t>
      </w:r>
      <w:r w:rsidRPr="0046716F">
        <w:rPr>
          <w:rFonts w:eastAsia="Arial" w:cstheme="minorHAnsi"/>
          <w:b/>
          <w:bCs/>
          <w:sz w:val="18"/>
          <w:szCs w:val="17"/>
        </w:rPr>
        <w:t>in</w:t>
      </w:r>
      <w:r w:rsidRPr="0046716F">
        <w:rPr>
          <w:rFonts w:eastAsia="Arial" w:cstheme="minorHAnsi"/>
          <w:b/>
          <w:bCs/>
          <w:spacing w:val="-1"/>
          <w:sz w:val="18"/>
          <w:szCs w:val="17"/>
        </w:rPr>
        <w:t xml:space="preserve"> which ineligible team</w:t>
      </w:r>
      <w:r w:rsidRPr="0046716F">
        <w:rPr>
          <w:rFonts w:eastAsia="Arial" w:cstheme="minorHAnsi"/>
          <w:b/>
          <w:bCs/>
          <w:sz w:val="18"/>
          <w:szCs w:val="17"/>
        </w:rPr>
        <w:t xml:space="preserve"> </w:t>
      </w:r>
      <w:r w:rsidRPr="0046716F">
        <w:rPr>
          <w:rFonts w:eastAsia="Arial" w:cstheme="minorHAnsi"/>
          <w:b/>
          <w:bCs/>
          <w:spacing w:val="-1"/>
          <w:sz w:val="18"/>
          <w:szCs w:val="17"/>
        </w:rPr>
        <w:t>member</w:t>
      </w:r>
      <w:r w:rsidR="00FB07FB">
        <w:rPr>
          <w:rFonts w:eastAsia="Arial" w:cstheme="minorHAnsi"/>
          <w:b/>
          <w:bCs/>
          <w:spacing w:val="-1"/>
          <w:sz w:val="18"/>
          <w:szCs w:val="17"/>
        </w:rPr>
        <w:t>(</w:t>
      </w:r>
      <w:r w:rsidRPr="0046716F">
        <w:rPr>
          <w:rFonts w:eastAsia="Arial" w:cstheme="minorHAnsi"/>
          <w:b/>
          <w:bCs/>
          <w:spacing w:val="-1"/>
          <w:sz w:val="18"/>
          <w:szCs w:val="17"/>
        </w:rPr>
        <w:t>s</w:t>
      </w:r>
      <w:r w:rsidR="00FB07FB">
        <w:rPr>
          <w:rFonts w:eastAsia="Arial" w:cstheme="minorHAnsi"/>
          <w:b/>
          <w:bCs/>
          <w:spacing w:val="-1"/>
          <w:sz w:val="18"/>
          <w:szCs w:val="17"/>
        </w:rPr>
        <w:t>)</w:t>
      </w:r>
      <w:r w:rsidRPr="0046716F">
        <w:rPr>
          <w:rFonts w:eastAsia="Arial" w:cstheme="minorHAnsi"/>
          <w:b/>
          <w:bCs/>
          <w:spacing w:val="-2"/>
          <w:sz w:val="18"/>
          <w:szCs w:val="17"/>
        </w:rPr>
        <w:t xml:space="preserve"> </w:t>
      </w:r>
      <w:r w:rsidRPr="0046716F">
        <w:rPr>
          <w:rFonts w:eastAsia="Arial" w:cstheme="minorHAnsi"/>
          <w:b/>
          <w:bCs/>
          <w:spacing w:val="-1"/>
          <w:sz w:val="18"/>
          <w:szCs w:val="17"/>
        </w:rPr>
        <w:t>participated.</w:t>
      </w:r>
    </w:p>
    <w:p w14:paraId="302C0068" w14:textId="77777777" w:rsidR="00FB118A" w:rsidRPr="0046716F" w:rsidRDefault="00FB118A" w:rsidP="00131F9E">
      <w:pPr>
        <w:spacing w:before="4"/>
        <w:jc w:val="both"/>
        <w:rPr>
          <w:rFonts w:eastAsia="Arial" w:cstheme="minorHAnsi"/>
          <w:b/>
          <w:bCs/>
          <w:sz w:val="18"/>
          <w:szCs w:val="16"/>
        </w:rPr>
      </w:pPr>
    </w:p>
    <w:p w14:paraId="23186FC6" w14:textId="62E41671"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 Team Roster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approved Team Roster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Exemption Form (to be </w:t>
      </w:r>
      <w:r w:rsidRPr="0046716F">
        <w:rPr>
          <w:rFonts w:asciiTheme="minorHAnsi" w:hAnsiTheme="minorHAnsi" w:cstheme="minorHAnsi"/>
          <w:spacing w:val="-2"/>
          <w:sz w:val="18"/>
        </w:rPr>
        <w:t>provided)</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sent</w:t>
      </w:r>
      <w:r w:rsidRPr="0046716F">
        <w:rPr>
          <w:rFonts w:asciiTheme="minorHAnsi" w:hAnsiTheme="minorHAnsi" w:cstheme="minorHAnsi"/>
          <w:spacing w:val="1"/>
          <w:sz w:val="18"/>
        </w:rPr>
        <w:t xml:space="preserve"> </w:t>
      </w:r>
      <w:r w:rsidR="00FB07FB">
        <w:rPr>
          <w:rFonts w:asciiTheme="minorHAnsi" w:hAnsiTheme="minorHAnsi" w:cstheme="minorHAnsi"/>
          <w:spacing w:val="-2"/>
          <w:sz w:val="18"/>
        </w:rPr>
        <w:t>together when</w:t>
      </w:r>
      <w:r w:rsidRPr="0046716F">
        <w:rPr>
          <w:rFonts w:asciiTheme="minorHAnsi" w:hAnsiTheme="minorHAnsi" w:cstheme="minorHAnsi"/>
          <w:sz w:val="18"/>
        </w:rPr>
        <w:t xml:space="preserve"> with all</w:t>
      </w:r>
      <w:r w:rsidRPr="0046716F">
        <w:rPr>
          <w:rFonts w:asciiTheme="minorHAnsi" w:hAnsiTheme="minorHAnsi" w:cstheme="minorHAnsi"/>
          <w:spacing w:val="1"/>
          <w:sz w:val="18"/>
        </w:rPr>
        <w:t xml:space="preserve"> </w:t>
      </w:r>
      <w:r w:rsidRPr="0046716F">
        <w:rPr>
          <w:rFonts w:asciiTheme="minorHAnsi" w:hAnsiTheme="minorHAnsi" w:cstheme="minorHAnsi"/>
          <w:sz w:val="18"/>
        </w:rPr>
        <w:t>appropriate Regional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1"/>
          <w:sz w:val="18"/>
        </w:rPr>
        <w:t xml:space="preserve"> </w:t>
      </w:r>
      <w:r w:rsidRPr="0046716F">
        <w:rPr>
          <w:rFonts w:asciiTheme="minorHAnsi" w:hAnsiTheme="minorHAnsi" w:cstheme="minorHAnsi"/>
          <w:sz w:val="18"/>
        </w:rPr>
        <w:t>Area Director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Section Director </w:t>
      </w:r>
      <w:proofErr w:type="gramStart"/>
      <w:r w:rsidRPr="0046716F">
        <w:rPr>
          <w:rFonts w:asciiTheme="minorHAnsi" w:hAnsiTheme="minorHAnsi" w:cstheme="minorHAnsi"/>
          <w:sz w:val="18"/>
        </w:rPr>
        <w:t>signatures</w:t>
      </w:r>
      <w:proofErr w:type="gramEnd"/>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when</w:t>
      </w:r>
      <w:r w:rsidRPr="0046716F">
        <w:rPr>
          <w:rFonts w:asciiTheme="minorHAnsi" w:hAnsiTheme="minorHAnsi" w:cstheme="minorHAnsi"/>
          <w:sz w:val="18"/>
        </w:rPr>
        <w:t xml:space="preserve"> submitted </w:t>
      </w:r>
      <w:r w:rsidR="00FB07FB">
        <w:rPr>
          <w:rFonts w:asciiTheme="minorHAnsi" w:hAnsiTheme="minorHAnsi" w:cstheme="minorHAnsi"/>
          <w:sz w:val="18"/>
        </w:rPr>
        <w:t>to the Games Committee</w:t>
      </w:r>
      <w:r w:rsidRPr="0046716F">
        <w:rPr>
          <w:rFonts w:asciiTheme="minorHAnsi" w:hAnsiTheme="minorHAnsi" w:cstheme="minorHAnsi"/>
          <w:sz w:val="18"/>
        </w:rPr>
        <w:t>.</w:t>
      </w:r>
    </w:p>
    <w:p w14:paraId="7B84B82C" w14:textId="77777777" w:rsidR="00FB118A" w:rsidRPr="0046716F" w:rsidRDefault="00FB118A" w:rsidP="00131F9E">
      <w:pPr>
        <w:spacing w:before="5"/>
        <w:jc w:val="both"/>
        <w:rPr>
          <w:rFonts w:eastAsia="Arial" w:cstheme="minorHAnsi"/>
          <w:sz w:val="20"/>
          <w:szCs w:val="18"/>
        </w:rPr>
      </w:pPr>
    </w:p>
    <w:p w14:paraId="2D9A677F" w14:textId="5B56157E" w:rsidR="00FB118A" w:rsidRPr="0046716F" w:rsidRDefault="008127E1" w:rsidP="00131F9E">
      <w:pPr>
        <w:spacing w:line="259" w:lineRule="auto"/>
        <w:ind w:left="323"/>
        <w:jc w:val="both"/>
        <w:rPr>
          <w:rFonts w:eastAsia="Arial" w:cstheme="minorHAnsi"/>
          <w:sz w:val="18"/>
          <w:szCs w:val="17"/>
        </w:rPr>
      </w:pPr>
      <w:r w:rsidRPr="0046716F">
        <w:rPr>
          <w:rFonts w:cstheme="minorHAnsi"/>
          <w:noProof/>
          <w:sz w:val="24"/>
        </w:rPr>
        <mc:AlternateContent>
          <mc:Choice Requires="wpg">
            <w:drawing>
              <wp:anchor distT="0" distB="0" distL="114300" distR="114300" simplePos="0" relativeHeight="503277224" behindDoc="1" locked="0" layoutInCell="1" allowOverlap="1" wp14:anchorId="30B50387" wp14:editId="2B552284">
                <wp:simplePos x="0" y="0"/>
                <wp:positionH relativeFrom="page">
                  <wp:posOffset>2355215</wp:posOffset>
                </wp:positionH>
                <wp:positionV relativeFrom="paragraph">
                  <wp:posOffset>123190</wp:posOffset>
                </wp:positionV>
                <wp:extent cx="45720" cy="1270"/>
                <wp:effectExtent l="12065" t="6985" r="8890" b="10795"/>
                <wp:wrapNone/>
                <wp:docPr id="8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270"/>
                          <a:chOff x="3709" y="194"/>
                          <a:chExt cx="72" cy="2"/>
                        </a:xfrm>
                      </wpg:grpSpPr>
                      <wps:wsp>
                        <wps:cNvPr id="87" name="Freeform 77"/>
                        <wps:cNvSpPr>
                          <a:spLocks/>
                        </wps:cNvSpPr>
                        <wps:spPr bwMode="auto">
                          <a:xfrm>
                            <a:off x="3709" y="194"/>
                            <a:ext cx="72" cy="2"/>
                          </a:xfrm>
                          <a:custGeom>
                            <a:avLst/>
                            <a:gdLst>
                              <a:gd name="T0" fmla="+- 0 3709 3709"/>
                              <a:gd name="T1" fmla="*/ T0 w 72"/>
                              <a:gd name="T2" fmla="+- 0 3781 3709"/>
                              <a:gd name="T3" fmla="*/ T2 w 72"/>
                            </a:gdLst>
                            <a:ahLst/>
                            <a:cxnLst>
                              <a:cxn ang="0">
                                <a:pos x="T1" y="0"/>
                              </a:cxn>
                              <a:cxn ang="0">
                                <a:pos x="T3" y="0"/>
                              </a:cxn>
                            </a:cxnLst>
                            <a:rect l="0" t="0" r="r" b="b"/>
                            <a:pathLst>
                              <a:path w="72">
                                <a:moveTo>
                                  <a:pt x="0" y="0"/>
                                </a:moveTo>
                                <a:lnTo>
                                  <a:pt x="72"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BD82E88" id="Group 76" o:spid="_x0000_s1026" style="position:absolute;margin-left:185.45pt;margin-top:9.7pt;width:3.6pt;height:.1pt;z-index:-39256;mso-position-horizontal-relative:page" coordorigin="3709,194" coordsize="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">
                <v:shape id="Freeform 77" o:spid="_x0000_s1027" style="position:absolute;left:3709;top:194;width:72;height:2;visibility:visible;mso-wrap-style:square;v-text-anchor:top" coordsize="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" path="m,l72,e" filled="f" strokeweight="1.08pt">
                  <v:path arrowok="t" o:connecttype="custom" o:connectlocs="0,0;72,0" o:connectangles="0,0"/>
                </v:shape>
                <w10:wrap anchorx="page"/>
              </v:group>
            </w:pict>
          </mc:Fallback>
        </mc:AlternateContent>
      </w:r>
      <w:r w:rsidR="00DA3BD7" w:rsidRPr="0046716F">
        <w:rPr>
          <w:rFonts w:cstheme="minorHAnsi"/>
          <w:spacing w:val="-1"/>
          <w:sz w:val="18"/>
        </w:rPr>
        <w:t>The Roster</w:t>
      </w:r>
      <w:r w:rsidR="00DA3BD7" w:rsidRPr="0046716F">
        <w:rPr>
          <w:rFonts w:cstheme="minorHAnsi"/>
          <w:spacing w:val="1"/>
          <w:sz w:val="18"/>
        </w:rPr>
        <w:t xml:space="preserve"> </w:t>
      </w:r>
      <w:r w:rsidR="00DA3BD7" w:rsidRPr="0046716F">
        <w:rPr>
          <w:rFonts w:cstheme="minorHAnsi"/>
          <w:spacing w:val="-1"/>
          <w:sz w:val="18"/>
        </w:rPr>
        <w:t>Form</w:t>
      </w:r>
      <w:r w:rsidR="00DA3BD7" w:rsidRPr="0046716F">
        <w:rPr>
          <w:rFonts w:cstheme="minorHAnsi"/>
          <w:sz w:val="18"/>
        </w:rPr>
        <w:t xml:space="preserve"> </w:t>
      </w:r>
      <w:r w:rsidR="00DA3BD7" w:rsidRPr="0046716F">
        <w:rPr>
          <w:rFonts w:cstheme="minorHAnsi"/>
          <w:spacing w:val="-2"/>
          <w:sz w:val="18"/>
        </w:rPr>
        <w:t>and</w:t>
      </w:r>
      <w:r w:rsidR="00DA3BD7" w:rsidRPr="0046716F">
        <w:rPr>
          <w:rFonts w:cstheme="minorHAnsi"/>
          <w:spacing w:val="-1"/>
          <w:sz w:val="18"/>
        </w:rPr>
        <w:t xml:space="preserve"> all</w:t>
      </w:r>
      <w:r w:rsidR="00DA3BD7" w:rsidRPr="0046716F">
        <w:rPr>
          <w:rFonts w:cstheme="minorHAnsi"/>
          <w:spacing w:val="1"/>
          <w:sz w:val="18"/>
        </w:rPr>
        <w:t xml:space="preserve"> </w:t>
      </w:r>
      <w:r w:rsidR="00DA3BD7" w:rsidRPr="0046716F">
        <w:rPr>
          <w:rFonts w:cstheme="minorHAnsi"/>
          <w:spacing w:val="-2"/>
          <w:sz w:val="18"/>
        </w:rPr>
        <w:t>other</w:t>
      </w:r>
      <w:r w:rsidR="00DA3BD7" w:rsidRPr="0046716F">
        <w:rPr>
          <w:rFonts w:cstheme="minorHAnsi"/>
          <w:spacing w:val="1"/>
          <w:sz w:val="18"/>
        </w:rPr>
        <w:t xml:space="preserve"> </w:t>
      </w:r>
      <w:r w:rsidR="00DA3BD7" w:rsidRPr="0046716F">
        <w:rPr>
          <w:rFonts w:cstheme="minorHAnsi"/>
          <w:spacing w:val="-1"/>
          <w:sz w:val="18"/>
        </w:rPr>
        <w:t>required documents</w:t>
      </w:r>
      <w:r w:rsidR="00DA3BD7" w:rsidRPr="0046716F">
        <w:rPr>
          <w:rFonts w:cstheme="minorHAnsi"/>
          <w:spacing w:val="2"/>
          <w:sz w:val="18"/>
        </w:rPr>
        <w:t xml:space="preserve"> </w:t>
      </w:r>
      <w:r w:rsidR="00DA3BD7" w:rsidRPr="0046716F">
        <w:rPr>
          <w:rFonts w:cstheme="minorHAnsi"/>
          <w:spacing w:val="-1"/>
          <w:sz w:val="18"/>
        </w:rPr>
        <w:t>will</w:t>
      </w:r>
      <w:r w:rsidR="00DA3BD7" w:rsidRPr="0046716F">
        <w:rPr>
          <w:rFonts w:cstheme="minorHAnsi"/>
          <w:spacing w:val="1"/>
          <w:sz w:val="18"/>
        </w:rPr>
        <w:t xml:space="preserve"> </w:t>
      </w:r>
      <w:r w:rsidR="00DA3BD7" w:rsidRPr="0046716F">
        <w:rPr>
          <w:rFonts w:cstheme="minorHAnsi"/>
          <w:spacing w:val="-1"/>
          <w:sz w:val="18"/>
        </w:rPr>
        <w:t xml:space="preserve">be </w:t>
      </w:r>
      <w:r w:rsidR="00DA3BD7" w:rsidRPr="0046716F">
        <w:rPr>
          <w:rFonts w:cstheme="minorHAnsi"/>
          <w:spacing w:val="-2"/>
          <w:sz w:val="18"/>
        </w:rPr>
        <w:t>available</w:t>
      </w:r>
      <w:r w:rsidR="00DA3BD7" w:rsidRPr="0046716F">
        <w:rPr>
          <w:rFonts w:cstheme="minorHAnsi"/>
          <w:spacing w:val="-1"/>
          <w:sz w:val="18"/>
        </w:rPr>
        <w:t xml:space="preserve"> at</w:t>
      </w:r>
      <w:r w:rsidR="00DA3BD7" w:rsidRPr="0046716F">
        <w:rPr>
          <w:rFonts w:cstheme="minorHAnsi"/>
          <w:spacing w:val="1"/>
          <w:sz w:val="18"/>
        </w:rPr>
        <w:t xml:space="preserve"> </w:t>
      </w:r>
      <w:del w:id="30" w:author="Mike Hoyer" w:date="2018-08-14T17:21:00Z">
        <w:r w:rsidR="00AC2E26" w:rsidDel="009C5FE6">
          <w:rPr>
            <w:rFonts w:cstheme="minorHAnsi"/>
            <w:color w:val="0000FF"/>
            <w:spacing w:val="-1"/>
            <w:sz w:val="18"/>
            <w:u w:val="single" w:color="0000FF"/>
          </w:rPr>
          <w:fldChar w:fldCharType="begin"/>
        </w:r>
        <w:r w:rsidR="00AC2E26" w:rsidDel="009C5FE6">
          <w:rPr>
            <w:rFonts w:cstheme="minorHAnsi"/>
            <w:color w:val="0000FF"/>
            <w:spacing w:val="-1"/>
            <w:sz w:val="18"/>
            <w:u w:val="single" w:color="0000FF"/>
          </w:rPr>
          <w:delInstrText xml:space="preserve"> HYPERLINK "http://www.ayso.org/" \h </w:delInstrText>
        </w:r>
        <w:r w:rsidR="00AC2E26" w:rsidDel="009C5FE6">
          <w:rPr>
            <w:rFonts w:cstheme="minorHAnsi"/>
            <w:color w:val="0000FF"/>
            <w:spacing w:val="-1"/>
            <w:sz w:val="18"/>
            <w:u w:val="single" w:color="0000FF"/>
          </w:rPr>
          <w:fldChar w:fldCharType="separate"/>
        </w:r>
        <w:r w:rsidR="00DA3BD7" w:rsidRPr="0046716F" w:rsidDel="009C5FE6">
          <w:rPr>
            <w:rFonts w:cstheme="minorHAnsi"/>
            <w:color w:val="0000FF"/>
            <w:spacing w:val="-1"/>
            <w:sz w:val="18"/>
            <w:u w:val="single" w:color="0000FF"/>
          </w:rPr>
          <w:delText>www.AYSO.org</w:delText>
        </w:r>
        <w:r w:rsidR="00DA3BD7" w:rsidRPr="0046716F" w:rsidDel="009C5FE6">
          <w:rPr>
            <w:rFonts w:cstheme="minorHAnsi"/>
            <w:spacing w:val="-1"/>
            <w:sz w:val="18"/>
          </w:rPr>
          <w:delText>.</w:delText>
        </w:r>
        <w:r w:rsidR="00AC2E26" w:rsidDel="009C5FE6">
          <w:rPr>
            <w:rFonts w:cstheme="minorHAnsi"/>
            <w:spacing w:val="-1"/>
            <w:sz w:val="18"/>
          </w:rPr>
          <w:fldChar w:fldCharType="end"/>
        </w:r>
      </w:del>
      <w:ins w:id="31" w:author="Mike Hoyer" w:date="2018-08-14T17:21:00Z">
        <w:r w:rsidR="009C5FE6">
          <w:rPr>
            <w:rFonts w:cstheme="minorHAnsi"/>
            <w:color w:val="0000FF"/>
            <w:spacing w:val="-1"/>
            <w:sz w:val="18"/>
            <w:u w:val="single" w:color="0000FF"/>
          </w:rPr>
          <w:t>www.aysonationalgames.org</w:t>
        </w:r>
      </w:ins>
      <w:r w:rsidR="00DA3BD7" w:rsidRPr="0046716F">
        <w:rPr>
          <w:rFonts w:cstheme="minorHAnsi"/>
          <w:spacing w:val="1"/>
          <w:sz w:val="18"/>
        </w:rPr>
        <w:t xml:space="preserve"> </w:t>
      </w:r>
      <w:r w:rsidR="00DA3BD7" w:rsidRPr="0046716F">
        <w:rPr>
          <w:rFonts w:cstheme="minorHAnsi"/>
          <w:b/>
          <w:spacing w:val="-1"/>
          <w:sz w:val="18"/>
        </w:rPr>
        <w:t>Initial</w:t>
      </w:r>
      <w:r w:rsidR="00DA3BD7" w:rsidRPr="0046716F">
        <w:rPr>
          <w:rFonts w:cstheme="minorHAnsi"/>
          <w:b/>
          <w:spacing w:val="1"/>
          <w:sz w:val="18"/>
        </w:rPr>
        <w:t xml:space="preserve"> </w:t>
      </w:r>
      <w:r w:rsidR="00DA3BD7" w:rsidRPr="0046716F">
        <w:rPr>
          <w:rFonts w:cstheme="minorHAnsi"/>
          <w:b/>
          <w:spacing w:val="-1"/>
          <w:sz w:val="18"/>
        </w:rPr>
        <w:t>rosters will</w:t>
      </w:r>
      <w:r w:rsidR="00DA3BD7" w:rsidRPr="0046716F">
        <w:rPr>
          <w:rFonts w:cstheme="minorHAnsi"/>
          <w:b/>
          <w:spacing w:val="1"/>
          <w:sz w:val="18"/>
        </w:rPr>
        <w:t xml:space="preserve"> </w:t>
      </w:r>
      <w:r w:rsidR="00FB07FB">
        <w:rPr>
          <w:rFonts w:cstheme="minorHAnsi"/>
          <w:b/>
          <w:spacing w:val="-1"/>
          <w:sz w:val="18"/>
        </w:rPr>
        <w:t>be due on February 1</w:t>
      </w:r>
      <w:r w:rsidR="00DA3BD7" w:rsidRPr="0046716F">
        <w:rPr>
          <w:rFonts w:cstheme="minorHAnsi"/>
          <w:b/>
          <w:spacing w:val="-1"/>
          <w:sz w:val="18"/>
        </w:rPr>
        <w:t>,</w:t>
      </w:r>
      <w:r w:rsidR="00DA3BD7" w:rsidRPr="0046716F">
        <w:rPr>
          <w:rFonts w:cstheme="minorHAnsi"/>
          <w:b/>
          <w:spacing w:val="1"/>
          <w:sz w:val="18"/>
        </w:rPr>
        <w:t xml:space="preserve"> </w:t>
      </w:r>
      <w:r w:rsidR="00DA3BD7" w:rsidRPr="0046716F">
        <w:rPr>
          <w:rFonts w:cstheme="minorHAnsi"/>
          <w:b/>
          <w:spacing w:val="-1"/>
          <w:sz w:val="18"/>
        </w:rPr>
        <w:t>2019,</w:t>
      </w:r>
      <w:r w:rsidR="00DA3BD7" w:rsidRPr="0046716F">
        <w:rPr>
          <w:rFonts w:cstheme="minorHAnsi"/>
          <w:b/>
          <w:spacing w:val="1"/>
          <w:sz w:val="18"/>
        </w:rPr>
        <w:t xml:space="preserve"> </w:t>
      </w:r>
      <w:r w:rsidR="00DA3BD7" w:rsidRPr="0046716F">
        <w:rPr>
          <w:rFonts w:cstheme="minorHAnsi"/>
          <w:b/>
          <w:spacing w:val="-1"/>
          <w:sz w:val="18"/>
        </w:rPr>
        <w:t>or</w:t>
      </w:r>
      <w:r w:rsidR="00DA3BD7" w:rsidRPr="0046716F">
        <w:rPr>
          <w:rFonts w:cstheme="minorHAnsi"/>
          <w:b/>
          <w:spacing w:val="1"/>
          <w:sz w:val="18"/>
        </w:rPr>
        <w:t xml:space="preserve"> </w:t>
      </w:r>
      <w:r w:rsidR="00DA3BD7" w:rsidRPr="0046716F">
        <w:rPr>
          <w:rFonts w:cstheme="minorHAnsi"/>
          <w:b/>
          <w:spacing w:val="-1"/>
          <w:sz w:val="18"/>
        </w:rPr>
        <w:t xml:space="preserve">when </w:t>
      </w:r>
      <w:r w:rsidR="00DA3BD7" w:rsidRPr="0046716F">
        <w:rPr>
          <w:rFonts w:cstheme="minorHAnsi"/>
          <w:b/>
          <w:sz w:val="18"/>
        </w:rPr>
        <w:t>a</w:t>
      </w:r>
      <w:r w:rsidR="00DA3BD7" w:rsidRPr="0046716F">
        <w:rPr>
          <w:rFonts w:cstheme="minorHAnsi"/>
          <w:b/>
          <w:spacing w:val="-1"/>
          <w:sz w:val="18"/>
        </w:rPr>
        <w:t xml:space="preserve"> team</w:t>
      </w:r>
      <w:r w:rsidR="00DA3BD7" w:rsidRPr="0046716F">
        <w:rPr>
          <w:rFonts w:cstheme="minorHAnsi"/>
          <w:b/>
          <w:sz w:val="18"/>
        </w:rPr>
        <w:t xml:space="preserve"> </w:t>
      </w:r>
      <w:r w:rsidR="00DA3BD7" w:rsidRPr="0046716F">
        <w:rPr>
          <w:rFonts w:cstheme="minorHAnsi"/>
          <w:b/>
          <w:spacing w:val="-1"/>
          <w:sz w:val="18"/>
        </w:rPr>
        <w:t>accepts an</w:t>
      </w:r>
      <w:r w:rsidR="00DA3BD7" w:rsidRPr="0046716F">
        <w:rPr>
          <w:rFonts w:cstheme="minorHAnsi"/>
          <w:b/>
          <w:sz w:val="18"/>
        </w:rPr>
        <w:t xml:space="preserve"> </w:t>
      </w:r>
      <w:r w:rsidR="00DA3BD7" w:rsidRPr="0046716F">
        <w:rPr>
          <w:rFonts w:cstheme="minorHAnsi"/>
          <w:b/>
          <w:spacing w:val="-1"/>
          <w:sz w:val="18"/>
        </w:rPr>
        <w:t xml:space="preserve">invitation </w:t>
      </w:r>
      <w:r w:rsidR="00DA3BD7" w:rsidRPr="0046716F">
        <w:rPr>
          <w:rFonts w:cstheme="minorHAnsi"/>
          <w:b/>
          <w:sz w:val="18"/>
        </w:rPr>
        <w:t>to</w:t>
      </w:r>
      <w:r w:rsidR="00DA3BD7" w:rsidRPr="0046716F">
        <w:rPr>
          <w:rFonts w:cstheme="minorHAnsi"/>
          <w:b/>
          <w:spacing w:val="-1"/>
          <w:sz w:val="18"/>
        </w:rPr>
        <w:t xml:space="preserve"> attend</w:t>
      </w:r>
      <w:r w:rsidR="00DA3BD7" w:rsidRPr="0046716F">
        <w:rPr>
          <w:rFonts w:cstheme="minorHAnsi"/>
          <w:b/>
          <w:sz w:val="18"/>
        </w:rPr>
        <w:t xml:space="preserve"> </w:t>
      </w:r>
      <w:r w:rsidR="00DA3BD7" w:rsidRPr="0046716F">
        <w:rPr>
          <w:rFonts w:cstheme="minorHAnsi"/>
          <w:b/>
          <w:spacing w:val="-1"/>
          <w:sz w:val="18"/>
        </w:rPr>
        <w:t xml:space="preserve">the Games </w:t>
      </w:r>
      <w:r w:rsidR="00DA3BD7" w:rsidRPr="0046716F">
        <w:rPr>
          <w:rFonts w:cstheme="minorHAnsi"/>
          <w:b/>
          <w:sz w:val="18"/>
        </w:rPr>
        <w:t>if</w:t>
      </w:r>
      <w:r w:rsidR="00DA3BD7" w:rsidRPr="0046716F">
        <w:rPr>
          <w:rFonts w:cstheme="minorHAnsi"/>
          <w:b/>
          <w:spacing w:val="1"/>
          <w:sz w:val="18"/>
        </w:rPr>
        <w:t xml:space="preserve"> </w:t>
      </w:r>
      <w:r w:rsidR="00DA3BD7" w:rsidRPr="0046716F">
        <w:rPr>
          <w:rFonts w:cstheme="minorHAnsi"/>
          <w:b/>
          <w:spacing w:val="-1"/>
          <w:sz w:val="18"/>
        </w:rPr>
        <w:t>later.</w:t>
      </w:r>
      <w:r w:rsidR="00DA3BD7" w:rsidRPr="0046716F">
        <w:rPr>
          <w:rFonts w:cstheme="minorHAnsi"/>
          <w:b/>
          <w:spacing w:val="1"/>
          <w:sz w:val="18"/>
        </w:rPr>
        <w:t xml:space="preserve"> </w:t>
      </w:r>
      <w:r w:rsidR="00DA3BD7" w:rsidRPr="0046716F">
        <w:rPr>
          <w:rFonts w:cstheme="minorHAnsi"/>
          <w:b/>
          <w:sz w:val="18"/>
        </w:rPr>
        <w:t>A</w:t>
      </w:r>
      <w:r w:rsidR="00DA3BD7" w:rsidRPr="0046716F">
        <w:rPr>
          <w:rFonts w:cstheme="minorHAnsi"/>
          <w:b/>
          <w:spacing w:val="-5"/>
          <w:sz w:val="18"/>
        </w:rPr>
        <w:t xml:space="preserve"> </w:t>
      </w:r>
      <w:r w:rsidR="00DA3BD7" w:rsidRPr="0046716F">
        <w:rPr>
          <w:rFonts w:cstheme="minorHAnsi"/>
          <w:b/>
          <w:spacing w:val="-1"/>
          <w:sz w:val="18"/>
        </w:rPr>
        <w:t>team</w:t>
      </w:r>
      <w:r w:rsidR="00DA3BD7" w:rsidRPr="0046716F">
        <w:rPr>
          <w:rFonts w:cstheme="minorHAnsi"/>
          <w:b/>
          <w:spacing w:val="2"/>
          <w:sz w:val="18"/>
        </w:rPr>
        <w:t xml:space="preserve"> </w:t>
      </w:r>
      <w:r w:rsidR="00DA3BD7" w:rsidRPr="0046716F">
        <w:rPr>
          <w:rFonts w:cstheme="minorHAnsi"/>
          <w:b/>
          <w:spacing w:val="-1"/>
          <w:sz w:val="18"/>
        </w:rPr>
        <w:t>that</w:t>
      </w:r>
      <w:r w:rsidR="00DA3BD7" w:rsidRPr="0046716F">
        <w:rPr>
          <w:rFonts w:cstheme="minorHAnsi"/>
          <w:b/>
          <w:spacing w:val="1"/>
          <w:sz w:val="18"/>
        </w:rPr>
        <w:t xml:space="preserve"> </w:t>
      </w:r>
      <w:r w:rsidR="00DA3BD7" w:rsidRPr="0046716F">
        <w:rPr>
          <w:rFonts w:cstheme="minorHAnsi"/>
          <w:b/>
          <w:spacing w:val="-1"/>
          <w:sz w:val="18"/>
        </w:rPr>
        <w:t>does not</w:t>
      </w:r>
      <w:r w:rsidR="00DA3BD7" w:rsidRPr="0046716F">
        <w:rPr>
          <w:rFonts w:cstheme="minorHAnsi"/>
          <w:b/>
          <w:spacing w:val="1"/>
          <w:sz w:val="18"/>
        </w:rPr>
        <w:t xml:space="preserve"> </w:t>
      </w:r>
      <w:r w:rsidR="00FB07FB">
        <w:rPr>
          <w:rFonts w:cstheme="minorHAnsi"/>
          <w:b/>
          <w:spacing w:val="-1"/>
          <w:sz w:val="18"/>
        </w:rPr>
        <w:t>submit a roster</w:t>
      </w:r>
      <w:r w:rsidR="00DA3BD7" w:rsidRPr="0046716F">
        <w:rPr>
          <w:rFonts w:cstheme="minorHAnsi"/>
          <w:b/>
          <w:spacing w:val="1"/>
          <w:sz w:val="18"/>
        </w:rPr>
        <w:t xml:space="preserve"> </w:t>
      </w:r>
      <w:r w:rsidR="00DA3BD7" w:rsidRPr="0046716F">
        <w:rPr>
          <w:rFonts w:cstheme="minorHAnsi"/>
          <w:b/>
          <w:spacing w:val="-1"/>
          <w:sz w:val="18"/>
        </w:rPr>
        <w:t>by</w:t>
      </w:r>
      <w:r w:rsidR="00DA3BD7" w:rsidRPr="0046716F">
        <w:rPr>
          <w:rFonts w:cstheme="minorHAnsi"/>
          <w:b/>
          <w:spacing w:val="-3"/>
          <w:sz w:val="18"/>
        </w:rPr>
        <w:t xml:space="preserve"> </w:t>
      </w:r>
      <w:r w:rsidR="00DA3BD7" w:rsidRPr="0046716F">
        <w:rPr>
          <w:rFonts w:cstheme="minorHAnsi"/>
          <w:b/>
          <w:spacing w:val="-1"/>
          <w:sz w:val="18"/>
        </w:rPr>
        <w:t xml:space="preserve">the </w:t>
      </w:r>
      <w:r w:rsidR="00DA3BD7" w:rsidRPr="0046716F">
        <w:rPr>
          <w:rFonts w:cstheme="minorHAnsi"/>
          <w:b/>
          <w:sz w:val="18"/>
        </w:rPr>
        <w:t>due</w:t>
      </w:r>
      <w:r w:rsidR="00DA3BD7" w:rsidRPr="0046716F">
        <w:rPr>
          <w:rFonts w:cstheme="minorHAnsi"/>
          <w:b/>
          <w:spacing w:val="-1"/>
          <w:sz w:val="18"/>
        </w:rPr>
        <w:t xml:space="preserve"> date will</w:t>
      </w:r>
      <w:r w:rsidR="00DA3BD7" w:rsidRPr="0046716F">
        <w:rPr>
          <w:rFonts w:cstheme="minorHAnsi"/>
          <w:b/>
          <w:spacing w:val="1"/>
          <w:sz w:val="18"/>
        </w:rPr>
        <w:t xml:space="preserve"> </w:t>
      </w:r>
      <w:r w:rsidR="00DA3BD7" w:rsidRPr="0046716F">
        <w:rPr>
          <w:rFonts w:cstheme="minorHAnsi"/>
          <w:b/>
          <w:spacing w:val="-1"/>
          <w:sz w:val="18"/>
        </w:rPr>
        <w:t>be considered</w:t>
      </w:r>
      <w:r w:rsidR="00DA3BD7" w:rsidRPr="0046716F">
        <w:rPr>
          <w:rFonts w:cstheme="minorHAnsi"/>
          <w:b/>
          <w:sz w:val="18"/>
        </w:rPr>
        <w:t xml:space="preserve"> to</w:t>
      </w:r>
      <w:r w:rsidR="00DA3BD7" w:rsidRPr="0046716F">
        <w:rPr>
          <w:rFonts w:cstheme="minorHAnsi"/>
          <w:b/>
          <w:spacing w:val="-1"/>
          <w:sz w:val="18"/>
        </w:rPr>
        <w:t xml:space="preserve"> have withdrawn</w:t>
      </w:r>
      <w:r w:rsidR="00DA3BD7" w:rsidRPr="0046716F">
        <w:rPr>
          <w:rFonts w:cstheme="minorHAnsi"/>
          <w:b/>
          <w:spacing w:val="1"/>
          <w:sz w:val="18"/>
        </w:rPr>
        <w:t xml:space="preserve"> </w:t>
      </w:r>
      <w:r w:rsidR="00DA3BD7" w:rsidRPr="0046716F">
        <w:rPr>
          <w:rFonts w:cstheme="minorHAnsi"/>
          <w:b/>
          <w:spacing w:val="-1"/>
          <w:sz w:val="18"/>
        </w:rPr>
        <w:t>their</w:t>
      </w:r>
      <w:r w:rsidR="00DA3BD7" w:rsidRPr="0046716F">
        <w:rPr>
          <w:rFonts w:cstheme="minorHAnsi"/>
          <w:b/>
          <w:spacing w:val="1"/>
          <w:sz w:val="18"/>
        </w:rPr>
        <w:t xml:space="preserve"> </w:t>
      </w:r>
      <w:r w:rsidR="00DA3BD7" w:rsidRPr="0046716F">
        <w:rPr>
          <w:rFonts w:cstheme="minorHAnsi"/>
          <w:b/>
          <w:spacing w:val="-2"/>
          <w:sz w:val="18"/>
        </w:rPr>
        <w:t>acceptance</w:t>
      </w:r>
      <w:r w:rsidR="00DA3BD7" w:rsidRPr="0046716F">
        <w:rPr>
          <w:rFonts w:cstheme="minorHAnsi"/>
          <w:b/>
          <w:spacing w:val="-1"/>
          <w:sz w:val="18"/>
        </w:rPr>
        <w:t xml:space="preserve"> and will</w:t>
      </w:r>
      <w:r w:rsidR="00DA3BD7" w:rsidRPr="0046716F">
        <w:rPr>
          <w:rFonts w:cstheme="minorHAnsi"/>
          <w:b/>
          <w:spacing w:val="1"/>
          <w:sz w:val="18"/>
        </w:rPr>
        <w:t xml:space="preserve"> </w:t>
      </w:r>
      <w:r w:rsidR="00DA3BD7" w:rsidRPr="0046716F">
        <w:rPr>
          <w:rFonts w:cstheme="minorHAnsi"/>
          <w:b/>
          <w:spacing w:val="-1"/>
          <w:sz w:val="18"/>
        </w:rPr>
        <w:t>be replaced</w:t>
      </w:r>
      <w:r w:rsidR="00DA3BD7" w:rsidRPr="0046716F">
        <w:rPr>
          <w:rFonts w:cstheme="minorHAnsi"/>
          <w:b/>
          <w:sz w:val="18"/>
        </w:rPr>
        <w:t xml:space="preserve"> by</w:t>
      </w:r>
      <w:r w:rsidR="00DA3BD7" w:rsidRPr="0046716F">
        <w:rPr>
          <w:rFonts w:cstheme="minorHAnsi"/>
          <w:b/>
          <w:spacing w:val="-3"/>
          <w:sz w:val="18"/>
        </w:rPr>
        <w:t xml:space="preserve"> </w:t>
      </w:r>
      <w:r w:rsidR="00FB07FB">
        <w:rPr>
          <w:rFonts w:cstheme="minorHAnsi"/>
          <w:b/>
          <w:spacing w:val="-1"/>
          <w:sz w:val="18"/>
        </w:rPr>
        <w:t>the next eligible</w:t>
      </w:r>
      <w:r w:rsidR="00DA3BD7" w:rsidRPr="0046716F">
        <w:rPr>
          <w:rFonts w:cstheme="minorHAnsi"/>
          <w:b/>
          <w:spacing w:val="-1"/>
          <w:sz w:val="18"/>
        </w:rPr>
        <w:t xml:space="preserve"> team</w:t>
      </w:r>
      <w:r w:rsidR="00DA3BD7" w:rsidRPr="0046716F">
        <w:rPr>
          <w:rFonts w:cstheme="minorHAnsi"/>
          <w:b/>
          <w:sz w:val="18"/>
        </w:rPr>
        <w:t xml:space="preserve"> in</w:t>
      </w:r>
      <w:r w:rsidR="00DA3BD7" w:rsidRPr="0046716F">
        <w:rPr>
          <w:rFonts w:cstheme="minorHAnsi"/>
          <w:b/>
          <w:spacing w:val="-1"/>
          <w:sz w:val="18"/>
        </w:rPr>
        <w:t xml:space="preserve"> the </w:t>
      </w:r>
      <w:r w:rsidR="00DA3BD7" w:rsidRPr="0046716F">
        <w:rPr>
          <w:rFonts w:cstheme="minorHAnsi"/>
          <w:b/>
          <w:spacing w:val="-2"/>
          <w:sz w:val="18"/>
        </w:rPr>
        <w:t>lottery.</w:t>
      </w:r>
      <w:r w:rsidR="00DA3BD7" w:rsidRPr="0046716F">
        <w:rPr>
          <w:rFonts w:cstheme="minorHAnsi"/>
          <w:b/>
          <w:spacing w:val="1"/>
          <w:sz w:val="18"/>
        </w:rPr>
        <w:t xml:space="preserve"> </w:t>
      </w:r>
      <w:r w:rsidR="00DA3BD7" w:rsidRPr="0046716F">
        <w:rPr>
          <w:rFonts w:cstheme="minorHAnsi"/>
          <w:spacing w:val="-1"/>
          <w:sz w:val="18"/>
        </w:rPr>
        <w:t>Directions</w:t>
      </w:r>
      <w:r w:rsidR="00DA3BD7" w:rsidRPr="0046716F">
        <w:rPr>
          <w:rFonts w:cstheme="minorHAnsi"/>
          <w:spacing w:val="2"/>
          <w:sz w:val="18"/>
        </w:rPr>
        <w:t xml:space="preserve"> </w:t>
      </w:r>
      <w:r w:rsidR="00DA3BD7" w:rsidRPr="0046716F">
        <w:rPr>
          <w:rFonts w:cstheme="minorHAnsi"/>
          <w:spacing w:val="-2"/>
          <w:sz w:val="18"/>
        </w:rPr>
        <w:t>and</w:t>
      </w:r>
      <w:r w:rsidR="00DA3BD7" w:rsidRPr="0046716F">
        <w:rPr>
          <w:rFonts w:cstheme="minorHAnsi"/>
          <w:spacing w:val="-1"/>
          <w:sz w:val="18"/>
        </w:rPr>
        <w:t xml:space="preserve"> </w:t>
      </w:r>
      <w:r w:rsidR="00DA3BD7" w:rsidRPr="0046716F">
        <w:rPr>
          <w:rFonts w:cstheme="minorHAnsi"/>
          <w:spacing w:val="-2"/>
          <w:sz w:val="18"/>
        </w:rPr>
        <w:t>due</w:t>
      </w:r>
      <w:r w:rsidR="00DA3BD7" w:rsidRPr="0046716F">
        <w:rPr>
          <w:rFonts w:cstheme="minorHAnsi"/>
          <w:spacing w:val="-1"/>
          <w:sz w:val="18"/>
        </w:rPr>
        <w:t xml:space="preserve"> dates</w:t>
      </w:r>
      <w:r w:rsidR="00DA3BD7" w:rsidRPr="0046716F">
        <w:rPr>
          <w:rFonts w:cstheme="minorHAnsi"/>
          <w:spacing w:val="2"/>
          <w:sz w:val="18"/>
        </w:rPr>
        <w:t xml:space="preserve"> </w:t>
      </w:r>
      <w:r w:rsidR="00DA3BD7" w:rsidRPr="0046716F">
        <w:rPr>
          <w:rFonts w:cstheme="minorHAnsi"/>
          <w:spacing w:val="-1"/>
          <w:sz w:val="18"/>
        </w:rPr>
        <w:t>for</w:t>
      </w:r>
      <w:r w:rsidR="00DA3BD7" w:rsidRPr="0046716F">
        <w:rPr>
          <w:rFonts w:cstheme="minorHAnsi"/>
          <w:spacing w:val="1"/>
          <w:sz w:val="18"/>
        </w:rPr>
        <w:t xml:space="preserve"> </w:t>
      </w:r>
      <w:r w:rsidR="00DA3BD7" w:rsidRPr="0046716F">
        <w:rPr>
          <w:rFonts w:cstheme="minorHAnsi"/>
          <w:spacing w:val="-1"/>
          <w:sz w:val="18"/>
        </w:rPr>
        <w:t>roster revisions</w:t>
      </w:r>
      <w:r w:rsidR="00DA3BD7" w:rsidRPr="0046716F">
        <w:rPr>
          <w:rFonts w:cstheme="minorHAnsi"/>
          <w:spacing w:val="2"/>
          <w:sz w:val="18"/>
        </w:rPr>
        <w:t xml:space="preserve"> </w:t>
      </w:r>
      <w:r w:rsidR="00DA3BD7" w:rsidRPr="0046716F">
        <w:rPr>
          <w:rFonts w:cstheme="minorHAnsi"/>
          <w:spacing w:val="-1"/>
          <w:sz w:val="18"/>
        </w:rPr>
        <w:t>will</w:t>
      </w:r>
      <w:r w:rsidR="00DA3BD7" w:rsidRPr="0046716F">
        <w:rPr>
          <w:rFonts w:cstheme="minorHAnsi"/>
          <w:spacing w:val="-2"/>
          <w:sz w:val="18"/>
        </w:rPr>
        <w:t xml:space="preserve"> </w:t>
      </w:r>
      <w:r w:rsidR="00DA3BD7" w:rsidRPr="0046716F">
        <w:rPr>
          <w:rFonts w:cstheme="minorHAnsi"/>
          <w:spacing w:val="-1"/>
          <w:sz w:val="18"/>
        </w:rPr>
        <w:t xml:space="preserve">be </w:t>
      </w:r>
      <w:r w:rsidR="00DA3BD7" w:rsidRPr="0046716F">
        <w:rPr>
          <w:rFonts w:cstheme="minorHAnsi"/>
          <w:spacing w:val="-2"/>
          <w:sz w:val="18"/>
        </w:rPr>
        <w:t>provided</w:t>
      </w:r>
      <w:r w:rsidR="00DA3BD7" w:rsidRPr="0046716F">
        <w:rPr>
          <w:rFonts w:cstheme="minorHAnsi"/>
          <w:spacing w:val="-1"/>
          <w:sz w:val="18"/>
        </w:rPr>
        <w:t xml:space="preserve"> </w:t>
      </w:r>
      <w:r w:rsidR="00DA3BD7" w:rsidRPr="0046716F">
        <w:rPr>
          <w:rFonts w:cstheme="minorHAnsi"/>
          <w:sz w:val="18"/>
        </w:rPr>
        <w:t>to</w:t>
      </w:r>
      <w:r w:rsidR="00DA3BD7" w:rsidRPr="0046716F">
        <w:rPr>
          <w:rFonts w:cstheme="minorHAnsi"/>
          <w:spacing w:val="-1"/>
          <w:sz w:val="18"/>
        </w:rPr>
        <w:t xml:space="preserve"> Regional</w:t>
      </w:r>
      <w:r w:rsidR="00DA3BD7" w:rsidRPr="0046716F">
        <w:rPr>
          <w:rFonts w:cstheme="minorHAnsi"/>
          <w:spacing w:val="1"/>
          <w:sz w:val="18"/>
        </w:rPr>
        <w:t xml:space="preserve"> </w:t>
      </w:r>
      <w:r w:rsidR="00FB07FB">
        <w:rPr>
          <w:rFonts w:cstheme="minorHAnsi"/>
          <w:spacing w:val="-1"/>
          <w:sz w:val="18"/>
        </w:rPr>
        <w:t>Commissioners and Coaches</w:t>
      </w:r>
      <w:r w:rsidR="00DA3BD7" w:rsidRPr="0046716F">
        <w:rPr>
          <w:rFonts w:cstheme="minorHAnsi"/>
          <w:spacing w:val="2"/>
          <w:sz w:val="18"/>
        </w:rPr>
        <w:t xml:space="preserve"> </w:t>
      </w:r>
      <w:r w:rsidR="00DA3BD7" w:rsidRPr="0046716F">
        <w:rPr>
          <w:rFonts w:cstheme="minorHAnsi"/>
          <w:sz w:val="18"/>
        </w:rPr>
        <w:t>in</w:t>
      </w:r>
      <w:r w:rsidR="00DA3BD7" w:rsidRPr="0046716F">
        <w:rPr>
          <w:rFonts w:cstheme="minorHAnsi"/>
          <w:spacing w:val="-1"/>
          <w:sz w:val="18"/>
        </w:rPr>
        <w:t xml:space="preserve"> </w:t>
      </w:r>
      <w:r w:rsidR="00DA3BD7" w:rsidRPr="0046716F">
        <w:rPr>
          <w:rFonts w:cstheme="minorHAnsi"/>
          <w:spacing w:val="-2"/>
          <w:sz w:val="18"/>
        </w:rPr>
        <w:t>January</w:t>
      </w:r>
      <w:r w:rsidR="00DA3BD7" w:rsidRPr="0046716F">
        <w:rPr>
          <w:rFonts w:cstheme="minorHAnsi"/>
          <w:b/>
          <w:spacing w:val="-2"/>
          <w:sz w:val="18"/>
        </w:rPr>
        <w:t>.</w:t>
      </w:r>
    </w:p>
    <w:p w14:paraId="17814230" w14:textId="77777777" w:rsidR="00FB118A" w:rsidRPr="0046716F" w:rsidRDefault="00FB118A" w:rsidP="00131F9E">
      <w:pPr>
        <w:spacing w:before="11"/>
        <w:jc w:val="both"/>
        <w:rPr>
          <w:rFonts w:eastAsia="Arial" w:cstheme="minorHAnsi"/>
          <w:b/>
          <w:bCs/>
          <w:sz w:val="21"/>
          <w:szCs w:val="20"/>
        </w:rPr>
      </w:pPr>
    </w:p>
    <w:p w14:paraId="54D4F71D" w14:textId="474448DF"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Team</w:t>
      </w:r>
      <w:r w:rsidRPr="0046716F">
        <w:rPr>
          <w:rFonts w:asciiTheme="minorHAnsi" w:hAnsiTheme="minorHAnsi" w:cstheme="minorHAnsi"/>
          <w:sz w:val="18"/>
        </w:rPr>
        <w:t xml:space="preserve"> rosters,</w:t>
      </w:r>
      <w:r w:rsidRPr="0046716F">
        <w:rPr>
          <w:rFonts w:asciiTheme="minorHAnsi" w:hAnsiTheme="minorHAnsi" w:cstheme="minorHAnsi"/>
          <w:spacing w:val="1"/>
          <w:sz w:val="18"/>
        </w:rPr>
        <w:t xml:space="preserve"> </w:t>
      </w:r>
      <w:commentRangeStart w:id="32"/>
      <w:r w:rsidRPr="0046716F">
        <w:rPr>
          <w:rFonts w:asciiTheme="minorHAnsi" w:hAnsiTheme="minorHAnsi" w:cstheme="minorHAnsi"/>
          <w:spacing w:val="-2"/>
          <w:sz w:val="18"/>
        </w:rPr>
        <w:t>eight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lineup</w:t>
      </w:r>
      <w:r w:rsidRPr="0046716F">
        <w:rPr>
          <w:rFonts w:asciiTheme="minorHAnsi" w:hAnsiTheme="minorHAnsi" w:cstheme="minorHAnsi"/>
          <w:sz w:val="18"/>
        </w:rPr>
        <w:t xml:space="preserve"> cards</w:t>
      </w:r>
      <w:r w:rsidRPr="0046716F">
        <w:rPr>
          <w:rFonts w:asciiTheme="minorHAnsi" w:hAnsiTheme="minorHAnsi" w:cstheme="minorHAnsi"/>
          <w:spacing w:val="2"/>
          <w:sz w:val="18"/>
        </w:rPr>
        <w:t xml:space="preserve"> </w:t>
      </w:r>
      <w:commentRangeEnd w:id="32"/>
      <w:r w:rsidR="009C5FE6">
        <w:rPr>
          <w:rStyle w:val="CommentReference"/>
          <w:rFonts w:asciiTheme="minorHAnsi" w:eastAsiaTheme="minorHAnsi" w:hAnsiTheme="minorHAnsi"/>
          <w:spacing w:val="0"/>
        </w:rPr>
        <w:commentReference w:id="32"/>
      </w:r>
      <w:r w:rsidRPr="0046716F">
        <w:rPr>
          <w:rFonts w:asciiTheme="minorHAnsi" w:hAnsiTheme="minorHAnsi" w:cstheme="minorHAnsi"/>
          <w:spacing w:val="-2"/>
          <w:sz w:val="18"/>
        </w:rPr>
        <w:t>and</w:t>
      </w:r>
      <w:r w:rsidRPr="0046716F">
        <w:rPr>
          <w:rFonts w:asciiTheme="minorHAnsi" w:hAnsiTheme="minorHAnsi" w:cstheme="minorHAnsi"/>
          <w:sz w:val="18"/>
        </w:rPr>
        <w:t xml:space="preserv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ID cards</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prepared</w:t>
      </w:r>
      <w:r w:rsidRPr="0046716F">
        <w:rPr>
          <w:rFonts w:asciiTheme="minorHAnsi" w:hAnsiTheme="minorHAnsi" w:cstheme="minorHAnsi"/>
          <w:sz w:val="18"/>
        </w:rPr>
        <w:t xml:space="preserve"> using </w:t>
      </w:r>
      <w:del w:id="33" w:author="Mike Hoyer" w:date="2018-08-14T17:21:00Z">
        <w:r w:rsidR="00131F9E" w:rsidRPr="009C5FE6" w:rsidDel="009C5FE6">
          <w:rPr>
            <w:rFonts w:asciiTheme="minorHAnsi" w:hAnsiTheme="minorHAnsi" w:cstheme="minorHAnsi"/>
            <w:sz w:val="18"/>
            <w:rPrChange w:id="34" w:author="Mike Hoyer" w:date="2018-08-14T17:21:00Z">
              <w:rPr>
                <w:rFonts w:asciiTheme="minorHAnsi" w:hAnsiTheme="minorHAnsi" w:cstheme="minorHAnsi"/>
                <w:sz w:val="18"/>
                <w:highlight w:val="cyan"/>
              </w:rPr>
            </w:rPrChange>
          </w:rPr>
          <w:delText>Blue Sombrero</w:delText>
        </w:r>
      </w:del>
      <w:ins w:id="35" w:author="Mike Hoyer" w:date="2018-08-14T17:21:00Z">
        <w:r w:rsidR="009C5FE6">
          <w:rPr>
            <w:rFonts w:asciiTheme="minorHAnsi" w:hAnsiTheme="minorHAnsi" w:cstheme="minorHAnsi"/>
            <w:sz w:val="18"/>
          </w:rPr>
          <w:t>RMS</w:t>
        </w:r>
      </w:ins>
      <w:r w:rsidRPr="0046716F">
        <w:rPr>
          <w:rFonts w:asciiTheme="minorHAnsi" w:hAnsiTheme="minorHAnsi" w:cstheme="minorHAnsi"/>
          <w:sz w:val="18"/>
        </w:rPr>
        <w:t xml:space="preserve"> exclusively,</w:t>
      </w:r>
      <w:r w:rsidRPr="0046716F">
        <w:rPr>
          <w:rFonts w:asciiTheme="minorHAnsi" w:hAnsiTheme="minorHAnsi" w:cstheme="minorHAnsi"/>
          <w:spacing w:val="1"/>
          <w:sz w:val="18"/>
        </w:rPr>
        <w:t xml:space="preserve"> </w:t>
      </w:r>
      <w:r w:rsidRPr="0046716F">
        <w:rPr>
          <w:rFonts w:asciiTheme="minorHAnsi" w:hAnsiTheme="minorHAnsi" w:cstheme="minorHAnsi"/>
          <w:sz w:val="18"/>
        </w:rPr>
        <w:t>including all</w:t>
      </w:r>
      <w:r w:rsidRPr="0046716F">
        <w:rPr>
          <w:rFonts w:asciiTheme="minorHAnsi" w:hAnsiTheme="minorHAnsi" w:cstheme="minorHAnsi"/>
          <w:spacing w:val="1"/>
          <w:sz w:val="18"/>
        </w:rPr>
        <w:t xml:space="preserve"> </w:t>
      </w:r>
      <w:del w:id="36" w:author="Mike Hoyer" w:date="2018-08-14T17:21:00Z">
        <w:r w:rsidRPr="0046716F" w:rsidDel="009C5FE6">
          <w:rPr>
            <w:rFonts w:asciiTheme="minorHAnsi" w:hAnsiTheme="minorHAnsi" w:cstheme="minorHAnsi"/>
            <w:spacing w:val="-2"/>
            <w:sz w:val="18"/>
          </w:rPr>
          <w:delText>player</w:delText>
        </w:r>
        <w:r w:rsidRPr="0046716F" w:rsidDel="009C5FE6">
          <w:rPr>
            <w:rFonts w:asciiTheme="minorHAnsi" w:hAnsiTheme="minorHAnsi" w:cstheme="minorHAnsi"/>
            <w:spacing w:val="85"/>
            <w:sz w:val="18"/>
          </w:rPr>
          <w:delText xml:space="preserve"> </w:delText>
        </w:r>
        <w:r w:rsidRPr="0046716F" w:rsidDel="009C5FE6">
          <w:rPr>
            <w:rFonts w:asciiTheme="minorHAnsi" w:hAnsiTheme="minorHAnsi" w:cstheme="minorHAnsi"/>
            <w:sz w:val="18"/>
          </w:rPr>
          <w:delText>information</w:delText>
        </w:r>
      </w:del>
      <w:ins w:id="37" w:author="Mike Hoyer" w:date="2018-08-14T17:21:00Z">
        <w:r w:rsidR="009C5FE6">
          <w:rPr>
            <w:rFonts w:asciiTheme="minorHAnsi" w:hAnsiTheme="minorHAnsi" w:cstheme="minorHAnsi"/>
            <w:spacing w:val="-2"/>
            <w:sz w:val="18"/>
          </w:rPr>
          <w:t>player information</w:t>
        </w:r>
      </w:ins>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 certifications.</w:t>
      </w:r>
    </w:p>
    <w:p w14:paraId="0918FEE9" w14:textId="77777777" w:rsidR="00FB118A" w:rsidRPr="0046716F" w:rsidRDefault="00FB118A" w:rsidP="00131F9E">
      <w:pPr>
        <w:spacing w:before="2"/>
        <w:jc w:val="both"/>
        <w:rPr>
          <w:rFonts w:eastAsia="Arial" w:cstheme="minorHAnsi"/>
          <w:sz w:val="18"/>
          <w:szCs w:val="16"/>
        </w:rPr>
      </w:pPr>
    </w:p>
    <w:p w14:paraId="1EF7EF49" w14:textId="2F294DD1" w:rsidR="00FB118A" w:rsidRPr="0046716F" w:rsidRDefault="00DA3BD7" w:rsidP="00131F9E">
      <w:pPr>
        <w:ind w:left="323" w:hanging="1"/>
        <w:jc w:val="both"/>
        <w:rPr>
          <w:rFonts w:eastAsia="Arial" w:cstheme="minorHAnsi"/>
          <w:sz w:val="18"/>
          <w:szCs w:val="17"/>
        </w:rPr>
      </w:pPr>
      <w:r w:rsidRPr="0046716F">
        <w:rPr>
          <w:rFonts w:eastAsia="Arial" w:cstheme="minorHAnsi"/>
          <w:spacing w:val="-1"/>
          <w:sz w:val="18"/>
          <w:szCs w:val="17"/>
        </w:rPr>
        <w:t>Roster</w:t>
      </w:r>
      <w:r w:rsidRPr="0046716F">
        <w:rPr>
          <w:rFonts w:eastAsia="Arial" w:cstheme="minorHAnsi"/>
          <w:spacing w:val="1"/>
          <w:sz w:val="18"/>
          <w:szCs w:val="17"/>
        </w:rPr>
        <w:t xml:space="preserve"> </w:t>
      </w:r>
      <w:r w:rsidRPr="0046716F">
        <w:rPr>
          <w:rFonts w:eastAsia="Arial" w:cstheme="minorHAnsi"/>
          <w:spacing w:val="-1"/>
          <w:sz w:val="18"/>
          <w:szCs w:val="17"/>
        </w:rPr>
        <w:t>changes,</w:t>
      </w:r>
      <w:r w:rsidRPr="0046716F">
        <w:rPr>
          <w:rFonts w:eastAsia="Arial" w:cstheme="minorHAnsi"/>
          <w:spacing w:val="1"/>
          <w:sz w:val="18"/>
          <w:szCs w:val="17"/>
        </w:rPr>
        <w:t xml:space="preserve"> </w:t>
      </w:r>
      <w:r w:rsidRPr="0046716F">
        <w:rPr>
          <w:rFonts w:eastAsia="Arial" w:cstheme="minorHAnsi"/>
          <w:spacing w:val="-1"/>
          <w:sz w:val="18"/>
          <w:szCs w:val="17"/>
        </w:rPr>
        <w:t>including late roster</w:t>
      </w:r>
      <w:r w:rsidRPr="0046716F">
        <w:rPr>
          <w:rFonts w:eastAsia="Arial" w:cstheme="minorHAnsi"/>
          <w:spacing w:val="1"/>
          <w:sz w:val="18"/>
          <w:szCs w:val="17"/>
        </w:rPr>
        <w:t xml:space="preserve"> </w:t>
      </w:r>
      <w:r w:rsidRPr="0046716F">
        <w:rPr>
          <w:rFonts w:eastAsia="Arial" w:cstheme="minorHAnsi"/>
          <w:spacing w:val="-1"/>
          <w:sz w:val="18"/>
          <w:szCs w:val="17"/>
        </w:rPr>
        <w:t>submissions, after the later</w:t>
      </w:r>
      <w:r w:rsidRPr="0046716F">
        <w:rPr>
          <w:rFonts w:eastAsia="Arial" w:cstheme="minorHAnsi"/>
          <w:spacing w:val="1"/>
          <w:sz w:val="18"/>
          <w:szCs w:val="17"/>
        </w:rPr>
        <w:t xml:space="preserve"> </w:t>
      </w:r>
      <w:r w:rsidRPr="0046716F">
        <w:rPr>
          <w:rFonts w:eastAsia="Arial" w:cstheme="minorHAnsi"/>
          <w:spacing w:val="-1"/>
          <w:sz w:val="18"/>
          <w:szCs w:val="17"/>
        </w:rPr>
        <w:t>of</w:t>
      </w:r>
      <w:r w:rsidRPr="0046716F">
        <w:rPr>
          <w:rFonts w:eastAsia="Arial" w:cstheme="minorHAnsi"/>
          <w:spacing w:val="1"/>
          <w:sz w:val="18"/>
          <w:szCs w:val="17"/>
        </w:rPr>
        <w:t xml:space="preserve"> </w:t>
      </w:r>
      <w:r w:rsidRPr="0046716F">
        <w:rPr>
          <w:rFonts w:eastAsia="Arial" w:cstheme="minorHAnsi"/>
          <w:spacing w:val="-1"/>
          <w:sz w:val="18"/>
          <w:szCs w:val="17"/>
        </w:rPr>
        <w:t xml:space="preserve">May </w:t>
      </w:r>
      <w:r w:rsidRPr="0046716F">
        <w:rPr>
          <w:rFonts w:eastAsia="Arial" w:cstheme="minorHAnsi"/>
          <w:spacing w:val="-2"/>
          <w:sz w:val="18"/>
          <w:szCs w:val="17"/>
        </w:rPr>
        <w:t>15,</w:t>
      </w:r>
      <w:r w:rsidRPr="0046716F">
        <w:rPr>
          <w:rFonts w:eastAsia="Arial" w:cstheme="minorHAnsi"/>
          <w:spacing w:val="1"/>
          <w:sz w:val="18"/>
          <w:szCs w:val="17"/>
        </w:rPr>
        <w:t xml:space="preserve"> </w:t>
      </w:r>
      <w:r w:rsidRPr="0046716F">
        <w:rPr>
          <w:rFonts w:eastAsia="Arial" w:cstheme="minorHAnsi"/>
          <w:spacing w:val="-2"/>
          <w:sz w:val="18"/>
          <w:szCs w:val="17"/>
        </w:rPr>
        <w:t>2019</w:t>
      </w:r>
      <w:r w:rsidRPr="0046716F">
        <w:rPr>
          <w:rFonts w:eastAsia="Arial" w:cstheme="minorHAnsi"/>
          <w:spacing w:val="-1"/>
          <w:sz w:val="18"/>
          <w:szCs w:val="17"/>
        </w:rPr>
        <w:t xml:space="preserve"> or</w:t>
      </w:r>
      <w:r w:rsidRPr="0046716F">
        <w:rPr>
          <w:rFonts w:eastAsia="Arial" w:cstheme="minorHAnsi"/>
          <w:spacing w:val="1"/>
          <w:sz w:val="18"/>
          <w:szCs w:val="17"/>
        </w:rPr>
        <w:t xml:space="preserve"> </w:t>
      </w:r>
      <w:r w:rsidRPr="0046716F">
        <w:rPr>
          <w:rFonts w:eastAsia="Arial" w:cstheme="minorHAnsi"/>
          <w:spacing w:val="-1"/>
          <w:sz w:val="18"/>
          <w:szCs w:val="17"/>
        </w:rPr>
        <w:t>14</w:t>
      </w:r>
      <w:r w:rsidRPr="0046716F">
        <w:rPr>
          <w:rFonts w:eastAsia="Arial" w:cstheme="minorHAnsi"/>
          <w:spacing w:val="1"/>
          <w:sz w:val="18"/>
          <w:szCs w:val="17"/>
        </w:rPr>
        <w:t xml:space="preserve"> </w:t>
      </w:r>
      <w:r w:rsidRPr="0046716F">
        <w:rPr>
          <w:rFonts w:eastAsia="Arial" w:cstheme="minorHAnsi"/>
          <w:spacing w:val="-2"/>
          <w:sz w:val="18"/>
          <w:szCs w:val="17"/>
        </w:rPr>
        <w:t>days</w:t>
      </w:r>
      <w:r w:rsidRPr="0046716F">
        <w:rPr>
          <w:rFonts w:eastAsia="Arial" w:cstheme="minorHAnsi"/>
          <w:spacing w:val="2"/>
          <w:sz w:val="18"/>
          <w:szCs w:val="17"/>
        </w:rPr>
        <w:t xml:space="preserve"> </w:t>
      </w:r>
      <w:r w:rsidRPr="0046716F">
        <w:rPr>
          <w:rFonts w:eastAsia="Arial" w:cstheme="minorHAnsi"/>
          <w:spacing w:val="-1"/>
          <w:sz w:val="18"/>
          <w:szCs w:val="17"/>
        </w:rPr>
        <w:t xml:space="preserve">following </w:t>
      </w:r>
      <w:r w:rsidRPr="0046716F">
        <w:rPr>
          <w:rFonts w:eastAsia="Arial" w:cstheme="minorHAnsi"/>
          <w:sz w:val="18"/>
          <w:szCs w:val="17"/>
        </w:rPr>
        <w:t>a</w:t>
      </w:r>
      <w:r w:rsidRPr="0046716F">
        <w:rPr>
          <w:rFonts w:eastAsia="Arial" w:cstheme="minorHAnsi"/>
          <w:spacing w:val="-1"/>
          <w:sz w:val="18"/>
          <w:szCs w:val="17"/>
        </w:rPr>
        <w:t xml:space="preserve"> team’s</w:t>
      </w:r>
      <w:r w:rsidRPr="0046716F">
        <w:rPr>
          <w:rFonts w:eastAsia="Arial" w:cstheme="minorHAnsi"/>
          <w:spacing w:val="2"/>
          <w:sz w:val="18"/>
          <w:szCs w:val="17"/>
        </w:rPr>
        <w:t xml:space="preserve"> </w:t>
      </w:r>
      <w:r w:rsidRPr="0046716F">
        <w:rPr>
          <w:rFonts w:eastAsia="Arial" w:cstheme="minorHAnsi"/>
          <w:spacing w:val="-1"/>
          <w:sz w:val="18"/>
          <w:szCs w:val="17"/>
        </w:rPr>
        <w:t>acceptance</w:t>
      </w:r>
      <w:r w:rsidRPr="0046716F">
        <w:rPr>
          <w:rFonts w:eastAsia="Arial" w:cstheme="minorHAnsi"/>
          <w:spacing w:val="53"/>
          <w:sz w:val="18"/>
          <w:szCs w:val="17"/>
        </w:rPr>
        <w:t xml:space="preserve"> </w:t>
      </w:r>
      <w:r w:rsidRPr="0046716F">
        <w:rPr>
          <w:rFonts w:eastAsia="Arial" w:cstheme="minorHAnsi"/>
          <w:spacing w:val="-1"/>
          <w:sz w:val="18"/>
          <w:szCs w:val="17"/>
        </w:rPr>
        <w:t>of</w:t>
      </w:r>
      <w:r w:rsidRPr="0046716F">
        <w:rPr>
          <w:rFonts w:eastAsia="Arial" w:cstheme="minorHAnsi"/>
          <w:spacing w:val="1"/>
          <w:sz w:val="18"/>
          <w:szCs w:val="17"/>
        </w:rPr>
        <w:t xml:space="preserve"> </w:t>
      </w:r>
      <w:r w:rsidRPr="0046716F">
        <w:rPr>
          <w:rFonts w:eastAsia="Arial" w:cstheme="minorHAnsi"/>
          <w:spacing w:val="-1"/>
          <w:sz w:val="18"/>
          <w:szCs w:val="17"/>
        </w:rPr>
        <w:t xml:space="preserve">an invitation </w:t>
      </w:r>
      <w:r w:rsidRPr="0046716F">
        <w:rPr>
          <w:rFonts w:eastAsia="Arial" w:cstheme="minorHAnsi"/>
          <w:sz w:val="18"/>
          <w:szCs w:val="17"/>
        </w:rPr>
        <w:t>to</w:t>
      </w:r>
      <w:r w:rsidRPr="0046716F">
        <w:rPr>
          <w:rFonts w:eastAsia="Arial" w:cstheme="minorHAnsi"/>
          <w:spacing w:val="-1"/>
          <w:sz w:val="18"/>
          <w:szCs w:val="17"/>
        </w:rPr>
        <w:t xml:space="preserve"> the Games,</w:t>
      </w:r>
      <w:r w:rsidRPr="0046716F">
        <w:rPr>
          <w:rFonts w:eastAsia="Arial" w:cstheme="minorHAnsi"/>
          <w:spacing w:val="1"/>
          <w:sz w:val="18"/>
          <w:szCs w:val="17"/>
        </w:rPr>
        <w:t xml:space="preserve"> </w:t>
      </w:r>
      <w:r w:rsidRPr="0046716F">
        <w:rPr>
          <w:rFonts w:eastAsia="Arial" w:cstheme="minorHAnsi"/>
          <w:spacing w:val="-1"/>
          <w:sz w:val="18"/>
          <w:szCs w:val="17"/>
        </w:rPr>
        <w:t>must</w:t>
      </w:r>
      <w:r w:rsidRPr="0046716F">
        <w:rPr>
          <w:rFonts w:eastAsia="Arial" w:cstheme="minorHAnsi"/>
          <w:spacing w:val="1"/>
          <w:sz w:val="18"/>
          <w:szCs w:val="17"/>
        </w:rPr>
        <w:t xml:space="preserve"> </w:t>
      </w:r>
      <w:r w:rsidRPr="0046716F">
        <w:rPr>
          <w:rFonts w:eastAsia="Arial" w:cstheme="minorHAnsi"/>
          <w:spacing w:val="-1"/>
          <w:sz w:val="18"/>
          <w:szCs w:val="17"/>
        </w:rPr>
        <w:t xml:space="preserve">be accompanied </w:t>
      </w:r>
      <w:r w:rsidRPr="0046716F">
        <w:rPr>
          <w:rFonts w:eastAsia="Arial" w:cstheme="minorHAnsi"/>
          <w:sz w:val="18"/>
          <w:szCs w:val="17"/>
        </w:rPr>
        <w:t>by</w:t>
      </w:r>
      <w:r w:rsidRPr="0046716F">
        <w:rPr>
          <w:rFonts w:eastAsia="Arial" w:cstheme="minorHAnsi"/>
          <w:spacing w:val="-1"/>
          <w:sz w:val="18"/>
          <w:szCs w:val="17"/>
        </w:rPr>
        <w:t xml:space="preserve"> an administrative fee of</w:t>
      </w:r>
      <w:r w:rsidRPr="0046716F">
        <w:rPr>
          <w:rFonts w:eastAsia="Arial" w:cstheme="minorHAnsi"/>
          <w:spacing w:val="1"/>
          <w:sz w:val="18"/>
          <w:szCs w:val="17"/>
        </w:rPr>
        <w:t xml:space="preserve"> </w:t>
      </w:r>
      <w:r w:rsidRPr="0046716F">
        <w:rPr>
          <w:rFonts w:eastAsia="Arial" w:cstheme="minorHAnsi"/>
          <w:spacing w:val="-2"/>
          <w:sz w:val="18"/>
          <w:szCs w:val="17"/>
        </w:rPr>
        <w:t>$25</w:t>
      </w:r>
      <w:r w:rsidRPr="0046716F">
        <w:rPr>
          <w:rFonts w:eastAsia="Arial" w:cstheme="minorHAnsi"/>
          <w:spacing w:val="-1"/>
          <w:sz w:val="18"/>
          <w:szCs w:val="17"/>
        </w:rPr>
        <w:t xml:space="preserve"> </w:t>
      </w:r>
      <w:r w:rsidRPr="0046716F">
        <w:rPr>
          <w:rFonts w:eastAsia="Arial" w:cstheme="minorHAnsi"/>
          <w:spacing w:val="-2"/>
          <w:sz w:val="18"/>
          <w:szCs w:val="17"/>
        </w:rPr>
        <w:t>per</w:t>
      </w:r>
      <w:r w:rsidRPr="0046716F">
        <w:rPr>
          <w:rFonts w:eastAsia="Arial" w:cstheme="minorHAnsi"/>
          <w:spacing w:val="1"/>
          <w:sz w:val="18"/>
          <w:szCs w:val="17"/>
        </w:rPr>
        <w:t xml:space="preserve"> </w:t>
      </w:r>
      <w:r w:rsidRPr="0046716F">
        <w:rPr>
          <w:rFonts w:eastAsia="Arial" w:cstheme="minorHAnsi"/>
          <w:spacing w:val="-1"/>
          <w:sz w:val="18"/>
          <w:szCs w:val="17"/>
        </w:rPr>
        <w:t xml:space="preserve">eligible </w:t>
      </w:r>
      <w:r w:rsidRPr="0046716F">
        <w:rPr>
          <w:rFonts w:eastAsia="Arial" w:cstheme="minorHAnsi"/>
          <w:spacing w:val="-2"/>
          <w:sz w:val="18"/>
          <w:szCs w:val="17"/>
        </w:rPr>
        <w:t>player</w:t>
      </w:r>
      <w:r w:rsidRPr="0046716F">
        <w:rPr>
          <w:rFonts w:eastAsia="Arial" w:cstheme="minorHAnsi"/>
          <w:spacing w:val="1"/>
          <w:sz w:val="18"/>
          <w:szCs w:val="17"/>
        </w:rPr>
        <w:t xml:space="preserve"> </w:t>
      </w:r>
      <w:r w:rsidRPr="0046716F">
        <w:rPr>
          <w:rFonts w:eastAsia="Arial" w:cstheme="minorHAnsi"/>
          <w:spacing w:val="-1"/>
          <w:sz w:val="18"/>
          <w:szCs w:val="17"/>
        </w:rPr>
        <w:t>or</w:t>
      </w:r>
      <w:r w:rsidRPr="0046716F">
        <w:rPr>
          <w:rFonts w:eastAsia="Arial" w:cstheme="minorHAnsi"/>
          <w:spacing w:val="1"/>
          <w:sz w:val="18"/>
          <w:szCs w:val="17"/>
        </w:rPr>
        <w:t xml:space="preserve"> </w:t>
      </w:r>
      <w:r w:rsidRPr="0046716F">
        <w:rPr>
          <w:rFonts w:eastAsia="Arial" w:cstheme="minorHAnsi"/>
          <w:spacing w:val="-1"/>
          <w:sz w:val="18"/>
          <w:szCs w:val="17"/>
        </w:rPr>
        <w:t xml:space="preserve">coach </w:t>
      </w:r>
      <w:r w:rsidR="00FB07FB">
        <w:rPr>
          <w:rFonts w:eastAsia="Arial" w:cstheme="minorHAnsi"/>
          <w:spacing w:val="-1"/>
          <w:sz w:val="18"/>
          <w:szCs w:val="17"/>
        </w:rPr>
        <w:t>added to the roster</w:t>
      </w:r>
      <w:r w:rsidRPr="0046716F">
        <w:rPr>
          <w:rFonts w:eastAsia="Arial" w:cstheme="minorHAnsi"/>
          <w:spacing w:val="-1"/>
          <w:sz w:val="18"/>
          <w:szCs w:val="17"/>
        </w:rPr>
        <w:t xml:space="preserve">. </w:t>
      </w:r>
      <w:r w:rsidRPr="0046716F">
        <w:rPr>
          <w:rFonts w:eastAsia="Arial" w:cstheme="minorHAnsi"/>
          <w:b/>
          <w:bCs/>
          <w:spacing w:val="-1"/>
          <w:sz w:val="18"/>
          <w:szCs w:val="17"/>
        </w:rPr>
        <w:t>Rosters will</w:t>
      </w:r>
      <w:r w:rsidRPr="0046716F">
        <w:rPr>
          <w:rFonts w:eastAsia="Arial" w:cstheme="minorHAnsi"/>
          <w:b/>
          <w:bCs/>
          <w:spacing w:val="1"/>
          <w:sz w:val="18"/>
          <w:szCs w:val="17"/>
        </w:rPr>
        <w:t xml:space="preserve"> </w:t>
      </w:r>
      <w:r w:rsidRPr="0046716F">
        <w:rPr>
          <w:rFonts w:eastAsia="Arial" w:cstheme="minorHAnsi"/>
          <w:b/>
          <w:bCs/>
          <w:spacing w:val="-1"/>
          <w:sz w:val="18"/>
          <w:szCs w:val="17"/>
        </w:rPr>
        <w:t>be frozen on June 15,</w:t>
      </w:r>
      <w:r w:rsidRPr="0046716F">
        <w:rPr>
          <w:rFonts w:eastAsia="Arial" w:cstheme="minorHAnsi"/>
          <w:b/>
          <w:bCs/>
          <w:spacing w:val="1"/>
          <w:sz w:val="18"/>
          <w:szCs w:val="17"/>
        </w:rPr>
        <w:t xml:space="preserve"> </w:t>
      </w:r>
      <w:r w:rsidRPr="0046716F">
        <w:rPr>
          <w:rFonts w:eastAsia="Arial" w:cstheme="minorHAnsi"/>
          <w:b/>
          <w:bCs/>
          <w:spacing w:val="-1"/>
          <w:sz w:val="18"/>
          <w:szCs w:val="17"/>
        </w:rPr>
        <w:t>and</w:t>
      </w:r>
      <w:r w:rsidRPr="0046716F">
        <w:rPr>
          <w:rFonts w:eastAsia="Arial" w:cstheme="minorHAnsi"/>
          <w:b/>
          <w:bCs/>
          <w:sz w:val="18"/>
          <w:szCs w:val="17"/>
        </w:rPr>
        <w:t xml:space="preserve"> </w:t>
      </w:r>
      <w:r w:rsidRPr="0046716F">
        <w:rPr>
          <w:rFonts w:eastAsia="Arial" w:cstheme="minorHAnsi"/>
          <w:b/>
          <w:bCs/>
          <w:spacing w:val="-1"/>
          <w:sz w:val="18"/>
          <w:szCs w:val="17"/>
        </w:rPr>
        <w:t>no further</w:t>
      </w:r>
      <w:r w:rsidRPr="0046716F">
        <w:rPr>
          <w:rFonts w:eastAsia="Arial" w:cstheme="minorHAnsi"/>
          <w:b/>
          <w:bCs/>
          <w:spacing w:val="1"/>
          <w:sz w:val="18"/>
          <w:szCs w:val="17"/>
        </w:rPr>
        <w:t xml:space="preserve"> </w:t>
      </w:r>
      <w:r w:rsidRPr="0046716F">
        <w:rPr>
          <w:rFonts w:eastAsia="Arial" w:cstheme="minorHAnsi"/>
          <w:b/>
          <w:bCs/>
          <w:spacing w:val="-1"/>
          <w:sz w:val="18"/>
          <w:szCs w:val="17"/>
        </w:rPr>
        <w:t>changes will</w:t>
      </w:r>
      <w:r w:rsidRPr="0046716F">
        <w:rPr>
          <w:rFonts w:eastAsia="Arial" w:cstheme="minorHAnsi"/>
          <w:b/>
          <w:bCs/>
          <w:spacing w:val="1"/>
          <w:sz w:val="18"/>
          <w:szCs w:val="17"/>
        </w:rPr>
        <w:t xml:space="preserve"> </w:t>
      </w:r>
      <w:r w:rsidRPr="0046716F">
        <w:rPr>
          <w:rFonts w:eastAsia="Arial" w:cstheme="minorHAnsi"/>
          <w:b/>
          <w:bCs/>
          <w:spacing w:val="-1"/>
          <w:sz w:val="18"/>
          <w:szCs w:val="17"/>
        </w:rPr>
        <w:t>be permitted.</w:t>
      </w:r>
    </w:p>
    <w:p w14:paraId="28A397AA" w14:textId="77777777" w:rsidR="00FB118A" w:rsidRPr="0046716F" w:rsidRDefault="00FB118A" w:rsidP="00131F9E">
      <w:pPr>
        <w:spacing w:before="4"/>
        <w:jc w:val="both"/>
        <w:rPr>
          <w:rFonts w:eastAsia="Arial" w:cstheme="minorHAnsi"/>
          <w:b/>
          <w:bCs/>
          <w:sz w:val="18"/>
          <w:szCs w:val="16"/>
        </w:rPr>
      </w:pPr>
    </w:p>
    <w:p w14:paraId="0034966C" w14:textId="3DD2D91B" w:rsidR="00FB118A" w:rsidRPr="0046716F" w:rsidRDefault="00DA3BD7" w:rsidP="00FB07FB">
      <w:pPr>
        <w:pStyle w:val="BodyText"/>
        <w:rPr>
          <w:rFonts w:asciiTheme="minorHAnsi" w:hAnsiTheme="minorHAnsi" w:cstheme="minorHAnsi"/>
          <w:sz w:val="18"/>
        </w:rPr>
      </w:pPr>
      <w:r w:rsidRPr="0046716F">
        <w:rPr>
          <w:rFonts w:asciiTheme="minorHAnsi" w:hAnsiTheme="minorHAnsi" w:cstheme="minorHAnsi"/>
          <w:sz w:val="18"/>
        </w:rPr>
        <w:t>For</w:t>
      </w:r>
      <w:r w:rsidRPr="0046716F">
        <w:rPr>
          <w:rFonts w:asciiTheme="minorHAnsi" w:hAnsiTheme="minorHAnsi" w:cstheme="minorHAnsi"/>
          <w:spacing w:val="11"/>
          <w:sz w:val="18"/>
        </w:rPr>
        <w:t xml:space="preserve"> </w:t>
      </w:r>
      <w:r w:rsidRPr="0046716F">
        <w:rPr>
          <w:rFonts w:asciiTheme="minorHAnsi" w:hAnsiTheme="minorHAnsi" w:cstheme="minorHAnsi"/>
          <w:spacing w:val="-2"/>
          <w:sz w:val="18"/>
        </w:rPr>
        <w:t>example,</w:t>
      </w:r>
      <w:r w:rsidRPr="0046716F">
        <w:rPr>
          <w:rFonts w:asciiTheme="minorHAnsi" w:hAnsiTheme="minorHAnsi" w:cstheme="minorHAnsi"/>
          <w:spacing w:val="11"/>
          <w:sz w:val="18"/>
        </w:rPr>
        <w:t xml:space="preserve"> </w:t>
      </w:r>
      <w:r w:rsidRPr="0046716F">
        <w:rPr>
          <w:rFonts w:asciiTheme="minorHAnsi" w:hAnsiTheme="minorHAnsi" w:cstheme="minorHAnsi"/>
          <w:sz w:val="18"/>
        </w:rPr>
        <w:t>if</w:t>
      </w:r>
      <w:r w:rsidRPr="0046716F">
        <w:rPr>
          <w:rFonts w:asciiTheme="minorHAnsi" w:hAnsiTheme="minorHAnsi" w:cstheme="minorHAnsi"/>
          <w:spacing w:val="10"/>
          <w:sz w:val="18"/>
        </w:rPr>
        <w:t xml:space="preserve"> </w:t>
      </w:r>
      <w:r w:rsidRPr="0046716F">
        <w:rPr>
          <w:rFonts w:asciiTheme="minorHAnsi" w:hAnsiTheme="minorHAnsi" w:cstheme="minorHAnsi"/>
          <w:sz w:val="18"/>
        </w:rPr>
        <w:t>a</w:t>
      </w:r>
      <w:r w:rsidRPr="0046716F">
        <w:rPr>
          <w:rFonts w:asciiTheme="minorHAnsi" w:hAnsiTheme="minorHAnsi" w:cstheme="minorHAnsi"/>
          <w:spacing w:val="6"/>
          <w:sz w:val="18"/>
        </w:rPr>
        <w:t xml:space="preserve"> </w:t>
      </w:r>
      <w:r w:rsidRPr="0046716F">
        <w:rPr>
          <w:rFonts w:asciiTheme="minorHAnsi" w:hAnsiTheme="minorHAnsi" w:cstheme="minorHAnsi"/>
          <w:sz w:val="18"/>
        </w:rPr>
        <w:t>complete</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14-player</w:t>
      </w:r>
      <w:r w:rsidRPr="0046716F">
        <w:rPr>
          <w:rFonts w:asciiTheme="minorHAnsi" w:hAnsiTheme="minorHAnsi" w:cstheme="minorHAnsi"/>
          <w:spacing w:val="11"/>
          <w:sz w:val="18"/>
        </w:rPr>
        <w:t xml:space="preserve"> </w:t>
      </w:r>
      <w:r w:rsidRPr="0046716F">
        <w:rPr>
          <w:rFonts w:asciiTheme="minorHAnsi" w:hAnsiTheme="minorHAnsi" w:cstheme="minorHAnsi"/>
          <w:sz w:val="18"/>
        </w:rPr>
        <w:t>roster</w:t>
      </w:r>
      <w:r w:rsidRPr="0046716F">
        <w:rPr>
          <w:rFonts w:asciiTheme="minorHAnsi" w:hAnsiTheme="minorHAnsi" w:cstheme="minorHAnsi"/>
          <w:spacing w:val="8"/>
          <w:sz w:val="18"/>
        </w:rPr>
        <w:t xml:space="preserve"> </w:t>
      </w:r>
      <w:r w:rsidRPr="0046716F">
        <w:rPr>
          <w:rFonts w:asciiTheme="minorHAnsi" w:hAnsiTheme="minorHAnsi" w:cstheme="minorHAnsi"/>
          <w:sz w:val="18"/>
        </w:rPr>
        <w:t>is</w:t>
      </w:r>
      <w:r w:rsidRPr="0046716F">
        <w:rPr>
          <w:rFonts w:asciiTheme="minorHAnsi" w:hAnsiTheme="minorHAnsi" w:cstheme="minorHAnsi"/>
          <w:spacing w:val="9"/>
          <w:sz w:val="18"/>
        </w:rPr>
        <w:t xml:space="preserve"> </w:t>
      </w:r>
      <w:r w:rsidRPr="0046716F">
        <w:rPr>
          <w:rFonts w:asciiTheme="minorHAnsi" w:hAnsiTheme="minorHAnsi" w:cstheme="minorHAnsi"/>
          <w:sz w:val="18"/>
        </w:rPr>
        <w:t>submitted</w:t>
      </w:r>
      <w:r w:rsidRPr="0046716F">
        <w:rPr>
          <w:rFonts w:asciiTheme="minorHAnsi" w:hAnsiTheme="minorHAnsi" w:cstheme="minorHAnsi"/>
          <w:spacing w:val="6"/>
          <w:sz w:val="18"/>
        </w:rPr>
        <w:t xml:space="preserve"> </w:t>
      </w:r>
      <w:r w:rsidRPr="0046716F">
        <w:rPr>
          <w:rFonts w:asciiTheme="minorHAnsi" w:hAnsiTheme="minorHAnsi" w:cstheme="minorHAnsi"/>
          <w:sz w:val="18"/>
        </w:rPr>
        <w:t>for</w:t>
      </w:r>
      <w:r w:rsidRPr="0046716F">
        <w:rPr>
          <w:rFonts w:asciiTheme="minorHAnsi" w:hAnsiTheme="minorHAnsi" w:cstheme="minorHAnsi"/>
          <w:spacing w:val="8"/>
          <w:sz w:val="18"/>
        </w:rPr>
        <w:t xml:space="preserve"> </w:t>
      </w:r>
      <w:r w:rsidRPr="0046716F">
        <w:rPr>
          <w:rFonts w:asciiTheme="minorHAnsi" w:hAnsiTheme="minorHAnsi" w:cstheme="minorHAnsi"/>
          <w:sz w:val="18"/>
        </w:rPr>
        <w:t>the</w:t>
      </w:r>
      <w:r w:rsidRPr="0046716F">
        <w:rPr>
          <w:rFonts w:asciiTheme="minorHAnsi" w:hAnsiTheme="minorHAnsi" w:cstheme="minorHAnsi"/>
          <w:spacing w:val="6"/>
          <w:sz w:val="18"/>
        </w:rPr>
        <w:t xml:space="preserve"> </w:t>
      </w:r>
      <w:r w:rsidRPr="0046716F">
        <w:rPr>
          <w:rFonts w:asciiTheme="minorHAnsi" w:hAnsiTheme="minorHAnsi" w:cstheme="minorHAnsi"/>
          <w:sz w:val="18"/>
        </w:rPr>
        <w:t>first</w:t>
      </w:r>
      <w:r w:rsidRPr="0046716F">
        <w:rPr>
          <w:rFonts w:asciiTheme="minorHAnsi" w:hAnsiTheme="minorHAnsi" w:cstheme="minorHAnsi"/>
          <w:spacing w:val="8"/>
          <w:sz w:val="18"/>
        </w:rPr>
        <w:t xml:space="preserve"> </w:t>
      </w:r>
      <w:r w:rsidRPr="0046716F">
        <w:rPr>
          <w:rFonts w:asciiTheme="minorHAnsi" w:hAnsiTheme="minorHAnsi" w:cstheme="minorHAnsi"/>
          <w:sz w:val="18"/>
        </w:rPr>
        <w:t>time</w:t>
      </w:r>
      <w:r w:rsidRPr="0046716F">
        <w:rPr>
          <w:rFonts w:asciiTheme="minorHAnsi" w:hAnsiTheme="minorHAnsi" w:cstheme="minorHAnsi"/>
          <w:spacing w:val="6"/>
          <w:sz w:val="18"/>
        </w:rPr>
        <w:t xml:space="preserve"> </w:t>
      </w:r>
      <w:r w:rsidRPr="0046716F">
        <w:rPr>
          <w:rFonts w:asciiTheme="minorHAnsi" w:hAnsiTheme="minorHAnsi" w:cstheme="minorHAnsi"/>
          <w:sz w:val="18"/>
        </w:rPr>
        <w:t>after</w:t>
      </w:r>
      <w:r w:rsidRPr="0046716F">
        <w:rPr>
          <w:rFonts w:asciiTheme="minorHAnsi" w:hAnsiTheme="minorHAnsi" w:cstheme="minorHAnsi"/>
          <w:spacing w:val="8"/>
          <w:sz w:val="18"/>
        </w:rPr>
        <w:t xml:space="preserve"> </w:t>
      </w:r>
      <w:r w:rsidRPr="0046716F">
        <w:rPr>
          <w:rFonts w:asciiTheme="minorHAnsi" w:hAnsiTheme="minorHAnsi" w:cstheme="minorHAnsi"/>
          <w:sz w:val="18"/>
        </w:rPr>
        <w:t>May</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15,</w:t>
      </w:r>
      <w:r w:rsidRPr="0046716F">
        <w:rPr>
          <w:rFonts w:asciiTheme="minorHAnsi" w:hAnsiTheme="minorHAnsi" w:cstheme="minorHAnsi"/>
          <w:spacing w:val="10"/>
          <w:sz w:val="18"/>
        </w:rPr>
        <w:t xml:space="preserve"> </w:t>
      </w:r>
      <w:r w:rsidRPr="0046716F">
        <w:rPr>
          <w:rFonts w:asciiTheme="minorHAnsi" w:hAnsiTheme="minorHAnsi" w:cstheme="minorHAnsi"/>
          <w:sz w:val="18"/>
        </w:rPr>
        <w:t>the</w:t>
      </w:r>
      <w:r w:rsidRPr="0046716F">
        <w:rPr>
          <w:rFonts w:asciiTheme="minorHAnsi" w:hAnsiTheme="minorHAnsi" w:cstheme="minorHAnsi"/>
          <w:spacing w:val="9"/>
          <w:sz w:val="18"/>
        </w:rPr>
        <w:t xml:space="preserve"> </w:t>
      </w:r>
      <w:r w:rsidRPr="0046716F">
        <w:rPr>
          <w:rFonts w:asciiTheme="minorHAnsi" w:hAnsiTheme="minorHAnsi" w:cstheme="minorHAnsi"/>
          <w:sz w:val="18"/>
        </w:rPr>
        <w:t>administrative</w:t>
      </w:r>
      <w:r w:rsidRPr="0046716F">
        <w:rPr>
          <w:rFonts w:asciiTheme="minorHAnsi" w:hAnsiTheme="minorHAnsi" w:cstheme="minorHAnsi"/>
          <w:spacing w:val="7"/>
          <w:sz w:val="18"/>
        </w:rPr>
        <w:t xml:space="preserve"> </w:t>
      </w:r>
      <w:r w:rsidRPr="0046716F">
        <w:rPr>
          <w:rFonts w:asciiTheme="minorHAnsi" w:hAnsiTheme="minorHAnsi" w:cstheme="minorHAnsi"/>
          <w:sz w:val="18"/>
        </w:rPr>
        <w:t>fee</w:t>
      </w:r>
      <w:r w:rsidRPr="0046716F">
        <w:rPr>
          <w:rFonts w:asciiTheme="minorHAnsi" w:hAnsiTheme="minorHAnsi" w:cstheme="minorHAnsi"/>
          <w:spacing w:val="9"/>
          <w:sz w:val="18"/>
        </w:rPr>
        <w:t xml:space="preserve"> </w:t>
      </w:r>
      <w:r w:rsidRPr="0046716F">
        <w:rPr>
          <w:rFonts w:asciiTheme="minorHAnsi" w:hAnsiTheme="minorHAnsi" w:cstheme="minorHAnsi"/>
          <w:sz w:val="18"/>
        </w:rPr>
        <w:t>would</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be</w:t>
      </w:r>
      <w:r w:rsidR="00FB07FB">
        <w:rPr>
          <w:rFonts w:asciiTheme="minorHAnsi" w:hAnsiTheme="minorHAnsi" w:cstheme="minorHAnsi"/>
          <w:sz w:val="18"/>
        </w:rPr>
        <w:t xml:space="preserve"> </w:t>
      </w:r>
      <w:r w:rsidRPr="0046716F">
        <w:rPr>
          <w:rFonts w:asciiTheme="minorHAnsi" w:hAnsiTheme="minorHAnsi" w:cstheme="minorHAnsi"/>
          <w:sz w:val="18"/>
        </w:rPr>
        <w:t>$400</w:t>
      </w:r>
      <w:r w:rsidRPr="0046716F">
        <w:rPr>
          <w:rFonts w:asciiTheme="minorHAnsi" w:hAnsiTheme="minorHAnsi" w:cstheme="minorHAnsi"/>
          <w:spacing w:val="6"/>
          <w:sz w:val="18"/>
        </w:rPr>
        <w:t xml:space="preserve"> </w:t>
      </w:r>
      <w:r w:rsidRPr="0046716F">
        <w:rPr>
          <w:rFonts w:asciiTheme="minorHAnsi" w:hAnsiTheme="minorHAnsi" w:cstheme="minorHAnsi"/>
          <w:sz w:val="18"/>
        </w:rPr>
        <w:t>(14</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6"/>
          <w:sz w:val="18"/>
        </w:rPr>
        <w:t xml:space="preserve"> </w:t>
      </w:r>
      <w:r w:rsidRPr="0046716F">
        <w:rPr>
          <w:rFonts w:asciiTheme="minorHAnsi" w:hAnsiTheme="minorHAnsi" w:cstheme="minorHAnsi"/>
          <w:sz w:val="18"/>
        </w:rPr>
        <w:t>2</w:t>
      </w:r>
      <w:r w:rsidRPr="0046716F">
        <w:rPr>
          <w:rFonts w:asciiTheme="minorHAnsi" w:hAnsiTheme="minorHAnsi" w:cstheme="minorHAnsi"/>
          <w:spacing w:val="6"/>
          <w:sz w:val="18"/>
        </w:rPr>
        <w:t xml:space="preserve"> </w:t>
      </w:r>
      <w:r w:rsidRPr="0046716F">
        <w:rPr>
          <w:rFonts w:asciiTheme="minorHAnsi" w:hAnsiTheme="minorHAnsi" w:cstheme="minorHAnsi"/>
          <w:sz w:val="18"/>
        </w:rPr>
        <w:t>coaches</w:t>
      </w:r>
      <w:r w:rsidRPr="0046716F">
        <w:rPr>
          <w:rFonts w:asciiTheme="minorHAnsi" w:hAnsiTheme="minorHAnsi" w:cstheme="minorHAnsi"/>
          <w:spacing w:val="7"/>
          <w:sz w:val="18"/>
        </w:rPr>
        <w:t xml:space="preserve"> </w:t>
      </w:r>
      <w:r w:rsidRPr="0046716F">
        <w:rPr>
          <w:rFonts w:asciiTheme="minorHAnsi" w:hAnsiTheme="minorHAnsi" w:cstheme="minorHAnsi"/>
          <w:sz w:val="18"/>
        </w:rPr>
        <w:t>x</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$25</w:t>
      </w:r>
      <w:r w:rsidRPr="0046716F">
        <w:rPr>
          <w:rFonts w:asciiTheme="minorHAnsi" w:hAnsiTheme="minorHAnsi" w:cstheme="minorHAnsi"/>
          <w:spacing w:val="6"/>
          <w:sz w:val="18"/>
        </w:rPr>
        <w:t xml:space="preserve"> </w:t>
      </w:r>
      <w:r w:rsidRPr="0046716F">
        <w:rPr>
          <w:rFonts w:asciiTheme="minorHAnsi" w:hAnsiTheme="minorHAnsi" w:cstheme="minorHAnsi"/>
          <w:sz w:val="18"/>
        </w:rPr>
        <w:t>each).</w:t>
      </w:r>
      <w:r w:rsidRPr="0046716F">
        <w:rPr>
          <w:rFonts w:asciiTheme="minorHAnsi" w:hAnsiTheme="minorHAnsi" w:cstheme="minorHAnsi"/>
          <w:spacing w:val="8"/>
          <w:sz w:val="18"/>
        </w:rPr>
        <w:t xml:space="preserve"> </w:t>
      </w:r>
      <w:r w:rsidRPr="0046716F">
        <w:rPr>
          <w:rFonts w:asciiTheme="minorHAnsi" w:hAnsiTheme="minorHAnsi" w:cstheme="minorHAnsi"/>
          <w:sz w:val="18"/>
        </w:rPr>
        <w:t>If</w:t>
      </w:r>
      <w:r w:rsidRPr="0046716F">
        <w:rPr>
          <w:rFonts w:asciiTheme="minorHAnsi" w:hAnsiTheme="minorHAnsi" w:cstheme="minorHAnsi"/>
          <w:spacing w:val="6"/>
          <w:sz w:val="18"/>
        </w:rPr>
        <w:t xml:space="preserve"> </w:t>
      </w:r>
      <w:r w:rsidRPr="0046716F">
        <w:rPr>
          <w:rFonts w:asciiTheme="minorHAnsi" w:hAnsiTheme="minorHAnsi" w:cstheme="minorHAnsi"/>
          <w:sz w:val="18"/>
        </w:rPr>
        <w:t>there</w:t>
      </w:r>
      <w:r w:rsidRPr="0046716F">
        <w:rPr>
          <w:rFonts w:asciiTheme="minorHAnsi" w:hAnsiTheme="minorHAnsi" w:cstheme="minorHAnsi"/>
          <w:spacing w:val="6"/>
          <w:sz w:val="18"/>
        </w:rPr>
        <w:t xml:space="preserve"> </w:t>
      </w:r>
      <w:r w:rsidRPr="0046716F">
        <w:rPr>
          <w:rFonts w:asciiTheme="minorHAnsi" w:hAnsiTheme="minorHAnsi" w:cstheme="minorHAnsi"/>
          <w:sz w:val="18"/>
        </w:rPr>
        <w:t>is</w:t>
      </w:r>
      <w:r w:rsidRPr="0046716F">
        <w:rPr>
          <w:rFonts w:asciiTheme="minorHAnsi" w:hAnsiTheme="minorHAnsi" w:cstheme="minorHAnsi"/>
          <w:spacing w:val="6"/>
          <w:sz w:val="18"/>
        </w:rPr>
        <w:t xml:space="preserve"> </w:t>
      </w:r>
      <w:r w:rsidRPr="0046716F">
        <w:rPr>
          <w:rFonts w:asciiTheme="minorHAnsi" w:hAnsiTheme="minorHAnsi" w:cstheme="minorHAnsi"/>
          <w:sz w:val="18"/>
        </w:rPr>
        <w:t>a</w:t>
      </w:r>
      <w:r w:rsidRPr="0046716F">
        <w:rPr>
          <w:rFonts w:asciiTheme="minorHAnsi" w:hAnsiTheme="minorHAnsi" w:cstheme="minorHAnsi"/>
          <w:spacing w:val="4"/>
          <w:sz w:val="18"/>
        </w:rPr>
        <w:t xml:space="preserve"> </w:t>
      </w:r>
      <w:r w:rsidRPr="0046716F">
        <w:rPr>
          <w:rFonts w:asciiTheme="minorHAnsi" w:hAnsiTheme="minorHAnsi" w:cstheme="minorHAnsi"/>
          <w:sz w:val="18"/>
        </w:rPr>
        <w:t>coach</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change</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6"/>
          <w:sz w:val="18"/>
        </w:rPr>
        <w:t xml:space="preserve"> </w:t>
      </w:r>
      <w:r w:rsidRPr="0046716F">
        <w:rPr>
          <w:rFonts w:asciiTheme="minorHAnsi" w:hAnsiTheme="minorHAnsi" w:cstheme="minorHAnsi"/>
          <w:sz w:val="18"/>
        </w:rPr>
        <w:t>one</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8"/>
          <w:sz w:val="18"/>
        </w:rPr>
        <w:t xml:space="preserve"> </w:t>
      </w:r>
      <w:r w:rsidRPr="0046716F">
        <w:rPr>
          <w:rFonts w:asciiTheme="minorHAnsi" w:hAnsiTheme="minorHAnsi" w:cstheme="minorHAnsi"/>
          <w:sz w:val="18"/>
        </w:rPr>
        <w:t>change,</w:t>
      </w:r>
      <w:r w:rsidRPr="0046716F">
        <w:rPr>
          <w:rFonts w:asciiTheme="minorHAnsi" w:hAnsiTheme="minorHAnsi" w:cstheme="minorHAnsi"/>
          <w:spacing w:val="8"/>
          <w:sz w:val="18"/>
        </w:rPr>
        <w:t xml:space="preserve"> </w:t>
      </w:r>
      <w:r w:rsidRPr="0046716F">
        <w:rPr>
          <w:rFonts w:asciiTheme="minorHAnsi" w:hAnsiTheme="minorHAnsi" w:cstheme="minorHAnsi"/>
          <w:sz w:val="18"/>
        </w:rPr>
        <w:t>the</w:t>
      </w:r>
      <w:r w:rsidRPr="0046716F">
        <w:rPr>
          <w:rFonts w:asciiTheme="minorHAnsi" w:hAnsiTheme="minorHAnsi" w:cstheme="minorHAnsi"/>
          <w:spacing w:val="6"/>
          <w:sz w:val="18"/>
        </w:rPr>
        <w:t xml:space="preserve"> </w:t>
      </w:r>
      <w:r w:rsidRPr="0046716F">
        <w:rPr>
          <w:rFonts w:asciiTheme="minorHAnsi" w:hAnsiTheme="minorHAnsi" w:cstheme="minorHAnsi"/>
          <w:sz w:val="18"/>
        </w:rPr>
        <w:t>administrative</w:t>
      </w:r>
      <w:r w:rsidRPr="0046716F">
        <w:rPr>
          <w:rFonts w:asciiTheme="minorHAnsi" w:hAnsiTheme="minorHAnsi" w:cstheme="minorHAnsi"/>
          <w:spacing w:val="8"/>
          <w:sz w:val="18"/>
        </w:rPr>
        <w:t xml:space="preserve"> </w:t>
      </w:r>
      <w:r w:rsidR="00FB07FB">
        <w:rPr>
          <w:rFonts w:asciiTheme="minorHAnsi" w:hAnsiTheme="minorHAnsi" w:cstheme="minorHAnsi"/>
          <w:sz w:val="18"/>
        </w:rPr>
        <w:t>fee would be</w:t>
      </w:r>
      <w:r w:rsidRPr="0046716F">
        <w:rPr>
          <w:rFonts w:asciiTheme="minorHAnsi" w:hAnsiTheme="minorHAnsi" w:cstheme="minorHAnsi"/>
          <w:sz w:val="18"/>
        </w:rPr>
        <w:t xml:space="preserve"> </w:t>
      </w:r>
      <w:r w:rsidRPr="0046716F">
        <w:rPr>
          <w:rFonts w:asciiTheme="minorHAnsi" w:hAnsiTheme="minorHAnsi" w:cstheme="minorHAnsi"/>
          <w:spacing w:val="-2"/>
          <w:sz w:val="18"/>
        </w:rPr>
        <w:t>$50.</w:t>
      </w:r>
    </w:p>
    <w:p w14:paraId="7C7B5EFC" w14:textId="77777777" w:rsidR="00FB118A" w:rsidRPr="0046716F" w:rsidRDefault="00FB118A" w:rsidP="00131F9E">
      <w:pPr>
        <w:spacing w:before="5"/>
        <w:jc w:val="both"/>
        <w:rPr>
          <w:rFonts w:eastAsia="Arial" w:cstheme="minorHAnsi"/>
          <w:sz w:val="15"/>
          <w:szCs w:val="14"/>
        </w:rPr>
      </w:pPr>
    </w:p>
    <w:p w14:paraId="23F7DAC4" w14:textId="6DA246D5"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bCs/>
          <w:sz w:val="18"/>
        </w:rPr>
        <w:t>Roster</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 xml:space="preserve">freeze </w:t>
      </w:r>
      <w:r w:rsidRPr="0046716F">
        <w:rPr>
          <w:rFonts w:asciiTheme="minorHAnsi" w:hAnsiTheme="minorHAnsi" w:cstheme="minorHAnsi"/>
          <w:b/>
          <w:bCs/>
          <w:spacing w:val="-2"/>
          <w:sz w:val="18"/>
        </w:rPr>
        <w:t>exception.</w:t>
      </w:r>
      <w:r w:rsidRPr="0046716F">
        <w:rPr>
          <w:rFonts w:asciiTheme="minorHAnsi" w:hAnsiTheme="minorHAnsi" w:cstheme="minorHAnsi"/>
          <w:b/>
          <w:bCs/>
          <w:spacing w:val="1"/>
          <w:sz w:val="18"/>
        </w:rPr>
        <w:t xml:space="preserve"> </w:t>
      </w:r>
      <w:r w:rsidRPr="0046716F">
        <w:rPr>
          <w:rFonts w:asciiTheme="minorHAnsi" w:hAnsiTheme="minorHAnsi" w:cstheme="minorHAnsi"/>
          <w:sz w:val="18"/>
        </w:rPr>
        <w:t>There may be a limited 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b/>
          <w:bCs/>
          <w:sz w:val="18"/>
        </w:rPr>
        <w:t xml:space="preserve">unaffiliated </w:t>
      </w:r>
      <w:r w:rsidRPr="0046716F">
        <w:rPr>
          <w:rFonts w:asciiTheme="minorHAnsi" w:hAnsiTheme="minorHAnsi" w:cstheme="minorHAnsi"/>
          <w:b/>
          <w:bCs/>
          <w:spacing w:val="-2"/>
          <w:sz w:val="18"/>
        </w:rPr>
        <w:t>guest</w:t>
      </w:r>
      <w:r w:rsidRPr="0046716F">
        <w:rPr>
          <w:rFonts w:asciiTheme="minorHAnsi" w:hAnsiTheme="minorHAnsi" w:cstheme="minorHAnsi"/>
          <w:b/>
          <w:bCs/>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local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z w:val="18"/>
        </w:rPr>
        <w:t xml:space="preserve"> who are available at</w:t>
      </w:r>
      <w:r w:rsidRPr="0046716F">
        <w:rPr>
          <w:rFonts w:asciiTheme="minorHAnsi" w:hAnsiTheme="minorHAnsi" w:cstheme="minorHAnsi"/>
          <w:spacing w:val="1"/>
          <w:sz w:val="18"/>
        </w:rPr>
        <w:t xml:space="preserve"> </w:t>
      </w:r>
      <w:r w:rsidR="00FB07FB">
        <w:rPr>
          <w:rFonts w:asciiTheme="minorHAnsi" w:hAnsiTheme="minorHAnsi" w:cstheme="minorHAnsi"/>
          <w:spacing w:val="-2"/>
          <w:sz w:val="18"/>
        </w:rPr>
        <w:t>team check-in</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these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will be allocated to 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willing to </w:t>
      </w:r>
      <w:r w:rsidRPr="0046716F">
        <w:rPr>
          <w:rFonts w:asciiTheme="minorHAnsi" w:hAnsiTheme="minorHAnsi" w:cstheme="minorHAnsi"/>
          <w:spacing w:val="-2"/>
          <w:sz w:val="18"/>
        </w:rPr>
        <w:t>accommodate</w:t>
      </w:r>
      <w:r w:rsidRPr="0046716F">
        <w:rPr>
          <w:rFonts w:asciiTheme="minorHAnsi" w:hAnsiTheme="minorHAnsi" w:cstheme="minorHAnsi"/>
          <w:sz w:val="18"/>
        </w:rPr>
        <w:t xml:space="preserve"> them</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the discretion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00FB07FB" w:rsidRPr="009C5FE6">
        <w:rPr>
          <w:rFonts w:asciiTheme="minorHAnsi" w:hAnsiTheme="minorHAnsi" w:cstheme="minorHAnsi"/>
          <w:spacing w:val="-2"/>
          <w:sz w:val="18"/>
        </w:rPr>
        <w:t xml:space="preserve">National Games </w:t>
      </w:r>
      <w:r w:rsidR="009C5FE6">
        <w:rPr>
          <w:rFonts w:asciiTheme="minorHAnsi" w:hAnsiTheme="minorHAnsi" w:cstheme="minorHAnsi"/>
          <w:spacing w:val="-2"/>
          <w:sz w:val="18"/>
        </w:rPr>
        <w:t>Rules Committee</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Any such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added to a team’s</w:t>
      </w:r>
      <w:r w:rsidRPr="0046716F">
        <w:rPr>
          <w:rFonts w:asciiTheme="minorHAnsi" w:hAnsiTheme="minorHAnsi" w:cstheme="minorHAnsi"/>
          <w:spacing w:val="2"/>
          <w:sz w:val="18"/>
        </w:rPr>
        <w:t xml:space="preserve"> </w:t>
      </w:r>
      <w:r w:rsidRPr="0046716F">
        <w:rPr>
          <w:rFonts w:asciiTheme="minorHAnsi" w:hAnsiTheme="minorHAnsi" w:cstheme="minorHAnsi"/>
          <w:sz w:val="18"/>
        </w:rPr>
        <w:t>roster will</w:t>
      </w:r>
      <w:r w:rsidRPr="0046716F">
        <w:rPr>
          <w:rFonts w:asciiTheme="minorHAnsi" w:hAnsiTheme="minorHAnsi" w:cstheme="minorHAnsi"/>
          <w:spacing w:val="-2"/>
          <w:sz w:val="18"/>
        </w:rPr>
        <w:t xml:space="preserve"> not</w:t>
      </w:r>
      <w:r w:rsidRPr="0046716F">
        <w:rPr>
          <w:rFonts w:asciiTheme="minorHAnsi" w:hAnsiTheme="minorHAnsi" w:cstheme="minorHAnsi"/>
          <w:spacing w:val="1"/>
          <w:sz w:val="18"/>
        </w:rPr>
        <w:t xml:space="preserve"> </w:t>
      </w:r>
      <w:r w:rsidRPr="0046716F">
        <w:rPr>
          <w:rFonts w:asciiTheme="minorHAnsi" w:hAnsiTheme="minorHAnsi" w:cstheme="minorHAnsi"/>
          <w:sz w:val="18"/>
        </w:rPr>
        <w:t>be subject</w:t>
      </w:r>
      <w:r w:rsidRPr="0046716F">
        <w:rPr>
          <w:rFonts w:asciiTheme="minorHAnsi" w:hAnsiTheme="minorHAnsi" w:cstheme="minorHAnsi"/>
          <w:spacing w:val="1"/>
          <w:sz w:val="18"/>
        </w:rPr>
        <w:t xml:space="preserve"> </w:t>
      </w:r>
      <w:r w:rsidRPr="0046716F">
        <w:rPr>
          <w:rFonts w:asciiTheme="minorHAnsi" w:hAnsiTheme="minorHAnsi" w:cstheme="minorHAnsi"/>
          <w:sz w:val="18"/>
        </w:rPr>
        <w:t>to the additional</w:t>
      </w:r>
      <w:r w:rsidRPr="0046716F">
        <w:rPr>
          <w:rFonts w:asciiTheme="minorHAnsi" w:hAnsiTheme="minorHAnsi" w:cstheme="minorHAnsi"/>
          <w:spacing w:val="1"/>
          <w:sz w:val="18"/>
        </w:rPr>
        <w:t xml:space="preserve"> </w:t>
      </w:r>
      <w:r w:rsidRPr="0046716F">
        <w:rPr>
          <w:rFonts w:asciiTheme="minorHAnsi" w:hAnsiTheme="minorHAnsi" w:cstheme="minorHAnsi"/>
          <w:sz w:val="18"/>
        </w:rPr>
        <w:t>administrative fee.</w:t>
      </w:r>
      <w:r w:rsidRPr="0046716F">
        <w:rPr>
          <w:rFonts w:asciiTheme="minorHAnsi" w:hAnsiTheme="minorHAnsi" w:cstheme="minorHAnsi"/>
          <w:spacing w:val="1"/>
          <w:sz w:val="18"/>
        </w:rPr>
        <w:t xml:space="preserve"> </w:t>
      </w:r>
      <w:r w:rsidRPr="0046716F">
        <w:rPr>
          <w:rFonts w:asciiTheme="minorHAnsi" w:hAnsiTheme="minorHAnsi" w:cstheme="minorHAnsi"/>
          <w:sz w:val="18"/>
        </w:rPr>
        <w:t>There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w:t>
      </w:r>
      <w:r w:rsidRPr="0046716F">
        <w:rPr>
          <w:rFonts w:asciiTheme="minorHAnsi" w:hAnsiTheme="minorHAnsi" w:cstheme="minorHAnsi"/>
          <w:spacing w:val="49"/>
          <w:sz w:val="18"/>
        </w:rPr>
        <w:t xml:space="preserve"> </w:t>
      </w:r>
      <w:r w:rsidRPr="0046716F">
        <w:rPr>
          <w:rFonts w:asciiTheme="minorHAnsi" w:hAnsiTheme="minorHAnsi" w:cstheme="minorHAnsi"/>
          <w:sz w:val="18"/>
        </w:rPr>
        <w:t>guarantee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such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be available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how</w:t>
      </w:r>
      <w:r w:rsidRPr="0046716F">
        <w:rPr>
          <w:rFonts w:asciiTheme="minorHAnsi" w:hAnsiTheme="minorHAnsi" w:cstheme="minorHAnsi"/>
          <w:sz w:val="18"/>
        </w:rPr>
        <w:t xml:space="preserve"> many such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be assigned to a particular</w:t>
      </w:r>
      <w:r w:rsidRPr="0046716F">
        <w:rPr>
          <w:rFonts w:asciiTheme="minorHAnsi" w:hAnsiTheme="minorHAnsi" w:cstheme="minorHAnsi"/>
          <w:spacing w:val="1"/>
          <w:sz w:val="18"/>
        </w:rPr>
        <w:t xml:space="preserve"> </w:t>
      </w:r>
      <w:r w:rsidRPr="0046716F">
        <w:rPr>
          <w:rFonts w:asciiTheme="minorHAnsi" w:hAnsiTheme="minorHAnsi" w:cstheme="minorHAnsi"/>
          <w:sz w:val="18"/>
        </w:rPr>
        <w:t>team.</w:t>
      </w:r>
      <w:r w:rsidRPr="0046716F">
        <w:rPr>
          <w:rFonts w:asciiTheme="minorHAnsi" w:hAnsiTheme="minorHAnsi" w:cstheme="minorHAnsi"/>
          <w:spacing w:val="1"/>
          <w:sz w:val="18"/>
        </w:rPr>
        <w:t xml:space="preserve"> </w:t>
      </w:r>
      <w:r w:rsidR="00FB07FB">
        <w:rPr>
          <w:rFonts w:asciiTheme="minorHAnsi" w:hAnsiTheme="minorHAnsi" w:cstheme="minorHAnsi"/>
          <w:sz w:val="18"/>
        </w:rPr>
        <w:t>Such players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added from both a highest</w:t>
      </w:r>
      <w:r w:rsidRPr="0046716F">
        <w:rPr>
          <w:rFonts w:asciiTheme="minorHAnsi" w:hAnsiTheme="minorHAnsi" w:cstheme="minorHAnsi"/>
          <w:spacing w:val="1"/>
          <w:sz w:val="18"/>
        </w:rPr>
        <w:t xml:space="preserve"> </w:t>
      </w:r>
      <w:r w:rsidRPr="0046716F">
        <w:rPr>
          <w:rFonts w:asciiTheme="minorHAnsi" w:hAnsiTheme="minorHAnsi" w:cstheme="minorHAnsi"/>
          <w:sz w:val="18"/>
        </w:rPr>
        <w:t>need and a first come</w:t>
      </w:r>
      <w:r w:rsidR="00FB07FB">
        <w:rPr>
          <w:rFonts w:asciiTheme="minorHAnsi" w:hAnsiTheme="minorHAnsi" w:cstheme="minorHAnsi"/>
          <w:sz w:val="18"/>
        </w:rPr>
        <w:t>,</w:t>
      </w:r>
      <w:r w:rsidRPr="0046716F">
        <w:rPr>
          <w:rFonts w:asciiTheme="minorHAnsi" w:hAnsiTheme="minorHAnsi" w:cstheme="minorHAnsi"/>
          <w:spacing w:val="-3"/>
          <w:sz w:val="18"/>
        </w:rPr>
        <w:t xml:space="preserve"> </w:t>
      </w:r>
      <w:r w:rsidRPr="0046716F">
        <w:rPr>
          <w:rFonts w:asciiTheme="minorHAnsi" w:hAnsiTheme="minorHAnsi" w:cstheme="minorHAnsi"/>
          <w:sz w:val="18"/>
        </w:rPr>
        <w:t>first</w:t>
      </w:r>
      <w:r w:rsidRPr="0046716F">
        <w:rPr>
          <w:rFonts w:asciiTheme="minorHAnsi" w:hAnsiTheme="minorHAnsi" w:cstheme="minorHAnsi"/>
          <w:spacing w:val="-2"/>
          <w:sz w:val="18"/>
        </w:rPr>
        <w:t xml:space="preserve"> </w:t>
      </w:r>
      <w:r w:rsidRPr="0046716F">
        <w:rPr>
          <w:rFonts w:asciiTheme="minorHAnsi" w:hAnsiTheme="minorHAnsi" w:cstheme="minorHAnsi"/>
          <w:sz w:val="18"/>
        </w:rPr>
        <w:t>served bases.</w:t>
      </w:r>
      <w:r w:rsidRPr="0046716F">
        <w:rPr>
          <w:rFonts w:asciiTheme="minorHAnsi" w:hAnsiTheme="minorHAnsi" w:cstheme="minorHAnsi"/>
          <w:spacing w:val="-4"/>
          <w:sz w:val="18"/>
        </w:rPr>
        <w:t xml:space="preserve"> </w:t>
      </w:r>
      <w:r w:rsidRPr="0046716F">
        <w:rPr>
          <w:rFonts w:asciiTheme="minorHAnsi" w:hAnsiTheme="minorHAnsi" w:cstheme="minorHAnsi"/>
          <w:sz w:val="18"/>
        </w:rPr>
        <w:t xml:space="preserve">While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management</w:t>
      </w:r>
      <w:r w:rsidRPr="0046716F">
        <w:rPr>
          <w:rFonts w:asciiTheme="minorHAnsi" w:hAnsiTheme="minorHAnsi" w:cstheme="minorHAnsi"/>
          <w:spacing w:val="1"/>
          <w:sz w:val="18"/>
        </w:rPr>
        <w:t xml:space="preserve"> </w:t>
      </w:r>
      <w:r w:rsidR="00FB07FB">
        <w:rPr>
          <w:rFonts w:asciiTheme="minorHAnsi" w:hAnsiTheme="minorHAnsi" w:cstheme="minorHAnsi"/>
          <w:sz w:val="18"/>
        </w:rPr>
        <w:t>will make every effort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place </w:t>
      </w:r>
      <w:r w:rsidRPr="009C5FE6">
        <w:rPr>
          <w:rFonts w:asciiTheme="minorHAnsi" w:hAnsiTheme="minorHAnsi" w:cstheme="minorHAnsi"/>
          <w:sz w:val="18"/>
          <w:rPrChange w:id="38" w:author="Mike Hoyer" w:date="2018-08-14T17:22:00Z">
            <w:rPr>
              <w:rFonts w:asciiTheme="minorHAnsi" w:hAnsiTheme="minorHAnsi" w:cstheme="minorHAnsi"/>
              <w:sz w:val="18"/>
              <w:highlight w:val="cyan"/>
            </w:rPr>
          </w:rPrChange>
        </w:rPr>
        <w:t>such</w:t>
      </w:r>
      <w:r w:rsidRPr="009C5FE6">
        <w:rPr>
          <w:rFonts w:asciiTheme="minorHAnsi" w:hAnsiTheme="minorHAnsi" w:cstheme="minorHAnsi"/>
          <w:sz w:val="18"/>
        </w:rPr>
        <w:t xml:space="preserve"> players, there is</w:t>
      </w:r>
      <w:r w:rsidRPr="009C5FE6">
        <w:rPr>
          <w:rFonts w:asciiTheme="minorHAnsi" w:hAnsiTheme="minorHAnsi" w:cstheme="minorHAnsi"/>
          <w:spacing w:val="2"/>
          <w:sz w:val="18"/>
        </w:rPr>
        <w:t xml:space="preserve"> </w:t>
      </w:r>
      <w:r w:rsidRPr="009C5FE6">
        <w:rPr>
          <w:rFonts w:asciiTheme="minorHAnsi" w:hAnsiTheme="minorHAnsi" w:cstheme="minorHAnsi"/>
          <w:sz w:val="18"/>
          <w:rPrChange w:id="39" w:author="Mike Hoyer" w:date="2018-08-14T17:22:00Z">
            <w:rPr>
              <w:rFonts w:asciiTheme="minorHAnsi" w:hAnsiTheme="minorHAnsi" w:cstheme="minorHAnsi"/>
              <w:sz w:val="18"/>
              <w:highlight w:val="cyan"/>
            </w:rPr>
          </w:rPrChange>
        </w:rPr>
        <w:t>likewise</w:t>
      </w:r>
      <w:r w:rsidRPr="009C5FE6">
        <w:rPr>
          <w:rFonts w:asciiTheme="minorHAnsi" w:hAnsiTheme="minorHAnsi" w:cstheme="minorHAnsi"/>
          <w:sz w:val="18"/>
        </w:rPr>
        <w:t xml:space="preserve"> no guarantee</w:t>
      </w:r>
      <w:r w:rsidRPr="009C5FE6">
        <w:rPr>
          <w:rFonts w:asciiTheme="minorHAnsi" w:hAnsiTheme="minorHAnsi" w:cstheme="minorHAnsi"/>
          <w:spacing w:val="2"/>
          <w:sz w:val="18"/>
        </w:rPr>
        <w:t xml:space="preserve"> </w:t>
      </w:r>
      <w:r w:rsidRPr="009C5FE6">
        <w:rPr>
          <w:rFonts w:asciiTheme="minorHAnsi" w:hAnsiTheme="minorHAnsi" w:cstheme="minorHAnsi"/>
          <w:sz w:val="18"/>
        </w:rPr>
        <w:t>that</w:t>
      </w:r>
      <w:r w:rsidRPr="009C5FE6">
        <w:rPr>
          <w:rFonts w:asciiTheme="minorHAnsi" w:hAnsiTheme="minorHAnsi" w:cstheme="minorHAnsi"/>
          <w:spacing w:val="1"/>
          <w:sz w:val="18"/>
        </w:rPr>
        <w:t xml:space="preserve"> </w:t>
      </w:r>
      <w:r w:rsidRPr="009C5FE6">
        <w:rPr>
          <w:rFonts w:asciiTheme="minorHAnsi" w:hAnsiTheme="minorHAnsi" w:cstheme="minorHAnsi"/>
          <w:sz w:val="18"/>
        </w:rPr>
        <w:t>all</w:t>
      </w:r>
      <w:r w:rsidRPr="009C5FE6">
        <w:rPr>
          <w:rFonts w:asciiTheme="minorHAnsi" w:hAnsiTheme="minorHAnsi" w:cstheme="minorHAnsi"/>
          <w:spacing w:val="-2"/>
          <w:sz w:val="18"/>
        </w:rPr>
        <w:t xml:space="preserve"> </w:t>
      </w:r>
      <w:r w:rsidRPr="009C5FE6">
        <w:rPr>
          <w:rFonts w:asciiTheme="minorHAnsi" w:hAnsiTheme="minorHAnsi" w:cstheme="minorHAnsi"/>
          <w:sz w:val="18"/>
          <w:rPrChange w:id="40" w:author="Mike Hoyer" w:date="2018-08-14T17:22:00Z">
            <w:rPr>
              <w:rFonts w:asciiTheme="minorHAnsi" w:hAnsiTheme="minorHAnsi" w:cstheme="minorHAnsi"/>
              <w:sz w:val="18"/>
              <w:highlight w:val="cyan"/>
            </w:rPr>
          </w:rPrChange>
        </w:rPr>
        <w:t>such</w:t>
      </w:r>
      <w:r w:rsidRPr="009C5FE6">
        <w:rPr>
          <w:rFonts w:asciiTheme="minorHAnsi" w:hAnsiTheme="minorHAnsi" w:cstheme="minorHAnsi"/>
          <w:sz w:val="18"/>
        </w:rPr>
        <w:t xml:space="preserve"> </w:t>
      </w:r>
      <w:r w:rsidRPr="009C5FE6">
        <w:rPr>
          <w:rFonts w:asciiTheme="minorHAnsi" w:hAnsiTheme="minorHAnsi" w:cstheme="minorHAnsi"/>
          <w:spacing w:val="-2"/>
          <w:sz w:val="18"/>
        </w:rPr>
        <w:t>players</w:t>
      </w:r>
      <w:r w:rsidRPr="009C5FE6">
        <w:rPr>
          <w:rFonts w:asciiTheme="minorHAnsi" w:hAnsiTheme="minorHAnsi" w:cstheme="minorHAnsi"/>
          <w:spacing w:val="2"/>
          <w:sz w:val="18"/>
        </w:rPr>
        <w:t xml:space="preserve"> </w:t>
      </w:r>
      <w:r w:rsidRPr="009C5FE6">
        <w:rPr>
          <w:rFonts w:asciiTheme="minorHAnsi" w:hAnsiTheme="minorHAnsi" w:cstheme="minorHAnsi"/>
          <w:sz w:val="18"/>
        </w:rPr>
        <w:t>will</w:t>
      </w:r>
      <w:r w:rsidRPr="009C5FE6">
        <w:rPr>
          <w:rFonts w:asciiTheme="minorHAnsi" w:hAnsiTheme="minorHAnsi" w:cstheme="minorHAnsi"/>
          <w:spacing w:val="-2"/>
          <w:sz w:val="18"/>
        </w:rPr>
        <w:t xml:space="preserve"> </w:t>
      </w:r>
      <w:r w:rsidRPr="009C5FE6">
        <w:rPr>
          <w:rFonts w:asciiTheme="minorHAnsi" w:hAnsiTheme="minorHAnsi" w:cstheme="minorHAnsi"/>
          <w:sz w:val="18"/>
        </w:rPr>
        <w:t>be successfully placed on a team.</w:t>
      </w:r>
    </w:p>
    <w:p w14:paraId="769064BF" w14:textId="2D316B35" w:rsidR="00FB118A" w:rsidRPr="0046716F" w:rsidRDefault="00DA3BD7" w:rsidP="00B6294F">
      <w:pPr>
        <w:pStyle w:val="Heading2"/>
        <w:rPr>
          <w:rFonts w:asciiTheme="minorHAnsi" w:hAnsiTheme="minorHAnsi" w:cstheme="minorHAnsi"/>
          <w:sz w:val="21"/>
        </w:rPr>
      </w:pPr>
      <w:bookmarkStart w:id="41" w:name="_TOC_250036"/>
      <w:r w:rsidRPr="0046716F">
        <w:rPr>
          <w:rFonts w:asciiTheme="minorHAnsi" w:hAnsiTheme="minorHAnsi" w:cstheme="minorHAnsi"/>
          <w:sz w:val="21"/>
        </w:rPr>
        <w:t>COACH</w:t>
      </w:r>
      <w:ins w:id="42" w:author="Mike Hoyer" w:date="2018-08-14T17:24:00Z">
        <w:r w:rsidR="009C5FE6">
          <w:rPr>
            <w:rFonts w:asciiTheme="minorHAnsi" w:hAnsiTheme="minorHAnsi" w:cstheme="minorHAnsi"/>
            <w:sz w:val="21"/>
          </w:rPr>
          <w:t xml:space="preserve"> ELIGIBILITY</w:t>
        </w:r>
      </w:ins>
      <w:del w:id="43" w:author="Mike Hoyer" w:date="2018-08-14T17:24:00Z">
        <w:r w:rsidRPr="0046716F" w:rsidDel="009C5FE6">
          <w:rPr>
            <w:rFonts w:asciiTheme="minorHAnsi" w:hAnsiTheme="minorHAnsi" w:cstheme="minorHAnsi"/>
            <w:sz w:val="21"/>
          </w:rPr>
          <w:delText>ING</w:delText>
        </w:r>
      </w:del>
      <w:r w:rsidRPr="0046716F">
        <w:rPr>
          <w:rFonts w:asciiTheme="minorHAnsi" w:hAnsiTheme="minorHAnsi" w:cstheme="minorHAnsi"/>
          <w:spacing w:val="-31"/>
          <w:sz w:val="21"/>
        </w:rPr>
        <w:t xml:space="preserve"> </w:t>
      </w:r>
      <w:del w:id="44" w:author="Mike Hoyer" w:date="2018-08-14T17:24:00Z">
        <w:r w:rsidRPr="0046716F" w:rsidDel="009C5FE6">
          <w:rPr>
            <w:rFonts w:asciiTheme="minorHAnsi" w:hAnsiTheme="minorHAnsi" w:cstheme="minorHAnsi"/>
            <w:sz w:val="21"/>
          </w:rPr>
          <w:delText>REQUIREMENTS</w:delText>
        </w:r>
      </w:del>
      <w:bookmarkEnd w:id="41"/>
    </w:p>
    <w:p w14:paraId="1C75E189"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7C19FEF0" wp14:editId="0C5626FD">
                <wp:extent cx="4590415" cy="6350"/>
                <wp:effectExtent l="8890" t="5080" r="10795" b="7620"/>
                <wp:docPr id="8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82" name="Group 72"/>
                        <wpg:cNvGrpSpPr>
                          <a:grpSpLocks/>
                        </wpg:cNvGrpSpPr>
                        <wpg:grpSpPr bwMode="auto">
                          <a:xfrm>
                            <a:off x="5" y="5"/>
                            <a:ext cx="7220" cy="2"/>
                            <a:chOff x="5" y="5"/>
                            <a:chExt cx="7220" cy="2"/>
                          </a:xfrm>
                        </wpg:grpSpPr>
                        <wps:wsp>
                          <wps:cNvPr id="83" name="Freeform 73"/>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58733A" id="Group 71"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KdMHCODAwAA1QgAAA4AAAAAAAAAAAAAAAAALgIAAGRycy9l&#10;Mm9Eb2MueG1sUEsBAi0AFAAGAAgAAAAhABAGikXbAAAAAwEAAA8AAAAAAAAAAAAAAAAA3QUAAGRy&#10;cy9kb3ducmV2LnhtbFBLBQYAAAAABAAEAPMAAADlBgAAAAA=&#10;">
                <v:group id="Group 72"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73"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7159F8D8"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AYSO coaches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assistant</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(hereafter</w:t>
      </w:r>
      <w:r w:rsidRPr="0046716F">
        <w:rPr>
          <w:rFonts w:asciiTheme="minorHAnsi" w:hAnsiTheme="minorHAnsi" w:cstheme="minorHAnsi"/>
          <w:spacing w:val="2"/>
          <w:sz w:val="18"/>
        </w:rPr>
        <w:t xml:space="preserve"> </w:t>
      </w:r>
      <w:r w:rsidRPr="0046716F">
        <w:rPr>
          <w:rFonts w:asciiTheme="minorHAnsi" w:hAnsiTheme="minorHAnsi" w:cstheme="minorHAnsi"/>
          <w:sz w:val="18"/>
        </w:rPr>
        <w:t>referred to collectively as</w:t>
      </w:r>
      <w:r w:rsidRPr="0046716F">
        <w:rPr>
          <w:rFonts w:asciiTheme="minorHAnsi" w:hAnsiTheme="minorHAnsi" w:cstheme="minorHAnsi"/>
          <w:spacing w:val="2"/>
          <w:sz w:val="18"/>
        </w:rPr>
        <w:t xml:space="preserve"> </w:t>
      </w:r>
      <w:r w:rsidRPr="0046716F">
        <w:rPr>
          <w:rFonts w:asciiTheme="minorHAnsi" w:hAnsiTheme="minorHAnsi" w:cstheme="minorHAnsi"/>
          <w:sz w:val="18"/>
        </w:rPr>
        <w:t>coaches) who wish to coach in the AYSO</w:t>
      </w:r>
      <w:r w:rsidRPr="0046716F">
        <w:rPr>
          <w:rFonts w:asciiTheme="minorHAnsi" w:hAnsiTheme="minorHAnsi" w:cstheme="minorHAnsi"/>
          <w:spacing w:val="43"/>
          <w:sz w:val="18"/>
        </w:rPr>
        <w:t xml:space="preserv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minimum:</w:t>
      </w:r>
    </w:p>
    <w:p w14:paraId="23AC5987" w14:textId="77777777" w:rsidR="00FB118A" w:rsidRPr="0046716F" w:rsidRDefault="00FB118A" w:rsidP="00131F9E">
      <w:pPr>
        <w:spacing w:before="1"/>
        <w:jc w:val="both"/>
        <w:rPr>
          <w:rFonts w:eastAsia="Arial" w:cstheme="minorHAnsi"/>
          <w:sz w:val="20"/>
          <w:szCs w:val="18"/>
        </w:rPr>
      </w:pPr>
    </w:p>
    <w:p w14:paraId="25F3489E" w14:textId="527E3B0F" w:rsidR="00FB118A" w:rsidRPr="0046716F" w:rsidRDefault="00DA3BD7" w:rsidP="003F688E">
      <w:pPr>
        <w:pStyle w:val="BodyText"/>
        <w:numPr>
          <w:ilvl w:val="0"/>
          <w:numId w:val="9"/>
        </w:numPr>
        <w:rPr>
          <w:rFonts w:asciiTheme="minorHAnsi" w:hAnsiTheme="minorHAnsi" w:cstheme="minorHAnsi"/>
          <w:sz w:val="18"/>
        </w:rPr>
      </w:pPr>
      <w:r w:rsidRPr="0046716F">
        <w:rPr>
          <w:rFonts w:asciiTheme="minorHAnsi" w:hAnsiTheme="minorHAnsi" w:cstheme="minorHAnsi"/>
          <w:sz w:val="18"/>
        </w:rPr>
        <w:t>Be a registered volunteer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t>
      </w:r>
      <w:del w:id="45" w:author="Mike Hoyer" w:date="2018-08-14T17:24:00Z">
        <w:r w:rsidR="00131F9E" w:rsidRPr="0046716F" w:rsidDel="009C5FE6">
          <w:rPr>
            <w:rFonts w:asciiTheme="minorHAnsi" w:hAnsiTheme="minorHAnsi" w:cstheme="minorHAnsi"/>
            <w:sz w:val="18"/>
          </w:rPr>
          <w:delText>Blue Sombrero</w:delText>
        </w:r>
      </w:del>
      <w:ins w:id="46" w:author="Mike Hoyer" w:date="2018-08-14T17:24:00Z">
        <w:r w:rsidR="009C5FE6">
          <w:rPr>
            <w:rFonts w:asciiTheme="minorHAnsi" w:hAnsiTheme="minorHAnsi" w:cstheme="minorHAnsi"/>
            <w:sz w:val="18"/>
          </w:rPr>
          <w:t>RMS</w:t>
        </w:r>
      </w:ins>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current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AYSO membership </w:t>
      </w:r>
      <w:r w:rsidRPr="0046716F">
        <w:rPr>
          <w:rFonts w:asciiTheme="minorHAnsi" w:hAnsiTheme="minorHAnsi" w:cstheme="minorHAnsi"/>
          <w:spacing w:val="-2"/>
          <w:sz w:val="18"/>
        </w:rPr>
        <w:t>year.</w:t>
      </w:r>
    </w:p>
    <w:p w14:paraId="01358E33" w14:textId="77777777" w:rsidR="00FB118A" w:rsidRPr="0046716F" w:rsidRDefault="00FB118A" w:rsidP="00131F9E">
      <w:pPr>
        <w:spacing w:before="5"/>
        <w:jc w:val="both"/>
        <w:rPr>
          <w:rFonts w:eastAsia="Arial" w:cstheme="minorHAnsi"/>
          <w:sz w:val="18"/>
          <w:szCs w:val="16"/>
        </w:rPr>
      </w:pPr>
    </w:p>
    <w:p w14:paraId="7E9CE1DC" w14:textId="245B5BDE" w:rsidR="00FB118A" w:rsidRPr="0046716F" w:rsidRDefault="00DA3BD7" w:rsidP="003F688E">
      <w:pPr>
        <w:pStyle w:val="BodyText"/>
        <w:numPr>
          <w:ilvl w:val="0"/>
          <w:numId w:val="9"/>
        </w:numPr>
        <w:rPr>
          <w:rFonts w:asciiTheme="minorHAnsi" w:hAnsiTheme="minorHAnsi" w:cstheme="minorHAnsi"/>
          <w:sz w:val="18"/>
        </w:rPr>
      </w:pPr>
      <w:r w:rsidRPr="0046716F">
        <w:rPr>
          <w:rFonts w:asciiTheme="minorHAnsi" w:hAnsiTheme="minorHAnsi" w:cstheme="minorHAnsi"/>
          <w:spacing w:val="-2"/>
          <w:sz w:val="18"/>
        </w:rPr>
        <w:t>Have</w:t>
      </w:r>
      <w:r w:rsidRPr="0046716F">
        <w:rPr>
          <w:rFonts w:asciiTheme="minorHAnsi" w:hAnsiTheme="minorHAnsi" w:cstheme="minorHAnsi"/>
          <w:sz w:val="18"/>
        </w:rPr>
        <w:t xml:space="preserve"> the new AYSO</w:t>
      </w:r>
      <w:ins w:id="47" w:author="Mike Hoyer" w:date="2018-08-14T17:25:00Z">
        <w:r w:rsidR="009C5FE6">
          <w:rPr>
            <w:rFonts w:asciiTheme="minorHAnsi" w:hAnsiTheme="minorHAnsi" w:cstheme="minorHAnsi"/>
            <w:sz w:val="18"/>
          </w:rPr>
          <w:t>’s</w:t>
        </w:r>
      </w:ins>
      <w:r w:rsidRPr="0046716F">
        <w:rPr>
          <w:rFonts w:asciiTheme="minorHAnsi" w:hAnsiTheme="minorHAnsi" w:cstheme="minorHAnsi"/>
          <w:sz w:val="18"/>
        </w:rPr>
        <w:t xml:space="preserve"> Safe Haven™ certification.</w:t>
      </w:r>
    </w:p>
    <w:p w14:paraId="6391C2FC" w14:textId="77777777" w:rsidR="00FB118A" w:rsidRPr="0046716F" w:rsidRDefault="00FB118A" w:rsidP="00131F9E">
      <w:pPr>
        <w:spacing w:before="7"/>
        <w:jc w:val="both"/>
        <w:rPr>
          <w:rFonts w:eastAsia="Arial" w:cstheme="minorHAnsi"/>
          <w:sz w:val="18"/>
          <w:szCs w:val="17"/>
        </w:rPr>
      </w:pPr>
    </w:p>
    <w:p w14:paraId="69F231E9" w14:textId="77777777" w:rsidR="00FB118A" w:rsidRPr="0046716F" w:rsidRDefault="00DA3BD7" w:rsidP="003F688E">
      <w:pPr>
        <w:pStyle w:val="BodyText"/>
        <w:numPr>
          <w:ilvl w:val="0"/>
          <w:numId w:val="9"/>
        </w:numPr>
        <w:rPr>
          <w:rFonts w:asciiTheme="minorHAnsi" w:hAnsiTheme="minorHAnsi" w:cstheme="minorHAnsi"/>
          <w:sz w:val="18"/>
        </w:rPr>
      </w:pPr>
      <w:r w:rsidRPr="0046716F">
        <w:rPr>
          <w:rFonts w:asciiTheme="minorHAnsi" w:hAnsiTheme="minorHAnsi" w:cstheme="minorHAnsi"/>
          <w:spacing w:val="-2"/>
          <w:sz w:val="18"/>
        </w:rPr>
        <w:t>Have</w:t>
      </w:r>
      <w:r w:rsidRPr="0046716F">
        <w:rPr>
          <w:rFonts w:asciiTheme="minorHAnsi" w:hAnsiTheme="minorHAnsi" w:cstheme="minorHAnsi"/>
          <w:sz w:val="18"/>
        </w:rPr>
        <w:t xml:space="preserve"> completed CDC concussion </w:t>
      </w:r>
      <w:r w:rsidRPr="0046716F">
        <w:rPr>
          <w:rFonts w:asciiTheme="minorHAnsi" w:hAnsiTheme="minorHAnsi" w:cstheme="minorHAnsi"/>
          <w:spacing w:val="-2"/>
          <w:sz w:val="18"/>
        </w:rPr>
        <w:t>awareness</w:t>
      </w:r>
      <w:r w:rsidRPr="0046716F">
        <w:rPr>
          <w:rFonts w:asciiTheme="minorHAnsi" w:hAnsiTheme="minorHAnsi" w:cstheme="minorHAnsi"/>
          <w:spacing w:val="2"/>
          <w:sz w:val="18"/>
        </w:rPr>
        <w:t xml:space="preserve"> </w:t>
      </w:r>
      <w:r w:rsidRPr="0046716F">
        <w:rPr>
          <w:rFonts w:asciiTheme="minorHAnsi" w:hAnsiTheme="minorHAnsi" w:cstheme="minorHAnsi"/>
          <w:sz w:val="18"/>
        </w:rPr>
        <w:t>training</w:t>
      </w:r>
    </w:p>
    <w:p w14:paraId="0B7194DC" w14:textId="77777777" w:rsidR="00FB118A" w:rsidRPr="0046716F" w:rsidRDefault="00FB118A" w:rsidP="00131F9E">
      <w:pPr>
        <w:spacing w:before="5"/>
        <w:jc w:val="both"/>
        <w:rPr>
          <w:rFonts w:eastAsia="Arial" w:cstheme="minorHAnsi"/>
          <w:sz w:val="18"/>
          <w:szCs w:val="16"/>
        </w:rPr>
      </w:pPr>
    </w:p>
    <w:p w14:paraId="1F686DE7" w14:textId="2B50F566" w:rsidR="00FB118A" w:rsidRPr="0046716F" w:rsidRDefault="00DA3BD7" w:rsidP="003F688E">
      <w:pPr>
        <w:pStyle w:val="BodyText"/>
        <w:numPr>
          <w:ilvl w:val="0"/>
          <w:numId w:val="9"/>
        </w:numPr>
        <w:rPr>
          <w:rFonts w:asciiTheme="minorHAnsi" w:hAnsiTheme="minorHAnsi" w:cstheme="minorHAnsi"/>
          <w:sz w:val="18"/>
        </w:rPr>
      </w:pPr>
      <w:r w:rsidRPr="0046716F">
        <w:rPr>
          <w:rFonts w:asciiTheme="minorHAnsi" w:hAnsiTheme="minorHAnsi" w:cstheme="minorHAnsi"/>
          <w:sz w:val="18"/>
        </w:rPr>
        <w:t xml:space="preserve">Be trained </w:t>
      </w:r>
      <w:r w:rsidRPr="0046716F">
        <w:rPr>
          <w:rFonts w:asciiTheme="minorHAnsi" w:hAnsiTheme="minorHAnsi" w:cstheme="minorHAnsi"/>
          <w:spacing w:val="-2"/>
          <w:sz w:val="18"/>
        </w:rPr>
        <w:t>per</w:t>
      </w:r>
      <w:r w:rsidRPr="0046716F">
        <w:rPr>
          <w:rFonts w:asciiTheme="minorHAnsi" w:hAnsiTheme="minorHAnsi" w:cstheme="minorHAnsi"/>
          <w:spacing w:val="1"/>
          <w:sz w:val="18"/>
        </w:rPr>
        <w:t xml:space="preserve"> </w:t>
      </w:r>
      <w:r w:rsidRPr="0046716F">
        <w:rPr>
          <w:rFonts w:asciiTheme="minorHAnsi" w:hAnsiTheme="minorHAnsi" w:cstheme="minorHAnsi"/>
          <w:sz w:val="18"/>
        </w:rPr>
        <w:t>the 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Coaching Program Guidelines</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the age/skill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level</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team they wish to</w:t>
      </w:r>
      <w:r w:rsidRPr="0046716F">
        <w:rPr>
          <w:rFonts w:asciiTheme="minorHAnsi" w:hAnsiTheme="minorHAnsi" w:cstheme="minorHAnsi"/>
          <w:spacing w:val="41"/>
          <w:sz w:val="18"/>
        </w:rPr>
        <w:t xml:space="preserve"> </w:t>
      </w:r>
      <w:r w:rsidRPr="0046716F">
        <w:rPr>
          <w:rFonts w:asciiTheme="minorHAnsi" w:hAnsiTheme="minorHAnsi" w:cstheme="minorHAnsi"/>
          <w:sz w:val="18"/>
        </w:rPr>
        <w:t>enter/coach.</w:t>
      </w:r>
      <w:r w:rsidRPr="0046716F">
        <w:rPr>
          <w:rFonts w:asciiTheme="minorHAnsi" w:hAnsiTheme="minorHAnsi" w:cstheme="minorHAnsi"/>
          <w:spacing w:val="1"/>
          <w:sz w:val="18"/>
        </w:rPr>
        <w:t xml:space="preserve"> </w:t>
      </w:r>
      <w:r w:rsidRPr="0046716F">
        <w:rPr>
          <w:rFonts w:asciiTheme="minorHAnsi" w:hAnsiTheme="minorHAnsi" w:cstheme="minorHAnsi"/>
          <w:sz w:val="18"/>
        </w:rPr>
        <w:t>Training 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completed</w:t>
      </w:r>
      <w:r w:rsidRPr="0046716F">
        <w:rPr>
          <w:rFonts w:asciiTheme="minorHAnsi" w:hAnsiTheme="minorHAnsi" w:cstheme="minorHAnsi"/>
          <w:sz w:val="18"/>
        </w:rPr>
        <w:t xml:space="preserve"> and verified in </w:t>
      </w:r>
      <w:del w:id="48" w:author="Mike Hoyer" w:date="2018-08-14T17:24:00Z">
        <w:r w:rsidR="00131F9E" w:rsidRPr="00AC2E26" w:rsidDel="009C5FE6">
          <w:rPr>
            <w:rFonts w:asciiTheme="minorHAnsi" w:hAnsiTheme="minorHAnsi" w:cstheme="minorHAnsi"/>
            <w:sz w:val="18"/>
            <w:highlight w:val="cyan"/>
          </w:rPr>
          <w:delText>Blue Sombrero</w:delText>
        </w:r>
      </w:del>
      <w:ins w:id="49" w:author="Mike Hoyer" w:date="2018-08-14T17:24:00Z">
        <w:r w:rsidR="009C5FE6">
          <w:rPr>
            <w:rFonts w:asciiTheme="minorHAnsi" w:hAnsiTheme="minorHAnsi" w:cstheme="minorHAnsi"/>
            <w:sz w:val="18"/>
          </w:rPr>
          <w:t>RMS</w:t>
        </w:r>
      </w:ins>
      <w:r w:rsidRPr="0046716F">
        <w:rPr>
          <w:rFonts w:asciiTheme="minorHAnsi" w:hAnsiTheme="minorHAnsi" w:cstheme="minorHAnsi"/>
          <w:spacing w:val="2"/>
          <w:sz w:val="18"/>
        </w:rPr>
        <w:t xml:space="preserve"> </w:t>
      </w:r>
      <w:r w:rsidRPr="0046716F">
        <w:rPr>
          <w:rFonts w:asciiTheme="minorHAnsi" w:hAnsiTheme="minorHAnsi" w:cstheme="minorHAnsi"/>
          <w:sz w:val="18"/>
        </w:rPr>
        <w:t>by March 1,</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2019.</w:t>
      </w:r>
    </w:p>
    <w:p w14:paraId="044CF051" w14:textId="77777777" w:rsidR="00FB118A" w:rsidRPr="0046716F" w:rsidRDefault="00FB118A" w:rsidP="00131F9E">
      <w:pPr>
        <w:spacing w:before="4"/>
        <w:jc w:val="both"/>
        <w:rPr>
          <w:rFonts w:eastAsia="Arial" w:cstheme="minorHAnsi"/>
          <w:sz w:val="18"/>
          <w:szCs w:val="16"/>
        </w:rPr>
      </w:pPr>
    </w:p>
    <w:p w14:paraId="16AC0C26"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Following are the required certifications</w:t>
      </w:r>
      <w:r w:rsidRPr="0046716F">
        <w:rPr>
          <w:rFonts w:asciiTheme="minorHAnsi" w:hAnsiTheme="minorHAnsi" w:cstheme="minorHAnsi"/>
          <w:spacing w:val="2"/>
          <w:sz w:val="18"/>
        </w:rPr>
        <w:t xml:space="preserve"> </w:t>
      </w:r>
      <w:r w:rsidRPr="0046716F">
        <w:rPr>
          <w:rFonts w:asciiTheme="minorHAnsi" w:hAnsiTheme="minorHAnsi" w:cstheme="minorHAnsi"/>
          <w:sz w:val="18"/>
        </w:rPr>
        <w:t>for each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age</w:t>
      </w:r>
      <w:r w:rsidRPr="0046716F">
        <w:rPr>
          <w:rFonts w:asciiTheme="minorHAnsi" w:hAnsiTheme="minorHAnsi" w:cstheme="minorHAnsi"/>
          <w:sz w:val="18"/>
        </w:rPr>
        <w:t xml:space="preserve"> levels:</w:t>
      </w:r>
    </w:p>
    <w:p w14:paraId="615AD489" w14:textId="77777777" w:rsidR="00FB118A" w:rsidRPr="0046716F" w:rsidRDefault="00FB118A" w:rsidP="00131F9E">
      <w:pPr>
        <w:spacing w:before="6"/>
        <w:jc w:val="both"/>
        <w:rPr>
          <w:rFonts w:eastAsia="Arial" w:cstheme="minorHAnsi"/>
          <w:sz w:val="18"/>
          <w:szCs w:val="17"/>
        </w:rPr>
      </w:pPr>
    </w:p>
    <w:tbl>
      <w:tblPr>
        <w:tblW w:w="0" w:type="auto"/>
        <w:tblInd w:w="1315" w:type="dxa"/>
        <w:tblLayout w:type="fixed"/>
        <w:tblCellMar>
          <w:left w:w="0" w:type="dxa"/>
          <w:right w:w="0" w:type="dxa"/>
        </w:tblCellMar>
        <w:tblLook w:val="01E0" w:firstRow="1" w:lastRow="1" w:firstColumn="1" w:lastColumn="1" w:noHBand="0" w:noVBand="0"/>
      </w:tblPr>
      <w:tblGrid>
        <w:gridCol w:w="2294"/>
        <w:gridCol w:w="4373"/>
      </w:tblGrid>
      <w:tr w:rsidR="00FB118A" w:rsidRPr="0046716F" w14:paraId="21E7C645" w14:textId="77777777">
        <w:trPr>
          <w:trHeight w:hRule="exact" w:val="314"/>
        </w:trPr>
        <w:tc>
          <w:tcPr>
            <w:tcW w:w="2294" w:type="dxa"/>
            <w:tcBorders>
              <w:top w:val="single" w:sz="5" w:space="0" w:color="000000"/>
              <w:left w:val="single" w:sz="5" w:space="0" w:color="000000"/>
              <w:bottom w:val="single" w:sz="5" w:space="0" w:color="000000"/>
              <w:right w:val="single" w:sz="5" w:space="0" w:color="000000"/>
            </w:tcBorders>
            <w:shd w:val="clear" w:color="auto" w:fill="C6D8F0"/>
          </w:tcPr>
          <w:p w14:paraId="74987797" w14:textId="77777777" w:rsidR="00FB118A" w:rsidRPr="0046716F" w:rsidRDefault="00DA3BD7" w:rsidP="00131F9E">
            <w:pPr>
              <w:pStyle w:val="TableParagraph"/>
              <w:spacing w:before="50"/>
              <w:jc w:val="both"/>
              <w:rPr>
                <w:rFonts w:eastAsia="Arial" w:cstheme="minorHAnsi"/>
                <w:sz w:val="18"/>
                <w:szCs w:val="17"/>
              </w:rPr>
            </w:pPr>
            <w:r w:rsidRPr="0046716F">
              <w:rPr>
                <w:rFonts w:cstheme="minorHAnsi"/>
                <w:spacing w:val="2"/>
                <w:w w:val="105"/>
                <w:sz w:val="18"/>
              </w:rPr>
              <w:t>Division</w:t>
            </w:r>
          </w:p>
        </w:tc>
        <w:tc>
          <w:tcPr>
            <w:tcW w:w="4373" w:type="dxa"/>
            <w:tcBorders>
              <w:top w:val="single" w:sz="5" w:space="0" w:color="000000"/>
              <w:left w:val="single" w:sz="5" w:space="0" w:color="000000"/>
              <w:bottom w:val="single" w:sz="5" w:space="0" w:color="000000"/>
              <w:right w:val="single" w:sz="5" w:space="0" w:color="000000"/>
            </w:tcBorders>
            <w:shd w:val="clear" w:color="auto" w:fill="C6D8F0"/>
          </w:tcPr>
          <w:p w14:paraId="1830C44F" w14:textId="77777777" w:rsidR="00FB118A" w:rsidRPr="0046716F" w:rsidRDefault="00DA3BD7" w:rsidP="00131F9E">
            <w:pPr>
              <w:pStyle w:val="TableParagraph"/>
              <w:spacing w:before="50"/>
              <w:ind w:left="891"/>
              <w:jc w:val="both"/>
              <w:rPr>
                <w:rFonts w:eastAsia="Arial" w:cstheme="minorHAnsi"/>
                <w:sz w:val="18"/>
                <w:szCs w:val="17"/>
              </w:rPr>
            </w:pPr>
            <w:r w:rsidRPr="0046716F">
              <w:rPr>
                <w:rFonts w:cstheme="minorHAnsi"/>
                <w:sz w:val="18"/>
              </w:rPr>
              <w:t xml:space="preserve">Minimum </w:t>
            </w:r>
            <w:r w:rsidRPr="0046716F">
              <w:rPr>
                <w:rFonts w:cstheme="minorHAnsi"/>
                <w:spacing w:val="22"/>
                <w:sz w:val="18"/>
              </w:rPr>
              <w:t xml:space="preserve"> </w:t>
            </w:r>
            <w:r w:rsidRPr="0046716F">
              <w:rPr>
                <w:rFonts w:cstheme="minorHAnsi"/>
                <w:sz w:val="18"/>
              </w:rPr>
              <w:t xml:space="preserve">Required </w:t>
            </w:r>
            <w:r w:rsidRPr="0046716F">
              <w:rPr>
                <w:rFonts w:cstheme="minorHAnsi"/>
                <w:spacing w:val="23"/>
                <w:sz w:val="18"/>
              </w:rPr>
              <w:t xml:space="preserve"> </w:t>
            </w:r>
            <w:r w:rsidRPr="0046716F">
              <w:rPr>
                <w:rFonts w:cstheme="minorHAnsi"/>
                <w:spacing w:val="1"/>
                <w:sz w:val="18"/>
              </w:rPr>
              <w:t>Certification</w:t>
            </w:r>
          </w:p>
        </w:tc>
      </w:tr>
      <w:tr w:rsidR="00FB118A" w:rsidRPr="0046716F" w14:paraId="4B8FF061" w14:textId="77777777">
        <w:trPr>
          <w:trHeight w:hRule="exact" w:val="394"/>
        </w:trPr>
        <w:tc>
          <w:tcPr>
            <w:tcW w:w="2294" w:type="dxa"/>
            <w:tcBorders>
              <w:top w:val="single" w:sz="5" w:space="0" w:color="000000"/>
              <w:left w:val="single" w:sz="5" w:space="0" w:color="000000"/>
              <w:bottom w:val="single" w:sz="5" w:space="0" w:color="000000"/>
              <w:right w:val="single" w:sz="5" w:space="0" w:color="000000"/>
            </w:tcBorders>
          </w:tcPr>
          <w:p w14:paraId="53AE080D" w14:textId="77777777" w:rsidR="00FB118A" w:rsidRPr="0046716F" w:rsidRDefault="00DA3BD7" w:rsidP="00131F9E">
            <w:pPr>
              <w:pStyle w:val="TableParagraph"/>
              <w:spacing w:before="89"/>
              <w:ind w:left="70"/>
              <w:jc w:val="both"/>
              <w:rPr>
                <w:rFonts w:eastAsia="Arial" w:cstheme="minorHAnsi"/>
                <w:sz w:val="18"/>
                <w:szCs w:val="17"/>
              </w:rPr>
            </w:pPr>
            <w:r w:rsidRPr="0046716F">
              <w:rPr>
                <w:rFonts w:cstheme="minorHAnsi"/>
                <w:spacing w:val="3"/>
                <w:w w:val="105"/>
                <w:sz w:val="18"/>
              </w:rPr>
              <w:t>10U</w:t>
            </w:r>
          </w:p>
        </w:tc>
        <w:tc>
          <w:tcPr>
            <w:tcW w:w="4373" w:type="dxa"/>
            <w:tcBorders>
              <w:top w:val="single" w:sz="5" w:space="0" w:color="000000"/>
              <w:left w:val="single" w:sz="5" w:space="0" w:color="000000"/>
              <w:bottom w:val="single" w:sz="5" w:space="0" w:color="000000"/>
              <w:right w:val="single" w:sz="5" w:space="0" w:color="000000"/>
            </w:tcBorders>
          </w:tcPr>
          <w:p w14:paraId="5677C365" w14:textId="77777777" w:rsidR="00FB118A" w:rsidRPr="0046716F" w:rsidRDefault="00DA3BD7" w:rsidP="00131F9E">
            <w:pPr>
              <w:pStyle w:val="TableParagraph"/>
              <w:spacing w:before="89"/>
              <w:ind w:left="66"/>
              <w:jc w:val="both"/>
              <w:rPr>
                <w:rFonts w:eastAsia="Arial" w:cstheme="minorHAnsi"/>
                <w:sz w:val="18"/>
                <w:szCs w:val="17"/>
              </w:rPr>
            </w:pPr>
            <w:r w:rsidRPr="0046716F">
              <w:rPr>
                <w:rFonts w:cstheme="minorHAnsi"/>
                <w:sz w:val="18"/>
              </w:rPr>
              <w:t>10U</w:t>
            </w:r>
            <w:r w:rsidRPr="0046716F">
              <w:rPr>
                <w:rFonts w:cstheme="minorHAnsi"/>
                <w:spacing w:val="32"/>
                <w:sz w:val="18"/>
              </w:rPr>
              <w:t xml:space="preserve"> </w:t>
            </w:r>
            <w:r w:rsidRPr="0046716F">
              <w:rPr>
                <w:rFonts w:cstheme="minorHAnsi"/>
                <w:sz w:val="18"/>
              </w:rPr>
              <w:t>Coach</w:t>
            </w:r>
            <w:r w:rsidRPr="0046716F">
              <w:rPr>
                <w:rFonts w:cstheme="minorHAnsi"/>
                <w:spacing w:val="40"/>
                <w:sz w:val="18"/>
              </w:rPr>
              <w:t xml:space="preserve"> </w:t>
            </w:r>
            <w:r w:rsidRPr="0046716F">
              <w:rPr>
                <w:rFonts w:cstheme="minorHAnsi"/>
                <w:sz w:val="18"/>
              </w:rPr>
              <w:t xml:space="preserve">(complete </w:t>
            </w:r>
            <w:r w:rsidRPr="0046716F">
              <w:rPr>
                <w:rFonts w:cstheme="minorHAnsi"/>
                <w:spacing w:val="14"/>
                <w:sz w:val="18"/>
              </w:rPr>
              <w:t xml:space="preserve"> </w:t>
            </w:r>
            <w:r w:rsidRPr="0046716F">
              <w:rPr>
                <w:rFonts w:cstheme="minorHAnsi"/>
                <w:spacing w:val="1"/>
                <w:sz w:val="18"/>
              </w:rPr>
              <w:t>course)</w:t>
            </w:r>
          </w:p>
        </w:tc>
      </w:tr>
      <w:tr w:rsidR="00FB118A" w:rsidRPr="0046716F" w14:paraId="5C1B3B78" w14:textId="77777777">
        <w:trPr>
          <w:trHeight w:hRule="exact" w:val="389"/>
        </w:trPr>
        <w:tc>
          <w:tcPr>
            <w:tcW w:w="2294" w:type="dxa"/>
            <w:tcBorders>
              <w:top w:val="single" w:sz="5" w:space="0" w:color="000000"/>
              <w:left w:val="single" w:sz="5" w:space="0" w:color="000000"/>
              <w:bottom w:val="single" w:sz="5" w:space="0" w:color="000000"/>
              <w:right w:val="single" w:sz="5" w:space="0" w:color="000000"/>
            </w:tcBorders>
          </w:tcPr>
          <w:p w14:paraId="6C058849" w14:textId="77777777" w:rsidR="00FB118A" w:rsidRPr="0046716F" w:rsidRDefault="00001BE5" w:rsidP="00131F9E">
            <w:pPr>
              <w:pStyle w:val="TableParagraph"/>
              <w:spacing w:before="84"/>
              <w:ind w:left="70"/>
              <w:jc w:val="both"/>
              <w:rPr>
                <w:rFonts w:eastAsia="Arial" w:cstheme="minorHAnsi"/>
                <w:sz w:val="18"/>
                <w:szCs w:val="17"/>
              </w:rPr>
            </w:pPr>
            <w:r w:rsidRPr="0046716F">
              <w:rPr>
                <w:rFonts w:cstheme="minorHAnsi"/>
                <w:spacing w:val="3"/>
                <w:w w:val="105"/>
                <w:sz w:val="18"/>
              </w:rPr>
              <w:t>12U</w:t>
            </w:r>
          </w:p>
        </w:tc>
        <w:tc>
          <w:tcPr>
            <w:tcW w:w="4373" w:type="dxa"/>
            <w:tcBorders>
              <w:top w:val="single" w:sz="5" w:space="0" w:color="000000"/>
              <w:left w:val="single" w:sz="5" w:space="0" w:color="000000"/>
              <w:bottom w:val="single" w:sz="5" w:space="0" w:color="000000"/>
              <w:right w:val="single" w:sz="5" w:space="0" w:color="000000"/>
            </w:tcBorders>
          </w:tcPr>
          <w:p w14:paraId="2B4A4A90" w14:textId="77777777" w:rsidR="00FB118A" w:rsidRPr="0046716F" w:rsidRDefault="00001BE5" w:rsidP="00131F9E">
            <w:pPr>
              <w:pStyle w:val="TableParagraph"/>
              <w:spacing w:before="84"/>
              <w:ind w:left="66"/>
              <w:jc w:val="both"/>
              <w:rPr>
                <w:rFonts w:eastAsia="Arial" w:cstheme="minorHAnsi"/>
                <w:sz w:val="18"/>
                <w:szCs w:val="17"/>
              </w:rPr>
            </w:pPr>
            <w:r w:rsidRPr="0046716F">
              <w:rPr>
                <w:rFonts w:cstheme="minorHAnsi"/>
                <w:sz w:val="18"/>
              </w:rPr>
              <w:t>12U</w:t>
            </w:r>
            <w:r w:rsidR="00DA3BD7" w:rsidRPr="0046716F">
              <w:rPr>
                <w:rFonts w:cstheme="minorHAnsi"/>
                <w:sz w:val="18"/>
              </w:rPr>
              <w:t xml:space="preserve">  </w:t>
            </w:r>
            <w:r w:rsidR="00DA3BD7" w:rsidRPr="0046716F">
              <w:rPr>
                <w:rFonts w:cstheme="minorHAnsi"/>
                <w:spacing w:val="1"/>
                <w:sz w:val="18"/>
              </w:rPr>
              <w:t>Coach</w:t>
            </w:r>
          </w:p>
        </w:tc>
      </w:tr>
      <w:tr w:rsidR="00FB118A" w:rsidRPr="0046716F" w14:paraId="4F32CC66" w14:textId="77777777">
        <w:trPr>
          <w:trHeight w:hRule="exact" w:val="394"/>
        </w:trPr>
        <w:tc>
          <w:tcPr>
            <w:tcW w:w="2294" w:type="dxa"/>
            <w:tcBorders>
              <w:top w:val="single" w:sz="5" w:space="0" w:color="000000"/>
              <w:left w:val="single" w:sz="5" w:space="0" w:color="000000"/>
              <w:bottom w:val="single" w:sz="5" w:space="0" w:color="000000"/>
              <w:right w:val="single" w:sz="5" w:space="0" w:color="000000"/>
            </w:tcBorders>
          </w:tcPr>
          <w:p w14:paraId="1BC55D89" w14:textId="77777777" w:rsidR="00FB118A" w:rsidRPr="0046716F" w:rsidRDefault="00001BE5" w:rsidP="00131F9E">
            <w:pPr>
              <w:pStyle w:val="TableParagraph"/>
              <w:spacing w:before="84"/>
              <w:ind w:left="70"/>
              <w:jc w:val="both"/>
              <w:rPr>
                <w:rFonts w:eastAsia="Arial" w:cstheme="minorHAnsi"/>
                <w:sz w:val="18"/>
                <w:szCs w:val="17"/>
              </w:rPr>
            </w:pPr>
            <w:r w:rsidRPr="0046716F">
              <w:rPr>
                <w:rFonts w:cstheme="minorHAnsi"/>
                <w:spacing w:val="3"/>
                <w:w w:val="105"/>
                <w:sz w:val="18"/>
              </w:rPr>
              <w:t>14U</w:t>
            </w:r>
          </w:p>
        </w:tc>
        <w:tc>
          <w:tcPr>
            <w:tcW w:w="4373" w:type="dxa"/>
            <w:tcBorders>
              <w:top w:val="single" w:sz="5" w:space="0" w:color="000000"/>
              <w:left w:val="single" w:sz="5" w:space="0" w:color="000000"/>
              <w:bottom w:val="single" w:sz="5" w:space="0" w:color="000000"/>
              <w:right w:val="single" w:sz="5" w:space="0" w:color="000000"/>
            </w:tcBorders>
          </w:tcPr>
          <w:p w14:paraId="7DA21CAB" w14:textId="77777777" w:rsidR="00FB118A" w:rsidRPr="0046716F" w:rsidRDefault="0005305F" w:rsidP="00131F9E">
            <w:pPr>
              <w:pStyle w:val="TableParagraph"/>
              <w:spacing w:before="84"/>
              <w:ind w:left="66"/>
              <w:jc w:val="both"/>
              <w:rPr>
                <w:rFonts w:eastAsia="Arial" w:cstheme="minorHAnsi"/>
                <w:sz w:val="18"/>
                <w:szCs w:val="17"/>
              </w:rPr>
            </w:pPr>
            <w:r w:rsidRPr="0046716F">
              <w:rPr>
                <w:rFonts w:cstheme="minorHAnsi"/>
                <w:sz w:val="18"/>
              </w:rPr>
              <w:t>Intermediate</w:t>
            </w:r>
            <w:r w:rsidRPr="0046716F">
              <w:rPr>
                <w:rFonts w:cstheme="minorHAnsi"/>
                <w:spacing w:val="36"/>
                <w:sz w:val="18"/>
              </w:rPr>
              <w:t xml:space="preserve"> </w:t>
            </w:r>
            <w:r w:rsidR="00DA3BD7" w:rsidRPr="0046716F">
              <w:rPr>
                <w:rFonts w:cstheme="minorHAnsi"/>
                <w:spacing w:val="1"/>
                <w:sz w:val="18"/>
              </w:rPr>
              <w:t>Coach</w:t>
            </w:r>
          </w:p>
        </w:tc>
      </w:tr>
      <w:tr w:rsidR="00FB118A" w:rsidRPr="0046716F" w14:paraId="61816192" w14:textId="77777777">
        <w:trPr>
          <w:trHeight w:hRule="exact" w:val="389"/>
        </w:trPr>
        <w:tc>
          <w:tcPr>
            <w:tcW w:w="2294" w:type="dxa"/>
            <w:tcBorders>
              <w:top w:val="single" w:sz="5" w:space="0" w:color="000000"/>
              <w:left w:val="single" w:sz="5" w:space="0" w:color="000000"/>
              <w:bottom w:val="single" w:sz="5" w:space="0" w:color="000000"/>
              <w:right w:val="single" w:sz="5" w:space="0" w:color="000000"/>
            </w:tcBorders>
          </w:tcPr>
          <w:p w14:paraId="6AD83DB1" w14:textId="77777777" w:rsidR="00FB118A" w:rsidRPr="0046716F" w:rsidRDefault="00001BE5" w:rsidP="00131F9E">
            <w:pPr>
              <w:pStyle w:val="TableParagraph"/>
              <w:spacing w:before="79"/>
              <w:ind w:left="70"/>
              <w:jc w:val="both"/>
              <w:rPr>
                <w:rFonts w:eastAsia="Arial" w:cstheme="minorHAnsi"/>
                <w:sz w:val="18"/>
                <w:szCs w:val="17"/>
              </w:rPr>
            </w:pPr>
            <w:r w:rsidRPr="0046716F">
              <w:rPr>
                <w:rFonts w:cstheme="minorHAnsi"/>
                <w:sz w:val="18"/>
              </w:rPr>
              <w:t>16U</w:t>
            </w:r>
            <w:r w:rsidR="00DA3BD7" w:rsidRPr="0046716F">
              <w:rPr>
                <w:rFonts w:cstheme="minorHAnsi"/>
                <w:spacing w:val="33"/>
                <w:sz w:val="18"/>
              </w:rPr>
              <w:t xml:space="preserve"> </w:t>
            </w:r>
            <w:r w:rsidR="00DA3BD7" w:rsidRPr="0046716F">
              <w:rPr>
                <w:rFonts w:cstheme="minorHAnsi"/>
                <w:sz w:val="18"/>
              </w:rPr>
              <w:t>&amp;</w:t>
            </w:r>
            <w:r w:rsidR="00DA3BD7" w:rsidRPr="0046716F">
              <w:rPr>
                <w:rFonts w:cstheme="minorHAnsi"/>
                <w:spacing w:val="21"/>
                <w:sz w:val="18"/>
              </w:rPr>
              <w:t xml:space="preserve"> </w:t>
            </w:r>
            <w:r w:rsidR="001D27AA" w:rsidRPr="0046716F">
              <w:rPr>
                <w:rFonts w:cstheme="minorHAnsi"/>
                <w:spacing w:val="1"/>
                <w:sz w:val="18"/>
              </w:rPr>
              <w:t>19U</w:t>
            </w:r>
          </w:p>
        </w:tc>
        <w:tc>
          <w:tcPr>
            <w:tcW w:w="4373" w:type="dxa"/>
            <w:tcBorders>
              <w:top w:val="single" w:sz="5" w:space="0" w:color="000000"/>
              <w:left w:val="single" w:sz="5" w:space="0" w:color="000000"/>
              <w:bottom w:val="single" w:sz="5" w:space="0" w:color="000000"/>
              <w:right w:val="single" w:sz="5" w:space="0" w:color="000000"/>
            </w:tcBorders>
          </w:tcPr>
          <w:p w14:paraId="04C3AAF0" w14:textId="77777777" w:rsidR="00FB118A" w:rsidRPr="0046716F" w:rsidRDefault="0005305F" w:rsidP="00131F9E">
            <w:pPr>
              <w:pStyle w:val="TableParagraph"/>
              <w:spacing w:before="79"/>
              <w:ind w:left="66"/>
              <w:jc w:val="both"/>
              <w:rPr>
                <w:rFonts w:eastAsia="Arial" w:cstheme="minorHAnsi"/>
                <w:sz w:val="18"/>
                <w:szCs w:val="17"/>
              </w:rPr>
            </w:pPr>
            <w:r w:rsidRPr="0046716F">
              <w:rPr>
                <w:rFonts w:cstheme="minorHAnsi"/>
                <w:sz w:val="18"/>
              </w:rPr>
              <w:t>Advanced</w:t>
            </w:r>
            <w:r w:rsidR="00DA3BD7" w:rsidRPr="0046716F">
              <w:rPr>
                <w:rFonts w:cstheme="minorHAnsi"/>
                <w:spacing w:val="24"/>
                <w:sz w:val="18"/>
              </w:rPr>
              <w:t xml:space="preserve"> </w:t>
            </w:r>
            <w:r w:rsidR="00DA3BD7" w:rsidRPr="0046716F">
              <w:rPr>
                <w:rFonts w:cstheme="minorHAnsi"/>
                <w:spacing w:val="1"/>
                <w:sz w:val="18"/>
              </w:rPr>
              <w:t>Coach</w:t>
            </w:r>
          </w:p>
        </w:tc>
      </w:tr>
    </w:tbl>
    <w:p w14:paraId="3B891A92"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are permitted to be the</w:t>
      </w:r>
      <w:r w:rsidRPr="0046716F">
        <w:rPr>
          <w:rFonts w:asciiTheme="minorHAnsi" w:hAnsiTheme="minorHAnsi" w:cstheme="minorHAnsi"/>
          <w:spacing w:val="2"/>
          <w:sz w:val="18"/>
        </w:rPr>
        <w:t xml:space="preserve"> </w:t>
      </w:r>
      <w:r w:rsidRPr="0046716F">
        <w:rPr>
          <w:rFonts w:asciiTheme="minorHAnsi" w:hAnsiTheme="minorHAnsi" w:cstheme="minorHAnsi"/>
          <w:sz w:val="18"/>
        </w:rPr>
        <w:t>coach or</w:t>
      </w:r>
      <w:r w:rsidRPr="0046716F">
        <w:rPr>
          <w:rFonts w:asciiTheme="minorHAnsi" w:hAnsiTheme="minorHAnsi" w:cstheme="minorHAnsi"/>
          <w:spacing w:val="1"/>
          <w:sz w:val="18"/>
        </w:rPr>
        <w:t xml:space="preserve"> </w:t>
      </w:r>
      <w:r w:rsidRPr="0046716F">
        <w:rPr>
          <w:rFonts w:asciiTheme="minorHAnsi" w:hAnsiTheme="minorHAnsi" w:cstheme="minorHAnsi"/>
          <w:sz w:val="18"/>
        </w:rPr>
        <w:t>assistant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coach for </w:t>
      </w:r>
      <w:r w:rsidRPr="0046716F">
        <w:rPr>
          <w:rFonts w:asciiTheme="minorHAnsi" w:hAnsiTheme="minorHAnsi" w:cstheme="minorHAnsi"/>
          <w:spacing w:val="-2"/>
          <w:sz w:val="18"/>
        </w:rPr>
        <w:t>one</w:t>
      </w:r>
      <w:r w:rsidRPr="0046716F">
        <w:rPr>
          <w:rFonts w:asciiTheme="minorHAnsi" w:hAnsiTheme="minorHAnsi" w:cstheme="minorHAnsi"/>
          <w:sz w:val="18"/>
        </w:rPr>
        <w:t xml:space="preserve"> team,</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one team only.</w:t>
      </w:r>
    </w:p>
    <w:p w14:paraId="15CD2889" w14:textId="73A6CC73" w:rsidR="00FB118A" w:rsidRPr="0046716F" w:rsidRDefault="0005305F" w:rsidP="003F688E">
      <w:pPr>
        <w:pStyle w:val="BodyText"/>
        <w:rPr>
          <w:rFonts w:asciiTheme="minorHAnsi" w:hAnsiTheme="minorHAnsi" w:cstheme="minorHAnsi"/>
          <w:sz w:val="18"/>
        </w:rPr>
      </w:pPr>
      <w:r w:rsidRPr="0046716F">
        <w:rPr>
          <w:rFonts w:asciiTheme="minorHAnsi" w:hAnsiTheme="minorHAnsi" w:cstheme="minorHAnsi"/>
          <w:spacing w:val="-2"/>
          <w:sz w:val="18"/>
        </w:rPr>
        <w:t xml:space="preserve">10U </w:t>
      </w:r>
      <w:r w:rsidR="00DA3BD7" w:rsidRPr="0046716F">
        <w:rPr>
          <w:rFonts w:asciiTheme="minorHAnsi" w:hAnsiTheme="minorHAnsi" w:cstheme="minorHAnsi"/>
          <w:spacing w:val="-2"/>
          <w:sz w:val="18"/>
        </w:rPr>
        <w:t>Coaches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who</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have taken ONLY the online 10U course will</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NOT BE ELIGIBLE to coach.</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 xml:space="preserve">The field </w:t>
      </w:r>
      <w:r w:rsidR="00AA0B58">
        <w:rPr>
          <w:rFonts w:asciiTheme="minorHAnsi" w:hAnsiTheme="minorHAnsi" w:cstheme="minorHAnsi"/>
          <w:sz w:val="18"/>
        </w:rPr>
        <w:t>portion of that course</w:t>
      </w:r>
      <w:r w:rsidR="00DA3BD7" w:rsidRPr="0046716F">
        <w:rPr>
          <w:rFonts w:asciiTheme="minorHAnsi" w:hAnsiTheme="minorHAnsi" w:cstheme="minorHAnsi"/>
          <w:sz w:val="18"/>
        </w:rPr>
        <w:t xml:space="preserve"> </w:t>
      </w:r>
      <w:r w:rsidR="00AC2E26">
        <w:rPr>
          <w:rFonts w:asciiTheme="minorHAnsi" w:hAnsiTheme="minorHAnsi" w:cstheme="minorHAnsi"/>
          <w:sz w:val="18"/>
        </w:rPr>
        <w:t xml:space="preserve">must </w:t>
      </w:r>
      <w:r w:rsidR="00DA3BD7" w:rsidRPr="0046716F">
        <w:rPr>
          <w:rFonts w:asciiTheme="minorHAnsi" w:hAnsiTheme="minorHAnsi" w:cstheme="minorHAnsi"/>
          <w:sz w:val="18"/>
        </w:rPr>
        <w:t xml:space="preserve">also be </w:t>
      </w:r>
      <w:r w:rsidR="00DA3BD7" w:rsidRPr="0046716F">
        <w:rPr>
          <w:rFonts w:asciiTheme="minorHAnsi" w:hAnsiTheme="minorHAnsi" w:cstheme="minorHAnsi"/>
          <w:spacing w:val="-2"/>
          <w:sz w:val="18"/>
        </w:rPr>
        <w:t>completed.</w:t>
      </w:r>
    </w:p>
    <w:p w14:paraId="7A98CCE8" w14:textId="77777777" w:rsidR="00FB118A" w:rsidRPr="0046716F" w:rsidRDefault="00FB118A" w:rsidP="00131F9E">
      <w:pPr>
        <w:spacing w:before="4"/>
        <w:jc w:val="both"/>
        <w:rPr>
          <w:rFonts w:eastAsia="Arial" w:cstheme="minorHAnsi"/>
          <w:sz w:val="18"/>
          <w:szCs w:val="16"/>
        </w:rPr>
      </w:pPr>
    </w:p>
    <w:p w14:paraId="52F9E8E0" w14:textId="1C45D97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are responsible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checking </w:t>
      </w:r>
      <w:r w:rsidR="00131F9E" w:rsidRPr="0046716F">
        <w:rPr>
          <w:rFonts w:asciiTheme="minorHAnsi" w:hAnsiTheme="minorHAnsi" w:cstheme="minorHAnsi"/>
          <w:sz w:val="18"/>
        </w:rPr>
        <w:t>Blue Sombrero</w:t>
      </w:r>
      <w:r w:rsidRPr="0046716F">
        <w:rPr>
          <w:rFonts w:asciiTheme="minorHAnsi" w:hAnsiTheme="minorHAnsi" w:cstheme="minorHAnsi"/>
          <w:sz w:val="18"/>
        </w:rPr>
        <w:t xml:space="preserve"> to ensure that</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completed</w:t>
      </w:r>
      <w:r w:rsidRPr="0046716F">
        <w:rPr>
          <w:rFonts w:asciiTheme="minorHAnsi" w:hAnsiTheme="minorHAnsi" w:cstheme="minorHAnsi"/>
          <w:sz w:val="18"/>
        </w:rPr>
        <w:t xml:space="preserve"> courses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been properly credited </w:t>
      </w:r>
      <w:r w:rsidR="00AA0B58">
        <w:rPr>
          <w:rFonts w:asciiTheme="minorHAnsi" w:hAnsiTheme="minorHAnsi" w:cstheme="minorHAnsi"/>
          <w:spacing w:val="-2"/>
          <w:sz w:val="18"/>
        </w:rPr>
        <w:t>prior to March</w:t>
      </w:r>
      <w:r w:rsidRPr="0046716F">
        <w:rPr>
          <w:rFonts w:asciiTheme="minorHAnsi" w:hAnsiTheme="minorHAnsi" w:cstheme="minorHAnsi"/>
          <w:sz w:val="18"/>
        </w:rPr>
        <w:t xml:space="preserve"> 1,</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2019.</w:t>
      </w:r>
    </w:p>
    <w:p w14:paraId="5867B84F" w14:textId="77777777" w:rsidR="00FB118A" w:rsidRPr="0046716F" w:rsidRDefault="00FB118A" w:rsidP="00131F9E">
      <w:pPr>
        <w:spacing w:before="11"/>
        <w:jc w:val="both"/>
        <w:rPr>
          <w:rFonts w:eastAsia="Arial" w:cstheme="minorHAnsi"/>
          <w:sz w:val="16"/>
          <w:szCs w:val="15"/>
        </w:rPr>
      </w:pPr>
    </w:p>
    <w:p w14:paraId="1E168DDC" w14:textId="7D448CA4"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Each team</w:t>
      </w:r>
      <w:r w:rsidRPr="0046716F">
        <w:rPr>
          <w:rFonts w:asciiTheme="minorHAnsi" w:hAnsiTheme="minorHAnsi" w:cstheme="minorHAnsi"/>
          <w:spacing w:val="2"/>
          <w:sz w:val="18"/>
        </w:rPr>
        <w:t xml:space="preserve"> </w:t>
      </w:r>
      <w:commentRangeStart w:id="50"/>
      <w:r w:rsidRPr="0046716F">
        <w:rPr>
          <w:rFonts w:asciiTheme="minorHAnsi" w:hAnsiTheme="minorHAnsi" w:cstheme="minorHAnsi"/>
          <w:i/>
          <w:sz w:val="18"/>
        </w:rPr>
        <w:t>must</w:t>
      </w:r>
      <w:r w:rsidRPr="0046716F">
        <w:rPr>
          <w:rFonts w:asciiTheme="minorHAnsi" w:hAnsiTheme="minorHAnsi" w:cstheme="minorHAnsi"/>
          <w:i/>
          <w:spacing w:val="1"/>
          <w:sz w:val="18"/>
        </w:rPr>
        <w:t xml:space="preserve"> </w:t>
      </w:r>
      <w:r w:rsidRPr="0046716F">
        <w:rPr>
          <w:rFonts w:asciiTheme="minorHAnsi" w:hAnsiTheme="minorHAnsi" w:cstheme="minorHAnsi"/>
          <w:i/>
          <w:sz w:val="18"/>
        </w:rPr>
        <w:t xml:space="preserve">have </w:t>
      </w:r>
      <w:r w:rsidRPr="0046716F">
        <w:rPr>
          <w:rFonts w:asciiTheme="minorHAnsi" w:hAnsiTheme="minorHAnsi" w:cstheme="minorHAnsi"/>
          <w:i/>
          <w:spacing w:val="-2"/>
          <w:sz w:val="18"/>
        </w:rPr>
        <w:t>two</w:t>
      </w:r>
      <w:r w:rsidRPr="0046716F">
        <w:rPr>
          <w:rFonts w:asciiTheme="minorHAnsi" w:hAnsiTheme="minorHAnsi" w:cstheme="minorHAnsi"/>
          <w:i/>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i/>
          <w:sz w:val="18"/>
        </w:rPr>
        <w:t>only</w:t>
      </w:r>
      <w:r w:rsidRPr="0046716F">
        <w:rPr>
          <w:rFonts w:asciiTheme="minorHAnsi" w:hAnsiTheme="minorHAnsi" w:cstheme="minorHAnsi"/>
          <w:i/>
          <w:spacing w:val="2"/>
          <w:sz w:val="18"/>
        </w:rPr>
        <w:t xml:space="preserve"> </w:t>
      </w:r>
      <w:r w:rsidRPr="0046716F">
        <w:rPr>
          <w:rFonts w:asciiTheme="minorHAnsi" w:hAnsiTheme="minorHAnsi" w:cstheme="minorHAnsi"/>
          <w:i/>
          <w:spacing w:val="-2"/>
          <w:sz w:val="18"/>
        </w:rPr>
        <w:t>tw</w:t>
      </w:r>
      <w:r w:rsidRPr="0046716F">
        <w:rPr>
          <w:rFonts w:asciiTheme="minorHAnsi" w:hAnsiTheme="minorHAnsi" w:cstheme="minorHAnsi"/>
          <w:spacing w:val="-2"/>
          <w:sz w:val="18"/>
        </w:rPr>
        <w:t>o</w:t>
      </w:r>
      <w:r w:rsidRPr="0046716F">
        <w:rPr>
          <w:rFonts w:asciiTheme="minorHAnsi" w:hAnsiTheme="minorHAnsi" w:cstheme="minorHAnsi"/>
          <w:sz w:val="18"/>
        </w:rPr>
        <w:t xml:space="preserve"> coaches</w:t>
      </w:r>
      <w:commentRangeEnd w:id="50"/>
      <w:r w:rsidR="009C5FE6">
        <w:rPr>
          <w:rStyle w:val="CommentReference"/>
          <w:rFonts w:asciiTheme="minorHAnsi" w:eastAsiaTheme="minorHAnsi" w:hAnsiTheme="minorHAnsi"/>
          <w:spacing w:val="0"/>
        </w:rPr>
        <w:commentReference w:id="50"/>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Each coach 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18 </w:t>
      </w:r>
      <w:r w:rsidRPr="0046716F">
        <w:rPr>
          <w:rFonts w:asciiTheme="minorHAnsi" w:hAnsiTheme="minorHAnsi" w:cstheme="minorHAnsi"/>
          <w:spacing w:val="-2"/>
          <w:sz w:val="18"/>
        </w:rPr>
        <w:t>years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age</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older.</w:t>
      </w:r>
      <w:r w:rsidRPr="0046716F">
        <w:rPr>
          <w:rFonts w:asciiTheme="minorHAnsi" w:hAnsiTheme="minorHAnsi" w:cstheme="minorHAnsi"/>
          <w:spacing w:val="1"/>
          <w:sz w:val="18"/>
        </w:rPr>
        <w:t xml:space="preserve"> </w:t>
      </w:r>
      <w:r w:rsidR="00AA0B58">
        <w:rPr>
          <w:rFonts w:asciiTheme="minorHAnsi" w:hAnsiTheme="minorHAnsi" w:cstheme="minorHAnsi"/>
          <w:sz w:val="18"/>
        </w:rPr>
        <w:t>These two identified</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2"/>
          <w:sz w:val="18"/>
        </w:rPr>
        <w:t xml:space="preserve"> </w:t>
      </w:r>
      <w:r w:rsidRPr="0046716F">
        <w:rPr>
          <w:rFonts w:asciiTheme="minorHAnsi" w:hAnsiTheme="minorHAnsi" w:cstheme="minorHAnsi"/>
          <w:sz w:val="18"/>
        </w:rPr>
        <w:t>approved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the only people permitted to coach </w:t>
      </w:r>
      <w:r w:rsidRPr="0046716F">
        <w:rPr>
          <w:rFonts w:asciiTheme="minorHAnsi" w:hAnsiTheme="minorHAnsi" w:cstheme="minorHAnsi"/>
          <w:spacing w:val="-2"/>
          <w:sz w:val="18"/>
        </w:rPr>
        <w:t>and</w:t>
      </w:r>
      <w:r w:rsidRPr="0046716F">
        <w:rPr>
          <w:rFonts w:asciiTheme="minorHAnsi" w:hAnsiTheme="minorHAnsi" w:cstheme="minorHAnsi"/>
          <w:sz w:val="18"/>
        </w:rPr>
        <w:t xml:space="preserve"> to be in the coaching</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areas</w:t>
      </w:r>
      <w:r w:rsidRPr="0046716F">
        <w:rPr>
          <w:rFonts w:asciiTheme="minorHAnsi" w:hAnsiTheme="minorHAnsi" w:cstheme="minorHAnsi"/>
          <w:spacing w:val="2"/>
          <w:sz w:val="18"/>
        </w:rPr>
        <w:t xml:space="preserve"> </w:t>
      </w:r>
      <w:r w:rsidRPr="0046716F">
        <w:rPr>
          <w:rFonts w:asciiTheme="minorHAnsi" w:hAnsiTheme="minorHAnsi" w:cstheme="minorHAnsi"/>
          <w:sz w:val="18"/>
        </w:rPr>
        <w:t>on the fields.</w:t>
      </w:r>
      <w:r w:rsidRPr="0046716F">
        <w:rPr>
          <w:rFonts w:asciiTheme="minorHAnsi" w:hAnsiTheme="minorHAnsi" w:cstheme="minorHAnsi"/>
          <w:spacing w:val="1"/>
          <w:sz w:val="18"/>
        </w:rPr>
        <w:t xml:space="preserve"> </w:t>
      </w:r>
      <w:r w:rsidR="00AA0B58">
        <w:rPr>
          <w:rFonts w:asciiTheme="minorHAnsi" w:hAnsiTheme="minorHAnsi" w:cstheme="minorHAnsi"/>
          <w:sz w:val="18"/>
        </w:rPr>
        <w:t>If a trainer</w:t>
      </w:r>
      <w:r w:rsidRPr="0046716F">
        <w:rPr>
          <w:rFonts w:asciiTheme="minorHAnsi" w:hAnsiTheme="minorHAnsi" w:cstheme="minorHAnsi"/>
          <w:spacing w:val="1"/>
          <w:sz w:val="18"/>
        </w:rPr>
        <w:t xml:space="preserve"> </w:t>
      </w:r>
      <w:r w:rsidRPr="0046716F">
        <w:rPr>
          <w:rFonts w:asciiTheme="minorHAnsi" w:hAnsiTheme="minorHAnsi" w:cstheme="minorHAnsi"/>
          <w:sz w:val="18"/>
        </w:rPr>
        <w:t>is traveling with a team,</w:t>
      </w:r>
      <w:r w:rsidRPr="0046716F">
        <w:rPr>
          <w:rFonts w:asciiTheme="minorHAnsi" w:hAnsiTheme="minorHAnsi" w:cstheme="minorHAnsi"/>
          <w:spacing w:val="1"/>
          <w:sz w:val="18"/>
        </w:rPr>
        <w:t xml:space="preserve"> </w:t>
      </w:r>
      <w:r w:rsidRPr="0046716F">
        <w:rPr>
          <w:rFonts w:asciiTheme="minorHAnsi" w:hAnsiTheme="minorHAnsi" w:cstheme="minorHAnsi"/>
          <w:sz w:val="18"/>
        </w:rPr>
        <w:t>he/she is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be permitted as a substitute</w:t>
      </w:r>
      <w:r w:rsidRPr="0046716F">
        <w:rPr>
          <w:rFonts w:asciiTheme="minorHAnsi" w:hAnsiTheme="minorHAnsi" w:cstheme="minorHAnsi"/>
          <w:spacing w:val="-3"/>
          <w:sz w:val="18"/>
        </w:rPr>
        <w:t xml:space="preserve"> </w:t>
      </w:r>
      <w:r w:rsidRPr="0046716F">
        <w:rPr>
          <w:rFonts w:asciiTheme="minorHAnsi" w:hAnsiTheme="minorHAnsi" w:cstheme="minorHAnsi"/>
          <w:sz w:val="18"/>
        </w:rPr>
        <w:t>coach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reason </w:t>
      </w:r>
      <w:r w:rsidRPr="0046716F">
        <w:rPr>
          <w:rFonts w:asciiTheme="minorHAnsi" w:hAnsiTheme="minorHAnsi" w:cstheme="minorHAnsi"/>
          <w:spacing w:val="-2"/>
          <w:sz w:val="18"/>
        </w:rPr>
        <w:t>and</w:t>
      </w:r>
      <w:r w:rsidRPr="0046716F">
        <w:rPr>
          <w:rFonts w:asciiTheme="minorHAnsi" w:hAnsiTheme="minorHAnsi" w:cstheme="minorHAnsi"/>
          <w:sz w:val="18"/>
        </w:rPr>
        <w:t xml:space="preserve">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allowed </w:t>
      </w:r>
      <w:r w:rsidR="00AA0B58">
        <w:rPr>
          <w:rFonts w:asciiTheme="minorHAnsi" w:hAnsiTheme="minorHAnsi" w:cstheme="minorHAnsi"/>
          <w:sz w:val="18"/>
        </w:rPr>
        <w:t>in the coaching</w:t>
      </w:r>
      <w:r w:rsidRPr="0046716F">
        <w:rPr>
          <w:rFonts w:asciiTheme="minorHAnsi" w:hAnsiTheme="minorHAnsi" w:cstheme="minorHAnsi"/>
          <w:sz w:val="18"/>
        </w:rPr>
        <w:t xml:space="preserve"> areas.</w:t>
      </w:r>
      <w:r w:rsidRPr="0046716F">
        <w:rPr>
          <w:rFonts w:asciiTheme="minorHAnsi" w:hAnsiTheme="minorHAnsi" w:cstheme="minorHAnsi"/>
          <w:spacing w:val="1"/>
          <w:sz w:val="18"/>
        </w:rPr>
        <w:t xml:space="preserve"> </w:t>
      </w:r>
      <w:r w:rsidRPr="0046716F">
        <w:rPr>
          <w:rFonts w:asciiTheme="minorHAnsi" w:hAnsiTheme="minorHAnsi" w:cstheme="minorHAnsi"/>
          <w:sz w:val="18"/>
        </w:rPr>
        <w:t>The coaching area is</w:t>
      </w:r>
      <w:r w:rsidRPr="0046716F">
        <w:rPr>
          <w:rFonts w:asciiTheme="minorHAnsi" w:hAnsiTheme="minorHAnsi" w:cstheme="minorHAnsi"/>
          <w:spacing w:val="2"/>
          <w:sz w:val="18"/>
        </w:rPr>
        <w:t xml:space="preserve"> </w:t>
      </w:r>
      <w:r w:rsidRPr="0046716F">
        <w:rPr>
          <w:rFonts w:asciiTheme="minorHAnsi" w:hAnsiTheme="minorHAnsi" w:cstheme="minorHAnsi"/>
          <w:sz w:val="18"/>
        </w:rPr>
        <w:t>a marked box</w:t>
      </w:r>
      <w:r w:rsidRPr="0046716F">
        <w:rPr>
          <w:rFonts w:asciiTheme="minorHAnsi" w:hAnsiTheme="minorHAnsi" w:cstheme="minorHAnsi"/>
          <w:spacing w:val="-3"/>
          <w:sz w:val="18"/>
        </w:rPr>
        <w:t xml:space="preserve"> </w:t>
      </w:r>
      <w:r w:rsidRPr="0046716F">
        <w:rPr>
          <w:rFonts w:asciiTheme="minorHAnsi" w:hAnsiTheme="minorHAnsi" w:cstheme="minorHAnsi"/>
          <w:sz w:val="18"/>
        </w:rPr>
        <w:t>located one</w:t>
      </w:r>
      <w:r w:rsidRPr="0046716F">
        <w:rPr>
          <w:rFonts w:asciiTheme="minorHAnsi" w:hAnsiTheme="minorHAnsi" w:cstheme="minorHAnsi"/>
          <w:spacing w:val="2"/>
          <w:sz w:val="18"/>
        </w:rPr>
        <w:t xml:space="preserve"> </w:t>
      </w:r>
      <w:r w:rsidRPr="0046716F">
        <w:rPr>
          <w:rFonts w:asciiTheme="minorHAnsi" w:hAnsiTheme="minorHAnsi" w:cstheme="minorHAnsi"/>
          <w:sz w:val="18"/>
        </w:rPr>
        <w:t>yard 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touchline </w:t>
      </w:r>
      <w:r w:rsidRPr="0046716F">
        <w:rPr>
          <w:rFonts w:asciiTheme="minorHAnsi" w:hAnsiTheme="minorHAnsi" w:cstheme="minorHAnsi"/>
          <w:spacing w:val="-2"/>
          <w:sz w:val="18"/>
        </w:rPr>
        <w:t>and</w:t>
      </w:r>
      <w:r w:rsidRPr="0046716F">
        <w:rPr>
          <w:rFonts w:asciiTheme="minorHAnsi" w:hAnsiTheme="minorHAnsi" w:cstheme="minorHAnsi"/>
          <w:sz w:val="18"/>
        </w:rPr>
        <w:t xml:space="preserve"> centered on the halfway line.</w:t>
      </w:r>
      <w:r w:rsidRPr="0046716F">
        <w:rPr>
          <w:rFonts w:asciiTheme="minorHAnsi" w:hAnsiTheme="minorHAnsi" w:cstheme="minorHAnsi"/>
          <w:spacing w:val="1"/>
          <w:sz w:val="18"/>
        </w:rPr>
        <w:t xml:space="preserve"> </w:t>
      </w:r>
      <w:r w:rsidR="00AA0B58">
        <w:rPr>
          <w:rFonts w:asciiTheme="minorHAnsi" w:hAnsiTheme="minorHAnsi" w:cstheme="minorHAnsi"/>
          <w:sz w:val="18"/>
        </w:rPr>
        <w:t>It is the</w:t>
      </w:r>
      <w:r w:rsidRPr="0046716F">
        <w:rPr>
          <w:rFonts w:asciiTheme="minorHAnsi" w:hAnsiTheme="minorHAnsi" w:cstheme="minorHAnsi"/>
          <w:sz w:val="18"/>
        </w:rPr>
        <w:t xml:space="preserve"> length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center</w:t>
      </w:r>
      <w:r w:rsidRPr="0046716F">
        <w:rPr>
          <w:rFonts w:asciiTheme="minorHAnsi" w:hAnsiTheme="minorHAnsi" w:cstheme="minorHAnsi"/>
          <w:spacing w:val="1"/>
          <w:sz w:val="18"/>
        </w:rPr>
        <w:t xml:space="preserve"> </w:t>
      </w:r>
      <w:r w:rsidRPr="0046716F">
        <w:rPr>
          <w:rFonts w:asciiTheme="minorHAnsi" w:hAnsiTheme="minorHAnsi" w:cstheme="minorHAnsi"/>
          <w:sz w:val="18"/>
        </w:rPr>
        <w:t>circle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as</w:t>
      </w:r>
      <w:r w:rsidRPr="0046716F">
        <w:rPr>
          <w:rFonts w:asciiTheme="minorHAnsi" w:hAnsiTheme="minorHAnsi" w:cstheme="minorHAnsi"/>
          <w:spacing w:val="2"/>
          <w:sz w:val="18"/>
        </w:rPr>
        <w:t xml:space="preserve"> </w:t>
      </w:r>
      <w:r w:rsidRPr="0046716F">
        <w:rPr>
          <w:rFonts w:asciiTheme="minorHAnsi" w:hAnsiTheme="minorHAnsi" w:cstheme="minorHAnsi"/>
          <w:sz w:val="18"/>
        </w:rPr>
        <w:t>wide as</w:t>
      </w:r>
      <w:r w:rsidRPr="0046716F">
        <w:rPr>
          <w:rFonts w:asciiTheme="minorHAnsi" w:hAnsiTheme="minorHAnsi" w:cstheme="minorHAnsi"/>
          <w:spacing w:val="2"/>
          <w:sz w:val="18"/>
        </w:rPr>
        <w:t xml:space="preserve"> </w:t>
      </w:r>
      <w:r w:rsidR="00AA0B58">
        <w:rPr>
          <w:rFonts w:asciiTheme="minorHAnsi" w:hAnsiTheme="minorHAnsi" w:cstheme="minorHAnsi"/>
          <w:sz w:val="18"/>
        </w:rPr>
        <w:t>three</w:t>
      </w:r>
      <w:r w:rsidRPr="0046716F">
        <w:rPr>
          <w:rFonts w:asciiTheme="minorHAnsi" w:hAnsiTheme="minorHAnsi" w:cstheme="minorHAnsi"/>
          <w:sz w:val="18"/>
        </w:rPr>
        <w:t xml:space="preserve"> </w:t>
      </w:r>
      <w:r w:rsidRPr="0046716F">
        <w:rPr>
          <w:rFonts w:asciiTheme="minorHAnsi" w:hAnsiTheme="minorHAnsi" w:cstheme="minorHAnsi"/>
          <w:spacing w:val="-2"/>
          <w:sz w:val="18"/>
        </w:rPr>
        <w:t>yards</w:t>
      </w:r>
      <w:r w:rsidRPr="0046716F">
        <w:rPr>
          <w:rFonts w:asciiTheme="minorHAnsi" w:hAnsiTheme="minorHAnsi" w:cstheme="minorHAnsi"/>
          <w:spacing w:val="2"/>
          <w:sz w:val="18"/>
        </w:rPr>
        <w:t xml:space="preserve"> </w:t>
      </w:r>
      <w:r w:rsidRPr="0046716F">
        <w:rPr>
          <w:rFonts w:asciiTheme="minorHAnsi" w:hAnsiTheme="minorHAnsi" w:cstheme="minorHAnsi"/>
          <w:sz w:val="18"/>
        </w:rPr>
        <w:t>depending upon the space available.</w:t>
      </w:r>
      <w:r w:rsidRPr="0046716F">
        <w:rPr>
          <w:rFonts w:asciiTheme="minorHAnsi" w:hAnsiTheme="minorHAnsi" w:cstheme="minorHAnsi"/>
          <w:spacing w:val="2"/>
          <w:sz w:val="18"/>
        </w:rPr>
        <w:t xml:space="preserve"> </w:t>
      </w:r>
      <w:r w:rsidRPr="0046716F">
        <w:rPr>
          <w:rFonts w:asciiTheme="minorHAnsi" w:hAnsiTheme="minorHAnsi" w:cstheme="minorHAnsi"/>
          <w:sz w:val="18"/>
        </w:rPr>
        <w:t>No</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persons,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except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 xml:space="preserve">for </w:t>
      </w:r>
      <w:r w:rsidRPr="0046716F">
        <w:rPr>
          <w:rFonts w:asciiTheme="minorHAnsi" w:hAnsiTheme="minorHAnsi" w:cstheme="minorHAnsi"/>
          <w:sz w:val="18"/>
        </w:rPr>
        <w:t>the assistant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referee </w:t>
      </w:r>
      <w:r w:rsidRPr="0046716F">
        <w:rPr>
          <w:rFonts w:asciiTheme="minorHAnsi" w:hAnsiTheme="minorHAnsi" w:cstheme="minorHAnsi"/>
          <w:spacing w:val="-2"/>
          <w:sz w:val="18"/>
        </w:rPr>
        <w:t>and</w:t>
      </w:r>
      <w:r w:rsidRPr="0046716F">
        <w:rPr>
          <w:rFonts w:asciiTheme="minorHAnsi" w:hAnsiTheme="minorHAnsi" w:cstheme="minorHAnsi"/>
          <w:sz w:val="18"/>
        </w:rPr>
        <w:t xml:space="preserve"> a fourth </w:t>
      </w:r>
      <w:r w:rsidRPr="009C5FE6">
        <w:rPr>
          <w:rFonts w:asciiTheme="minorHAnsi" w:hAnsiTheme="minorHAnsi" w:cstheme="minorHAnsi"/>
          <w:sz w:val="18"/>
        </w:rPr>
        <w:t>official</w:t>
      </w:r>
      <w:del w:id="51" w:author="Mike Hoyer" w:date="2018-08-14T17:26:00Z">
        <w:r w:rsidRPr="009C5FE6" w:rsidDel="009C5FE6">
          <w:rPr>
            <w:rFonts w:asciiTheme="minorHAnsi" w:hAnsiTheme="minorHAnsi" w:cstheme="minorHAnsi"/>
            <w:sz w:val="18"/>
          </w:rPr>
          <w:delText>,</w:delText>
        </w:r>
      </w:del>
      <w:r w:rsidRPr="0046716F">
        <w:rPr>
          <w:rFonts w:asciiTheme="minorHAnsi" w:hAnsiTheme="minorHAnsi" w:cstheme="minorHAnsi"/>
          <w:sz w:val="18"/>
        </w:rPr>
        <w:t xml:space="preserve"> </w:t>
      </w:r>
      <w:ins w:id="52" w:author="Mike Hoyer" w:date="2018-08-14T17:25:00Z">
        <w:r w:rsidR="009C5FE6">
          <w:rPr>
            <w:rFonts w:asciiTheme="minorHAnsi" w:hAnsiTheme="minorHAnsi" w:cstheme="minorHAnsi"/>
            <w:sz w:val="18"/>
          </w:rPr>
          <w:t>(if utilized)</w:t>
        </w:r>
      </w:ins>
      <w:ins w:id="53" w:author="Mike Hoyer" w:date="2018-08-14T17:26:00Z">
        <w:r w:rsidR="009C5FE6">
          <w:rPr>
            <w:rFonts w:asciiTheme="minorHAnsi" w:hAnsiTheme="minorHAnsi" w:cstheme="minorHAnsi"/>
            <w:sz w:val="18"/>
          </w:rPr>
          <w:t>,</w:t>
        </w:r>
      </w:ins>
      <w:ins w:id="54" w:author="Mike Hoyer" w:date="2018-08-14T17:25:00Z">
        <w:r w:rsidR="009C5FE6">
          <w:rPr>
            <w:rFonts w:asciiTheme="minorHAnsi" w:hAnsiTheme="minorHAnsi" w:cstheme="minorHAnsi"/>
            <w:sz w:val="18"/>
          </w:rPr>
          <w:t xml:space="preserve"> </w:t>
        </w:r>
      </w:ins>
      <w:r w:rsidRPr="0046716F">
        <w:rPr>
          <w:rFonts w:asciiTheme="minorHAnsi" w:hAnsiTheme="minorHAnsi" w:cstheme="minorHAnsi"/>
          <w:sz w:val="18"/>
        </w:rPr>
        <w:t xml:space="preserve">are permitted in the coaching </w:t>
      </w:r>
      <w:r w:rsidRPr="0046716F">
        <w:rPr>
          <w:rFonts w:asciiTheme="minorHAnsi" w:hAnsiTheme="minorHAnsi" w:cstheme="minorHAnsi"/>
          <w:spacing w:val="-2"/>
          <w:sz w:val="18"/>
        </w:rPr>
        <w:t>area.</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1"/>
          <w:sz w:val="18"/>
        </w:rPr>
        <w:t xml:space="preserve"> </w:t>
      </w:r>
      <w:r w:rsidRPr="0046716F">
        <w:rPr>
          <w:rFonts w:asciiTheme="minorHAnsi" w:hAnsiTheme="minorHAnsi" w:cstheme="minorHAnsi"/>
          <w:sz w:val="18"/>
        </w:rPr>
        <w:t>substitutes</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spectators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69"/>
          <w:sz w:val="18"/>
        </w:rPr>
        <w:t xml:space="preserve"> </w:t>
      </w:r>
      <w:r w:rsidRPr="0046716F">
        <w:rPr>
          <w:rFonts w:asciiTheme="minorHAnsi" w:hAnsiTheme="minorHAnsi" w:cstheme="minorHAnsi"/>
          <w:sz w:val="18"/>
        </w:rPr>
        <w:t xml:space="preserve">permitted to </w:t>
      </w:r>
      <w:r w:rsidRPr="0046716F">
        <w:rPr>
          <w:rFonts w:asciiTheme="minorHAnsi" w:hAnsiTheme="minorHAnsi" w:cstheme="minorHAnsi"/>
          <w:spacing w:val="-2"/>
          <w:sz w:val="18"/>
        </w:rPr>
        <w:t>enter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field of</w:t>
      </w:r>
      <w:r w:rsidRPr="0046716F">
        <w:rPr>
          <w:rFonts w:asciiTheme="minorHAnsi" w:hAnsiTheme="minorHAnsi" w:cstheme="minorHAnsi"/>
          <w:spacing w:val="1"/>
          <w:sz w:val="18"/>
        </w:rPr>
        <w:t xml:space="preserve"> </w:t>
      </w:r>
      <w:r w:rsidRPr="0046716F">
        <w:rPr>
          <w:rFonts w:asciiTheme="minorHAnsi" w:hAnsiTheme="minorHAnsi" w:cstheme="minorHAnsi"/>
          <w:sz w:val="18"/>
        </w:rPr>
        <w:t>play unless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requested to do so by the </w:t>
      </w:r>
      <w:r w:rsidRPr="0046716F">
        <w:rPr>
          <w:rFonts w:asciiTheme="minorHAnsi" w:hAnsiTheme="minorHAnsi" w:cstheme="minorHAnsi"/>
          <w:spacing w:val="-2"/>
          <w:sz w:val="18"/>
        </w:rPr>
        <w:t>referee</w:t>
      </w:r>
      <w:r w:rsidR="0005305F" w:rsidRPr="0046716F">
        <w:rPr>
          <w:rFonts w:asciiTheme="minorHAnsi" w:hAnsiTheme="minorHAnsi" w:cstheme="minorHAnsi"/>
          <w:spacing w:val="-2"/>
          <w:sz w:val="18"/>
        </w:rPr>
        <w:t>.</w:t>
      </w:r>
    </w:p>
    <w:p w14:paraId="624CFE9F" w14:textId="77777777" w:rsidR="00FB118A" w:rsidRPr="0046716F" w:rsidRDefault="00FB118A" w:rsidP="00131F9E">
      <w:pPr>
        <w:spacing w:before="11"/>
        <w:jc w:val="both"/>
        <w:rPr>
          <w:rFonts w:eastAsia="Arial" w:cstheme="minorHAnsi"/>
          <w:sz w:val="16"/>
          <w:szCs w:val="15"/>
        </w:rPr>
      </w:pPr>
    </w:p>
    <w:p w14:paraId="3ED10176" w14:textId="5CFA60AE"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Substitutes,</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2"/>
          <w:sz w:val="18"/>
        </w:rPr>
        <w:t xml:space="preserve"> </w:t>
      </w:r>
      <w:r w:rsidRPr="0046716F">
        <w:rPr>
          <w:rFonts w:asciiTheme="minorHAnsi" w:hAnsiTheme="minorHAnsi" w:cstheme="minorHAnsi"/>
          <w:sz w:val="18"/>
        </w:rPr>
        <w:t>spectators</w:t>
      </w:r>
      <w:r w:rsidRPr="0046716F">
        <w:rPr>
          <w:rFonts w:asciiTheme="minorHAnsi" w:hAnsiTheme="minorHAnsi" w:cstheme="minorHAnsi"/>
          <w:spacing w:val="4"/>
          <w:sz w:val="18"/>
        </w:rPr>
        <w:t xml:space="preserve"> </w:t>
      </w:r>
      <w:r w:rsidRPr="0046716F">
        <w:rPr>
          <w:rFonts w:asciiTheme="minorHAnsi" w:hAnsiTheme="minorHAnsi" w:cstheme="minorHAnsi"/>
          <w:sz w:val="18"/>
        </w:rPr>
        <w:t>are</w:t>
      </w:r>
      <w:r w:rsidRPr="0046716F">
        <w:rPr>
          <w:rFonts w:asciiTheme="minorHAnsi" w:hAnsiTheme="minorHAnsi" w:cstheme="minorHAnsi"/>
          <w:spacing w:val="2"/>
          <w:sz w:val="18"/>
        </w:rPr>
        <w:t xml:space="preserve"> </w:t>
      </w:r>
      <w:r w:rsidRPr="0046716F">
        <w:rPr>
          <w:rFonts w:asciiTheme="minorHAnsi" w:hAnsiTheme="minorHAnsi" w:cstheme="minorHAnsi"/>
          <w:sz w:val="18"/>
        </w:rPr>
        <w:t>to</w:t>
      </w:r>
      <w:r w:rsidRPr="0046716F">
        <w:rPr>
          <w:rFonts w:asciiTheme="minorHAnsi" w:hAnsiTheme="minorHAnsi" w:cstheme="minorHAnsi"/>
          <w:spacing w:val="2"/>
          <w:sz w:val="18"/>
        </w:rPr>
        <w:t xml:space="preserve"> </w:t>
      </w:r>
      <w:r w:rsidRPr="0046716F">
        <w:rPr>
          <w:rFonts w:asciiTheme="minorHAnsi" w:hAnsiTheme="minorHAnsi" w:cstheme="minorHAnsi"/>
          <w:sz w:val="18"/>
        </w:rPr>
        <w:t>remain</w:t>
      </w:r>
      <w:r w:rsidRPr="0046716F">
        <w:rPr>
          <w:rFonts w:asciiTheme="minorHAnsi" w:hAnsiTheme="minorHAnsi" w:cstheme="minorHAnsi"/>
          <w:spacing w:val="2"/>
          <w:sz w:val="18"/>
        </w:rPr>
        <w:t xml:space="preserve"> </w:t>
      </w:r>
      <w:r w:rsidRPr="0046716F">
        <w:rPr>
          <w:rFonts w:asciiTheme="minorHAnsi" w:hAnsiTheme="minorHAnsi" w:cstheme="minorHAnsi"/>
          <w:sz w:val="18"/>
        </w:rPr>
        <w:t>on</w:t>
      </w:r>
      <w:r w:rsidRPr="0046716F">
        <w:rPr>
          <w:rFonts w:asciiTheme="minorHAnsi" w:hAnsiTheme="minorHAnsi" w:cstheme="minorHAnsi"/>
          <w:spacing w:val="2"/>
          <w:sz w:val="18"/>
        </w:rPr>
        <w:t xml:space="preserve"> </w:t>
      </w:r>
      <w:r w:rsidRPr="0046716F">
        <w:rPr>
          <w:rFonts w:asciiTheme="minorHAnsi" w:hAnsiTheme="minorHAnsi" w:cstheme="minorHAnsi"/>
          <w:sz w:val="18"/>
        </w:rPr>
        <w:t>their</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designated</w:t>
      </w:r>
      <w:r w:rsidRPr="0046716F">
        <w:rPr>
          <w:rFonts w:asciiTheme="minorHAnsi" w:hAnsiTheme="minorHAnsi" w:cstheme="minorHAnsi"/>
          <w:spacing w:val="2"/>
          <w:sz w:val="18"/>
        </w:rPr>
        <w:t xml:space="preserve"> </w:t>
      </w:r>
      <w:r w:rsidRPr="0046716F">
        <w:rPr>
          <w:rFonts w:asciiTheme="minorHAnsi" w:hAnsiTheme="minorHAnsi" w:cstheme="minorHAnsi"/>
          <w:sz w:val="18"/>
        </w:rPr>
        <w:t>side</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3"/>
          <w:sz w:val="18"/>
        </w:rPr>
        <w:t xml:space="preserve"> </w:t>
      </w:r>
      <w:r w:rsidRPr="0046716F">
        <w:rPr>
          <w:rFonts w:asciiTheme="minorHAnsi" w:hAnsiTheme="minorHAnsi" w:cstheme="minorHAnsi"/>
          <w:sz w:val="18"/>
        </w:rPr>
        <w:t>the</w:t>
      </w:r>
      <w:r w:rsidRPr="0046716F">
        <w:rPr>
          <w:rFonts w:asciiTheme="minorHAnsi" w:hAnsiTheme="minorHAnsi" w:cstheme="minorHAnsi"/>
          <w:spacing w:val="2"/>
          <w:sz w:val="18"/>
        </w:rPr>
        <w:t xml:space="preserve"> </w:t>
      </w:r>
      <w:r w:rsidRPr="0046716F">
        <w:rPr>
          <w:rFonts w:asciiTheme="minorHAnsi" w:hAnsiTheme="minorHAnsi" w:cstheme="minorHAnsi"/>
          <w:sz w:val="18"/>
        </w:rPr>
        <w:t>field</w:t>
      </w:r>
      <w:r w:rsidRPr="0046716F">
        <w:rPr>
          <w:rFonts w:asciiTheme="minorHAnsi" w:hAnsiTheme="minorHAnsi" w:cstheme="minorHAnsi"/>
          <w:spacing w:val="2"/>
          <w:sz w:val="18"/>
        </w:rPr>
        <w:t xml:space="preserve"> </w:t>
      </w:r>
      <w:r w:rsidRPr="0046716F">
        <w:rPr>
          <w:rFonts w:asciiTheme="minorHAnsi" w:hAnsiTheme="minorHAnsi" w:cstheme="minorHAnsi"/>
          <w:sz w:val="18"/>
        </w:rPr>
        <w:t>within</w:t>
      </w:r>
      <w:r w:rsidRPr="0046716F">
        <w:rPr>
          <w:rFonts w:asciiTheme="minorHAnsi" w:hAnsiTheme="minorHAnsi" w:cstheme="minorHAnsi"/>
          <w:spacing w:val="2"/>
          <w:sz w:val="18"/>
        </w:rPr>
        <w:t xml:space="preserve"> </w:t>
      </w:r>
      <w:r w:rsidRPr="0046716F">
        <w:rPr>
          <w:rFonts w:asciiTheme="minorHAnsi" w:hAnsiTheme="minorHAnsi" w:cstheme="minorHAnsi"/>
          <w:sz w:val="18"/>
        </w:rPr>
        <w:t>the</w:t>
      </w:r>
      <w:r w:rsidRPr="0046716F">
        <w:rPr>
          <w:rFonts w:asciiTheme="minorHAnsi" w:hAnsiTheme="minorHAnsi" w:cstheme="minorHAnsi"/>
          <w:spacing w:val="4"/>
          <w:sz w:val="18"/>
        </w:rPr>
        <w:t xml:space="preserve"> </w:t>
      </w:r>
      <w:r w:rsidRPr="0046716F">
        <w:rPr>
          <w:rFonts w:asciiTheme="minorHAnsi" w:hAnsiTheme="minorHAnsi" w:cstheme="minorHAnsi"/>
          <w:sz w:val="18"/>
        </w:rPr>
        <w:t>specified</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areas</w:t>
      </w:r>
      <w:r w:rsidRPr="0046716F">
        <w:rPr>
          <w:rFonts w:asciiTheme="minorHAnsi" w:hAnsiTheme="minorHAnsi" w:cstheme="minorHAnsi"/>
          <w:spacing w:val="4"/>
          <w:sz w:val="18"/>
        </w:rPr>
        <w:t xml:space="preserve"> </w:t>
      </w:r>
      <w:r w:rsidR="00AA0B58">
        <w:rPr>
          <w:rFonts w:asciiTheme="minorHAnsi" w:hAnsiTheme="minorHAnsi" w:cstheme="minorHAnsi"/>
          <w:spacing w:val="-2"/>
          <w:sz w:val="18"/>
        </w:rPr>
        <w:t xml:space="preserve">behind the </w:t>
      </w:r>
      <w:proofErr w:type="gramStart"/>
      <w:r w:rsidR="00AA0B58">
        <w:rPr>
          <w:rFonts w:asciiTheme="minorHAnsi" w:hAnsiTheme="minorHAnsi" w:cstheme="minorHAnsi"/>
          <w:spacing w:val="-2"/>
          <w:sz w:val="18"/>
        </w:rPr>
        <w:t>coaches</w:t>
      </w:r>
      <w:proofErr w:type="gramEnd"/>
      <w:r w:rsidRPr="0046716F">
        <w:rPr>
          <w:rFonts w:asciiTheme="minorHAnsi" w:hAnsiTheme="minorHAnsi" w:cstheme="minorHAnsi"/>
          <w:spacing w:val="4"/>
          <w:sz w:val="18"/>
        </w:rPr>
        <w:t xml:space="preserve"> </w:t>
      </w:r>
      <w:r w:rsidRPr="0046716F">
        <w:rPr>
          <w:rFonts w:asciiTheme="minorHAnsi" w:hAnsiTheme="minorHAnsi" w:cstheme="minorHAnsi"/>
          <w:sz w:val="18"/>
        </w:rPr>
        <w:t>area</w:t>
      </w:r>
      <w:r w:rsidRPr="0046716F">
        <w:rPr>
          <w:rFonts w:asciiTheme="minorHAnsi" w:hAnsiTheme="minorHAnsi" w:cstheme="minorHAnsi"/>
          <w:spacing w:val="4"/>
          <w:sz w:val="18"/>
        </w:rPr>
        <w:t xml:space="preserve"> </w:t>
      </w:r>
      <w:r w:rsidRPr="0046716F">
        <w:rPr>
          <w:rFonts w:asciiTheme="minorHAnsi" w:hAnsiTheme="minorHAnsi" w:cstheme="minorHAnsi"/>
          <w:sz w:val="18"/>
        </w:rPr>
        <w:t>during</w:t>
      </w:r>
      <w:r w:rsidRPr="0046716F">
        <w:rPr>
          <w:rFonts w:asciiTheme="minorHAnsi" w:hAnsiTheme="minorHAnsi" w:cstheme="minorHAnsi"/>
          <w:spacing w:val="4"/>
          <w:sz w:val="18"/>
        </w:rPr>
        <w:t xml:space="preserve"> </w:t>
      </w:r>
      <w:r w:rsidRPr="0046716F">
        <w:rPr>
          <w:rFonts w:asciiTheme="minorHAnsi" w:hAnsiTheme="minorHAnsi" w:cstheme="minorHAnsi"/>
          <w:sz w:val="18"/>
        </w:rPr>
        <w:t>the</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pacing w:val="9"/>
          <w:sz w:val="18"/>
        </w:rPr>
        <w:t xml:space="preserve"> </w:t>
      </w:r>
      <w:r w:rsidRPr="0046716F">
        <w:rPr>
          <w:rFonts w:asciiTheme="minorHAnsi" w:hAnsiTheme="minorHAnsi" w:cstheme="minorHAnsi"/>
          <w:sz w:val="18"/>
        </w:rPr>
        <w:t>Spectators</w:t>
      </w:r>
      <w:r w:rsidRPr="0046716F">
        <w:rPr>
          <w:rFonts w:asciiTheme="minorHAnsi" w:hAnsiTheme="minorHAnsi" w:cstheme="minorHAnsi"/>
          <w:spacing w:val="4"/>
          <w:sz w:val="18"/>
        </w:rPr>
        <w:t xml:space="preserve"> </w:t>
      </w:r>
      <w:r w:rsidRPr="0046716F">
        <w:rPr>
          <w:rFonts w:asciiTheme="minorHAnsi" w:hAnsiTheme="minorHAnsi" w:cstheme="minorHAnsi"/>
          <w:sz w:val="18"/>
        </w:rPr>
        <w:t>are</w:t>
      </w:r>
      <w:r w:rsidRPr="0046716F">
        <w:rPr>
          <w:rFonts w:asciiTheme="minorHAnsi" w:hAnsiTheme="minorHAnsi" w:cstheme="minorHAnsi"/>
          <w:spacing w:val="4"/>
          <w:sz w:val="18"/>
        </w:rPr>
        <w:t xml:space="preserve"> </w:t>
      </w:r>
      <w:r w:rsidRPr="0046716F">
        <w:rPr>
          <w:rFonts w:asciiTheme="minorHAnsi" w:hAnsiTheme="minorHAnsi" w:cstheme="minorHAnsi"/>
          <w:sz w:val="18"/>
        </w:rPr>
        <w:t>to</w:t>
      </w:r>
      <w:r w:rsidRPr="0046716F">
        <w:rPr>
          <w:rFonts w:asciiTheme="minorHAnsi" w:hAnsiTheme="minorHAnsi" w:cstheme="minorHAnsi"/>
          <w:spacing w:val="2"/>
          <w:sz w:val="18"/>
        </w:rPr>
        <w:t xml:space="preserve"> </w:t>
      </w:r>
      <w:r w:rsidRPr="0046716F">
        <w:rPr>
          <w:rFonts w:asciiTheme="minorHAnsi" w:hAnsiTheme="minorHAnsi" w:cstheme="minorHAnsi"/>
          <w:sz w:val="18"/>
        </w:rPr>
        <w:t>remain</w:t>
      </w:r>
      <w:r w:rsidRPr="0046716F">
        <w:rPr>
          <w:rFonts w:asciiTheme="minorHAnsi" w:hAnsiTheme="minorHAnsi" w:cstheme="minorHAnsi"/>
          <w:spacing w:val="4"/>
          <w:sz w:val="18"/>
        </w:rPr>
        <w:t xml:space="preserve"> </w:t>
      </w:r>
      <w:r w:rsidRPr="0046716F">
        <w:rPr>
          <w:rFonts w:asciiTheme="minorHAnsi" w:hAnsiTheme="minorHAnsi" w:cstheme="minorHAnsi"/>
          <w:sz w:val="18"/>
        </w:rPr>
        <w:t>in</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their</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designated</w:t>
      </w:r>
      <w:r w:rsidRPr="0046716F">
        <w:rPr>
          <w:rFonts w:asciiTheme="minorHAnsi" w:hAnsiTheme="minorHAnsi" w:cstheme="minorHAnsi"/>
          <w:spacing w:val="4"/>
          <w:sz w:val="18"/>
        </w:rPr>
        <w:t xml:space="preserve"> </w:t>
      </w:r>
      <w:r w:rsidRPr="0046716F">
        <w:rPr>
          <w:rFonts w:asciiTheme="minorHAnsi" w:hAnsiTheme="minorHAnsi" w:cstheme="minorHAnsi"/>
          <w:sz w:val="18"/>
        </w:rPr>
        <w:t>areas,</w:t>
      </w:r>
      <w:r w:rsidRPr="0046716F">
        <w:rPr>
          <w:rFonts w:asciiTheme="minorHAnsi" w:hAnsiTheme="minorHAnsi" w:cstheme="minorHAnsi"/>
          <w:spacing w:val="6"/>
          <w:sz w:val="18"/>
        </w:rPr>
        <w:t xml:space="preserve"> </w:t>
      </w:r>
      <w:r w:rsidRPr="0046716F">
        <w:rPr>
          <w:rFonts w:asciiTheme="minorHAnsi" w:hAnsiTheme="minorHAnsi" w:cstheme="minorHAnsi"/>
          <w:spacing w:val="-2"/>
          <w:sz w:val="18"/>
        </w:rPr>
        <w:t>including</w:t>
      </w:r>
      <w:r w:rsidRPr="0046716F">
        <w:rPr>
          <w:rFonts w:asciiTheme="minorHAnsi" w:hAnsiTheme="minorHAnsi" w:cstheme="minorHAnsi"/>
          <w:spacing w:val="4"/>
          <w:sz w:val="18"/>
        </w:rPr>
        <w:t xml:space="preserve"> </w:t>
      </w:r>
      <w:r w:rsidRPr="0046716F">
        <w:rPr>
          <w:rFonts w:asciiTheme="minorHAnsi" w:hAnsiTheme="minorHAnsi" w:cstheme="minorHAnsi"/>
          <w:sz w:val="18"/>
        </w:rPr>
        <w:t>between</w:t>
      </w:r>
      <w:r w:rsidRPr="0046716F">
        <w:rPr>
          <w:rFonts w:asciiTheme="minorHAnsi" w:hAnsiTheme="minorHAnsi" w:cstheme="minorHAnsi"/>
          <w:spacing w:val="4"/>
          <w:sz w:val="18"/>
        </w:rPr>
        <w:t xml:space="preserve"> </w:t>
      </w:r>
      <w:r w:rsidRPr="0046716F">
        <w:rPr>
          <w:rFonts w:asciiTheme="minorHAnsi" w:hAnsiTheme="minorHAnsi" w:cstheme="minorHAnsi"/>
          <w:sz w:val="18"/>
        </w:rPr>
        <w:t>the</w:t>
      </w:r>
      <w:r w:rsidRPr="0046716F">
        <w:rPr>
          <w:rFonts w:asciiTheme="minorHAnsi" w:hAnsiTheme="minorHAnsi" w:cstheme="minorHAnsi"/>
          <w:spacing w:val="4"/>
          <w:sz w:val="18"/>
        </w:rPr>
        <w:t xml:space="preserve"> </w:t>
      </w:r>
      <w:r w:rsidRPr="0046716F">
        <w:rPr>
          <w:rFonts w:asciiTheme="minorHAnsi" w:hAnsiTheme="minorHAnsi" w:cstheme="minorHAnsi"/>
          <w:sz w:val="18"/>
        </w:rPr>
        <w:t>outside</w:t>
      </w:r>
      <w:r w:rsidRPr="0046716F">
        <w:rPr>
          <w:rFonts w:asciiTheme="minorHAnsi" w:hAnsiTheme="minorHAnsi" w:cstheme="minorHAnsi"/>
          <w:spacing w:val="4"/>
          <w:sz w:val="18"/>
        </w:rPr>
        <w:t xml:space="preserve"> </w:t>
      </w:r>
      <w:r w:rsidR="00AA0B58">
        <w:rPr>
          <w:rFonts w:asciiTheme="minorHAnsi" w:hAnsiTheme="minorHAnsi" w:cstheme="minorHAnsi"/>
          <w:sz w:val="18"/>
        </w:rPr>
        <w:t>edges of the</w:t>
      </w:r>
      <w:r w:rsidRPr="0046716F">
        <w:rPr>
          <w:rFonts w:asciiTheme="minorHAnsi" w:hAnsiTheme="minorHAnsi" w:cstheme="minorHAnsi"/>
          <w:sz w:val="18"/>
        </w:rPr>
        <w:t xml:space="preserve"> penalty area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duration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r w:rsidRPr="0046716F">
        <w:rPr>
          <w:rFonts w:asciiTheme="minorHAnsi" w:hAnsiTheme="minorHAnsi" w:cstheme="minorHAnsi"/>
          <w:sz w:val="18"/>
        </w:rPr>
        <w:t xml:space="preserve"> and are 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permitted to </w:t>
      </w:r>
      <w:r w:rsidRPr="0046716F">
        <w:rPr>
          <w:rFonts w:asciiTheme="minorHAnsi" w:hAnsiTheme="minorHAnsi" w:cstheme="minorHAnsi"/>
          <w:spacing w:val="-2"/>
          <w:sz w:val="18"/>
        </w:rPr>
        <w:t>enter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field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p>
    <w:p w14:paraId="7331F4B0" w14:textId="77777777" w:rsidR="00FB118A" w:rsidRPr="0046716F" w:rsidRDefault="00FB118A" w:rsidP="00131F9E">
      <w:pPr>
        <w:spacing w:before="10"/>
        <w:jc w:val="both"/>
        <w:rPr>
          <w:rFonts w:eastAsia="Arial" w:cstheme="minorHAnsi"/>
          <w:sz w:val="16"/>
          <w:szCs w:val="15"/>
        </w:rPr>
      </w:pPr>
    </w:p>
    <w:p w14:paraId="5E85088F" w14:textId="701B9D93" w:rsidR="00FB118A"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t>Coaches are responsible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conduct</w:t>
      </w:r>
      <w:r w:rsidRPr="0046716F">
        <w:rPr>
          <w:rFonts w:asciiTheme="minorHAnsi" w:hAnsiTheme="minorHAnsi" w:cstheme="minorHAnsi"/>
          <w:spacing w:val="1"/>
          <w:sz w:val="18"/>
        </w:rPr>
        <w:t xml:space="preserve"> </w:t>
      </w:r>
      <w:r w:rsidRPr="0046716F">
        <w:rPr>
          <w:rFonts w:asciiTheme="minorHAnsi" w:hAnsiTheme="minorHAnsi" w:cstheme="minorHAnsi"/>
          <w:sz w:val="18"/>
        </w:rPr>
        <w:t>and the conduct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1"/>
          <w:sz w:val="18"/>
        </w:rPr>
        <w:t xml:space="preserve"> </w:t>
      </w:r>
      <w:r w:rsidRPr="0046716F">
        <w:rPr>
          <w:rFonts w:asciiTheme="minorHAnsi" w:hAnsiTheme="minorHAnsi" w:cstheme="minorHAnsi"/>
          <w:sz w:val="18"/>
        </w:rPr>
        <w:t>spectators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and </w:t>
      </w:r>
      <w:r w:rsidRPr="0046716F">
        <w:rPr>
          <w:rFonts w:asciiTheme="minorHAnsi" w:hAnsiTheme="minorHAnsi" w:cstheme="minorHAnsi"/>
          <w:spacing w:val="-2"/>
          <w:sz w:val="18"/>
        </w:rPr>
        <w:t>guests.</w:t>
      </w:r>
      <w:r w:rsidRPr="0046716F">
        <w:rPr>
          <w:rFonts w:asciiTheme="minorHAnsi" w:hAnsiTheme="minorHAnsi" w:cstheme="minorHAnsi"/>
          <w:spacing w:val="1"/>
          <w:sz w:val="18"/>
        </w:rPr>
        <w:t xml:space="preserve"> </w:t>
      </w:r>
      <w:r w:rsidR="00AA0B58">
        <w:rPr>
          <w:rFonts w:asciiTheme="minorHAnsi" w:hAnsiTheme="minorHAnsi" w:cstheme="minorHAnsi"/>
          <w:sz w:val="18"/>
        </w:rPr>
        <w:t>Only posit</w:t>
      </w:r>
      <w:ins w:id="55" w:author="Mike Hoyer" w:date="2018-08-14T17:28:00Z">
        <w:r w:rsidR="00071C68">
          <w:rPr>
            <w:rFonts w:asciiTheme="minorHAnsi" w:hAnsiTheme="minorHAnsi" w:cstheme="minorHAnsi"/>
            <w:sz w:val="18"/>
          </w:rPr>
          <w:t>i</w:t>
        </w:r>
      </w:ins>
      <w:del w:id="56" w:author="Mike Hoyer" w:date="2018-08-14T17:27:00Z">
        <w:r w:rsidR="00AA0B58" w:rsidDel="00071C68">
          <w:rPr>
            <w:rFonts w:asciiTheme="minorHAnsi" w:hAnsiTheme="minorHAnsi" w:cstheme="minorHAnsi"/>
            <w:sz w:val="18"/>
          </w:rPr>
          <w:delText>e</w:delText>
        </w:r>
      </w:del>
      <w:r w:rsidR="00AA0B58">
        <w:rPr>
          <w:rFonts w:asciiTheme="minorHAnsi" w:hAnsiTheme="minorHAnsi" w:cstheme="minorHAnsi"/>
          <w:sz w:val="18"/>
        </w:rPr>
        <w:t>ve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encouraging coaching is</w:t>
      </w:r>
      <w:r w:rsidRPr="0046716F">
        <w:rPr>
          <w:rFonts w:asciiTheme="minorHAnsi" w:hAnsiTheme="minorHAnsi" w:cstheme="minorHAnsi"/>
          <w:spacing w:val="2"/>
          <w:sz w:val="18"/>
        </w:rPr>
        <w:t xml:space="preserve"> </w:t>
      </w:r>
      <w:r w:rsidRPr="0046716F">
        <w:rPr>
          <w:rFonts w:asciiTheme="minorHAnsi" w:hAnsiTheme="minorHAnsi" w:cstheme="minorHAnsi"/>
          <w:sz w:val="18"/>
        </w:rPr>
        <w:t>permitted.</w:t>
      </w:r>
      <w:r w:rsidRPr="0046716F">
        <w:rPr>
          <w:rFonts w:asciiTheme="minorHAnsi" w:hAnsiTheme="minorHAnsi" w:cstheme="minorHAnsi"/>
          <w:spacing w:val="1"/>
          <w:sz w:val="18"/>
        </w:rPr>
        <w:t xml:space="preserve"> </w:t>
      </w:r>
      <w:r w:rsidRPr="0046716F">
        <w:rPr>
          <w:rFonts w:asciiTheme="minorHAnsi" w:hAnsiTheme="minorHAnsi" w:cstheme="minorHAnsi"/>
          <w:sz w:val="18"/>
        </w:rPr>
        <w:t>Negative comments towards their</w:t>
      </w:r>
      <w:r w:rsidRPr="0046716F">
        <w:rPr>
          <w:rFonts w:asciiTheme="minorHAnsi" w:hAnsiTheme="minorHAnsi" w:cstheme="minorHAnsi"/>
          <w:spacing w:val="1"/>
          <w:sz w:val="18"/>
        </w:rPr>
        <w:t xml:space="preserve"> </w:t>
      </w:r>
      <w:r w:rsidRPr="0046716F">
        <w:rPr>
          <w:rFonts w:asciiTheme="minorHAnsi" w:hAnsiTheme="minorHAnsi" w:cstheme="minorHAnsi"/>
          <w:sz w:val="18"/>
        </w:rPr>
        <w:t>own players,</w:t>
      </w:r>
      <w:r w:rsidRPr="0046716F">
        <w:rPr>
          <w:rFonts w:asciiTheme="minorHAnsi" w:hAnsiTheme="minorHAnsi" w:cstheme="minorHAnsi"/>
          <w:spacing w:val="1"/>
          <w:sz w:val="18"/>
        </w:rPr>
        <w:t xml:space="preserve"> </w:t>
      </w:r>
      <w:r w:rsidRPr="0046716F">
        <w:rPr>
          <w:rFonts w:asciiTheme="minorHAnsi" w:hAnsiTheme="minorHAnsi" w:cstheme="minorHAnsi"/>
          <w:sz w:val="18"/>
        </w:rPr>
        <w:t>opposing</w:t>
      </w:r>
      <w:r w:rsidRPr="0046716F">
        <w:rPr>
          <w:rFonts w:asciiTheme="minorHAnsi" w:hAnsiTheme="minorHAnsi" w:cstheme="minorHAnsi"/>
          <w:spacing w:val="36"/>
          <w:sz w:val="18"/>
        </w:rPr>
        <w:t xml:space="preserve"> </w:t>
      </w:r>
      <w:r w:rsidRPr="0046716F">
        <w:rPr>
          <w:rFonts w:asciiTheme="minorHAnsi" w:hAnsiTheme="minorHAnsi" w:cstheme="minorHAnsi"/>
          <w:sz w:val="18"/>
        </w:rPr>
        <w:t>players or</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referees will</w:t>
      </w:r>
      <w:r w:rsidRPr="0046716F">
        <w:rPr>
          <w:rFonts w:asciiTheme="minorHAnsi" w:hAnsiTheme="minorHAnsi" w:cstheme="minorHAnsi"/>
          <w:spacing w:val="1"/>
          <w:sz w:val="18"/>
        </w:rPr>
        <w:t xml:space="preserve"> </w:t>
      </w:r>
      <w:r w:rsidRPr="0046716F">
        <w:rPr>
          <w:rFonts w:asciiTheme="minorHAnsi" w:hAnsiTheme="minorHAnsi" w:cstheme="minorHAnsi"/>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be tolerated.</w:t>
      </w:r>
      <w:r w:rsidRPr="0046716F">
        <w:rPr>
          <w:rFonts w:asciiTheme="minorHAnsi" w:hAnsiTheme="minorHAnsi" w:cstheme="minorHAnsi"/>
          <w:spacing w:val="1"/>
          <w:sz w:val="18"/>
        </w:rPr>
        <w:t xml:space="preserve"> </w:t>
      </w:r>
      <w:r w:rsidRPr="0046716F">
        <w:rPr>
          <w:rFonts w:asciiTheme="minorHAnsi" w:hAnsiTheme="minorHAnsi" w:cstheme="minorHAnsi"/>
          <w:sz w:val="18"/>
        </w:rPr>
        <w:t>Such behavior</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result</w:t>
      </w:r>
      <w:r w:rsidRPr="0046716F">
        <w:rPr>
          <w:rFonts w:asciiTheme="minorHAnsi" w:hAnsiTheme="minorHAnsi" w:cstheme="minorHAnsi"/>
          <w:spacing w:val="1"/>
          <w:sz w:val="18"/>
        </w:rPr>
        <w:t xml:space="preserve"> </w:t>
      </w:r>
      <w:r w:rsidRPr="0046716F">
        <w:rPr>
          <w:rFonts w:asciiTheme="minorHAnsi" w:hAnsiTheme="minorHAnsi" w:cstheme="minorHAnsi"/>
          <w:sz w:val="18"/>
        </w:rPr>
        <w:t>in the loss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sportsmanship</w:t>
      </w:r>
      <w:r w:rsidRPr="0046716F">
        <w:rPr>
          <w:rFonts w:asciiTheme="minorHAnsi" w:hAnsiTheme="minorHAnsi" w:cstheme="minorHAnsi"/>
          <w:sz w:val="18"/>
        </w:rPr>
        <w:t xml:space="preserve"> points and,</w:t>
      </w:r>
      <w:r w:rsidRPr="0046716F">
        <w:rPr>
          <w:rFonts w:asciiTheme="minorHAnsi" w:hAnsiTheme="minorHAnsi" w:cstheme="minorHAnsi"/>
          <w:spacing w:val="1"/>
          <w:sz w:val="18"/>
        </w:rPr>
        <w:t xml:space="preserve"> </w:t>
      </w:r>
      <w:r w:rsidR="00AA0B58">
        <w:rPr>
          <w:rFonts w:asciiTheme="minorHAnsi" w:hAnsiTheme="minorHAnsi" w:cstheme="minorHAnsi"/>
          <w:sz w:val="18"/>
        </w:rPr>
        <w:t>if serious enough</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in the expulsion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team from the National </w:t>
      </w:r>
      <w:r w:rsidRPr="0046716F">
        <w:rPr>
          <w:rFonts w:asciiTheme="minorHAnsi" w:hAnsiTheme="minorHAnsi" w:cstheme="minorHAnsi"/>
          <w:spacing w:val="-2"/>
          <w:sz w:val="18"/>
        </w:rPr>
        <w:t>Games.</w:t>
      </w:r>
    </w:p>
    <w:p w14:paraId="30A64345" w14:textId="77777777" w:rsidR="00FB118A" w:rsidRPr="0046716F" w:rsidRDefault="00FB118A" w:rsidP="00131F9E">
      <w:pPr>
        <w:spacing w:line="261" w:lineRule="auto"/>
        <w:jc w:val="both"/>
        <w:rPr>
          <w:rFonts w:cstheme="minorHAnsi"/>
          <w:sz w:val="24"/>
        </w:rPr>
        <w:sectPr w:rsidR="00FB118A" w:rsidRPr="0046716F">
          <w:pgSz w:w="12240" w:h="15840"/>
          <w:pgMar w:top="1500" w:right="1520" w:bottom="1160" w:left="860" w:header="0" w:footer="969" w:gutter="0"/>
          <w:cols w:space="720"/>
        </w:sectPr>
      </w:pPr>
    </w:p>
    <w:p w14:paraId="756F886D" w14:textId="77777777" w:rsidR="00FB118A" w:rsidRPr="0046716F" w:rsidRDefault="00DA3BD7" w:rsidP="00B6294F">
      <w:pPr>
        <w:pStyle w:val="Heading2"/>
        <w:rPr>
          <w:rFonts w:asciiTheme="minorHAnsi" w:hAnsiTheme="minorHAnsi" w:cstheme="minorHAnsi"/>
          <w:sz w:val="21"/>
        </w:rPr>
      </w:pPr>
      <w:bookmarkStart w:id="57" w:name="_TOC_250035"/>
      <w:r w:rsidRPr="0046716F">
        <w:rPr>
          <w:rFonts w:asciiTheme="minorHAnsi" w:hAnsiTheme="minorHAnsi" w:cstheme="minorHAnsi"/>
          <w:sz w:val="21"/>
        </w:rPr>
        <w:lastRenderedPageBreak/>
        <w:t>PROPER</w:t>
      </w:r>
      <w:r w:rsidRPr="0046716F">
        <w:rPr>
          <w:rFonts w:asciiTheme="minorHAnsi" w:hAnsiTheme="minorHAnsi" w:cstheme="minorHAnsi"/>
          <w:spacing w:val="-9"/>
          <w:sz w:val="21"/>
        </w:rPr>
        <w:t xml:space="preserve"> </w:t>
      </w:r>
      <w:r w:rsidRPr="0046716F">
        <w:rPr>
          <w:rFonts w:asciiTheme="minorHAnsi" w:hAnsiTheme="minorHAnsi" w:cstheme="minorHAnsi"/>
          <w:sz w:val="21"/>
        </w:rPr>
        <w:t>DRESS</w:t>
      </w:r>
      <w:r w:rsidRPr="0046716F">
        <w:rPr>
          <w:rFonts w:asciiTheme="minorHAnsi" w:hAnsiTheme="minorHAnsi" w:cstheme="minorHAnsi"/>
          <w:spacing w:val="-9"/>
          <w:sz w:val="21"/>
        </w:rPr>
        <w:t xml:space="preserve"> </w:t>
      </w:r>
      <w:r w:rsidRPr="0046716F">
        <w:rPr>
          <w:rFonts w:asciiTheme="minorHAnsi" w:hAnsiTheme="minorHAnsi" w:cstheme="minorHAnsi"/>
          <w:sz w:val="21"/>
        </w:rPr>
        <w:t>–</w:t>
      </w:r>
      <w:r w:rsidRPr="0046716F">
        <w:rPr>
          <w:rFonts w:asciiTheme="minorHAnsi" w:hAnsiTheme="minorHAnsi" w:cstheme="minorHAnsi"/>
          <w:spacing w:val="-9"/>
          <w:sz w:val="21"/>
        </w:rPr>
        <w:t xml:space="preserve"> </w:t>
      </w:r>
      <w:r w:rsidRPr="0046716F">
        <w:rPr>
          <w:rFonts w:asciiTheme="minorHAnsi" w:hAnsiTheme="minorHAnsi" w:cstheme="minorHAnsi"/>
          <w:sz w:val="21"/>
        </w:rPr>
        <w:t>STANDARDS</w:t>
      </w:r>
      <w:r w:rsidRPr="0046716F">
        <w:rPr>
          <w:rFonts w:asciiTheme="minorHAnsi" w:hAnsiTheme="minorHAnsi" w:cstheme="minorHAnsi"/>
          <w:spacing w:val="-9"/>
          <w:sz w:val="21"/>
        </w:rPr>
        <w:t xml:space="preserve"> </w:t>
      </w:r>
      <w:r w:rsidRPr="0046716F">
        <w:rPr>
          <w:rFonts w:asciiTheme="minorHAnsi" w:hAnsiTheme="minorHAnsi" w:cstheme="minorHAnsi"/>
          <w:spacing w:val="-1"/>
          <w:sz w:val="21"/>
        </w:rPr>
        <w:t>FOR</w:t>
      </w:r>
      <w:r w:rsidRPr="0046716F">
        <w:rPr>
          <w:rFonts w:asciiTheme="minorHAnsi" w:hAnsiTheme="minorHAnsi" w:cstheme="minorHAnsi"/>
          <w:spacing w:val="-8"/>
          <w:sz w:val="21"/>
        </w:rPr>
        <w:t xml:space="preserve"> </w:t>
      </w:r>
      <w:r w:rsidRPr="0046716F">
        <w:rPr>
          <w:rFonts w:asciiTheme="minorHAnsi" w:hAnsiTheme="minorHAnsi" w:cstheme="minorHAnsi"/>
          <w:sz w:val="21"/>
        </w:rPr>
        <w:t>UNIFORMS</w:t>
      </w:r>
      <w:r w:rsidRPr="0046716F">
        <w:rPr>
          <w:rFonts w:asciiTheme="minorHAnsi" w:hAnsiTheme="minorHAnsi" w:cstheme="minorHAnsi"/>
          <w:spacing w:val="-10"/>
          <w:sz w:val="21"/>
        </w:rPr>
        <w:t xml:space="preserve"> </w:t>
      </w:r>
      <w:r w:rsidRPr="0046716F">
        <w:rPr>
          <w:rFonts w:asciiTheme="minorHAnsi" w:hAnsiTheme="minorHAnsi" w:cstheme="minorHAnsi"/>
          <w:sz w:val="21"/>
        </w:rPr>
        <w:t>AND</w:t>
      </w:r>
      <w:r w:rsidRPr="0046716F">
        <w:rPr>
          <w:rFonts w:asciiTheme="minorHAnsi" w:hAnsiTheme="minorHAnsi" w:cstheme="minorHAnsi"/>
          <w:spacing w:val="-8"/>
          <w:sz w:val="21"/>
        </w:rPr>
        <w:t xml:space="preserve"> </w:t>
      </w:r>
      <w:r w:rsidRPr="0046716F">
        <w:rPr>
          <w:rFonts w:asciiTheme="minorHAnsi" w:hAnsiTheme="minorHAnsi" w:cstheme="minorHAnsi"/>
          <w:sz w:val="21"/>
        </w:rPr>
        <w:t>PLAYER</w:t>
      </w:r>
      <w:r w:rsidRPr="0046716F">
        <w:rPr>
          <w:rFonts w:asciiTheme="minorHAnsi" w:hAnsiTheme="minorHAnsi" w:cstheme="minorHAnsi"/>
          <w:spacing w:val="-8"/>
          <w:sz w:val="21"/>
        </w:rPr>
        <w:t xml:space="preserve"> </w:t>
      </w:r>
      <w:r w:rsidRPr="0046716F">
        <w:rPr>
          <w:rFonts w:asciiTheme="minorHAnsi" w:hAnsiTheme="minorHAnsi" w:cstheme="minorHAnsi"/>
          <w:sz w:val="21"/>
        </w:rPr>
        <w:t>EQUIPMENT</w:t>
      </w:r>
      <w:bookmarkEnd w:id="57"/>
    </w:p>
    <w:p w14:paraId="52D1C00C" w14:textId="77777777" w:rsidR="00FB118A" w:rsidRPr="0046716F" w:rsidRDefault="00894FAB" w:rsidP="00894FAB">
      <w:pPr>
        <w:spacing w:before="1"/>
        <w:ind w:left="270"/>
        <w:jc w:val="both"/>
        <w:rPr>
          <w:rFonts w:eastAsia="Arial Black" w:cstheme="minorHAnsi"/>
          <w:b/>
          <w:bCs/>
          <w:sz w:val="20"/>
          <w:szCs w:val="18"/>
        </w:rPr>
      </w:pPr>
      <w:r w:rsidRPr="0046716F">
        <w:rPr>
          <w:rFonts w:eastAsia="Arial Black" w:cstheme="minorHAnsi"/>
          <w:noProof/>
          <w:sz w:val="4"/>
          <w:szCs w:val="2"/>
        </w:rPr>
        <mc:AlternateContent>
          <mc:Choice Requires="wpg">
            <w:drawing>
              <wp:inline distT="0" distB="0" distL="0" distR="0" wp14:anchorId="60227DAB" wp14:editId="263BE715">
                <wp:extent cx="4590415" cy="6350"/>
                <wp:effectExtent l="8890" t="2540" r="10795" b="10160"/>
                <wp:docPr id="7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79" name="Group 69"/>
                        <wpg:cNvGrpSpPr>
                          <a:grpSpLocks/>
                        </wpg:cNvGrpSpPr>
                        <wpg:grpSpPr bwMode="auto">
                          <a:xfrm>
                            <a:off x="5" y="5"/>
                            <a:ext cx="7220" cy="2"/>
                            <a:chOff x="5" y="5"/>
                            <a:chExt cx="7220" cy="2"/>
                          </a:xfrm>
                        </wpg:grpSpPr>
                        <wps:wsp>
                          <wps:cNvPr id="80" name="Freeform 70"/>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B431D74" id="Group 68"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">
                <v:group id="Group 69"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70"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" path="m,l7219,e" filled="f" strokeweight=".48pt">
                    <v:path arrowok="t" o:connecttype="custom" o:connectlocs="0,0;7219,0" o:connectangles="0,0"/>
                  </v:shape>
                </v:group>
                <w10:anchorlock/>
              </v:group>
            </w:pict>
          </mc:Fallback>
        </mc:AlternateContent>
      </w:r>
    </w:p>
    <w:p w14:paraId="53C16F57" w14:textId="77777777" w:rsidR="00FB118A" w:rsidRPr="0046716F" w:rsidRDefault="00FB118A" w:rsidP="00131F9E">
      <w:pPr>
        <w:spacing w:before="11"/>
        <w:jc w:val="both"/>
        <w:rPr>
          <w:rFonts w:eastAsia="Arial Black" w:cstheme="minorHAnsi"/>
          <w:b/>
          <w:bCs/>
          <w:sz w:val="24"/>
        </w:rPr>
      </w:pPr>
    </w:p>
    <w:p w14:paraId="3ED9346C" w14:textId="72D9512D"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2019</w:t>
      </w:r>
      <w:r w:rsidRPr="0046716F">
        <w:rPr>
          <w:rFonts w:asciiTheme="minorHAnsi" w:hAnsiTheme="minorHAnsi" w:cstheme="minorHAnsi"/>
          <w:sz w:val="18"/>
        </w:rPr>
        <w:t xml:space="preserve"> 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required to follow </w:t>
      </w:r>
      <w:r w:rsidRPr="0046716F">
        <w:rPr>
          <w:rFonts w:asciiTheme="minorHAnsi" w:hAnsiTheme="minorHAnsi" w:cstheme="minorHAnsi"/>
          <w:spacing w:val="-2"/>
          <w:sz w:val="18"/>
        </w:rPr>
        <w:t>the</w:t>
      </w:r>
      <w:r w:rsidRPr="0046716F">
        <w:rPr>
          <w:rFonts w:asciiTheme="minorHAnsi" w:hAnsiTheme="minorHAnsi" w:cstheme="minorHAnsi"/>
          <w:sz w:val="18"/>
        </w:rPr>
        <w:t xml:space="preserve"> AYSO Uniform Specifications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for</w:t>
      </w:r>
      <w:r w:rsidRPr="0046716F">
        <w:rPr>
          <w:rFonts w:asciiTheme="minorHAnsi" w:hAnsiTheme="minorHAnsi" w:cstheme="minorHAnsi"/>
          <w:spacing w:val="1"/>
          <w:sz w:val="18"/>
        </w:rPr>
        <w:t xml:space="preserve"> </w:t>
      </w:r>
      <w:r w:rsidR="00AA0B58">
        <w:rPr>
          <w:rFonts w:asciiTheme="minorHAnsi" w:hAnsiTheme="minorHAnsi" w:cstheme="minorHAnsi"/>
          <w:spacing w:val="-2"/>
          <w:sz w:val="18"/>
        </w:rPr>
        <w:t>the 2018-19</w:t>
      </w:r>
      <w:r w:rsidRPr="0046716F">
        <w:rPr>
          <w:rFonts w:asciiTheme="minorHAnsi" w:hAnsiTheme="minorHAnsi" w:cstheme="minorHAnsi"/>
          <w:sz w:val="18"/>
        </w:rPr>
        <w:t xml:space="preserve"> membership </w:t>
      </w:r>
      <w:r w:rsidRPr="0046716F">
        <w:rPr>
          <w:rFonts w:asciiTheme="minorHAnsi" w:hAnsiTheme="minorHAnsi" w:cstheme="minorHAnsi"/>
          <w:spacing w:val="-2"/>
          <w:sz w:val="18"/>
        </w:rPr>
        <w:t>year.</w:t>
      </w:r>
      <w:r w:rsidRPr="0046716F">
        <w:rPr>
          <w:rFonts w:asciiTheme="minorHAnsi" w:hAnsiTheme="minorHAnsi" w:cstheme="minorHAnsi"/>
          <w:spacing w:val="1"/>
          <w:sz w:val="18"/>
        </w:rPr>
        <w:t xml:space="preserve"> </w:t>
      </w:r>
      <w:r w:rsidRPr="0046716F">
        <w:rPr>
          <w:rFonts w:asciiTheme="minorHAnsi" w:hAnsiTheme="minorHAnsi" w:cstheme="minorHAnsi"/>
          <w:sz w:val="18"/>
        </w:rPr>
        <w:t>The specifications may be found at</w:t>
      </w:r>
      <w:r w:rsidRPr="0046716F">
        <w:rPr>
          <w:rFonts w:asciiTheme="minorHAnsi" w:hAnsiTheme="minorHAnsi" w:cstheme="minorHAnsi"/>
          <w:spacing w:val="1"/>
          <w:sz w:val="18"/>
        </w:rPr>
        <w:t xml:space="preserve"> </w:t>
      </w:r>
      <w:ins w:id="58" w:author="Mike Hoyer" w:date="2018-08-14T17:32:00Z">
        <w:r w:rsidR="00071C68" w:rsidRPr="00071C68">
          <w:rPr>
            <w:rFonts w:asciiTheme="minorHAnsi" w:hAnsiTheme="minorHAnsi" w:cstheme="minorHAnsi"/>
            <w:sz w:val="18"/>
          </w:rPr>
          <w:t>http://www.aysovolunteers.org/uniform-specifications-variance-requests/</w:t>
        </w:r>
      </w:ins>
      <w:del w:id="59" w:author="Mike Hoyer" w:date="2018-08-14T17:32:00Z">
        <w:r w:rsidR="00AC2E26" w:rsidDel="00071C68">
          <w:rPr>
            <w:rFonts w:asciiTheme="minorHAnsi" w:hAnsiTheme="minorHAnsi" w:cstheme="minorHAnsi"/>
            <w:sz w:val="18"/>
          </w:rPr>
          <w:fldChar w:fldCharType="begin"/>
        </w:r>
        <w:r w:rsidR="00AC2E26" w:rsidDel="00071C68">
          <w:rPr>
            <w:rFonts w:asciiTheme="minorHAnsi" w:hAnsiTheme="minorHAnsi" w:cstheme="minorHAnsi"/>
            <w:sz w:val="18"/>
          </w:rPr>
          <w:delInstrText xml:space="preserve"> HYPERLINK "http://www.ayso.org/" \h </w:delInstrText>
        </w:r>
        <w:r w:rsidR="00AC2E26" w:rsidDel="00071C68">
          <w:rPr>
            <w:rFonts w:asciiTheme="minorHAnsi" w:hAnsiTheme="minorHAnsi" w:cstheme="minorHAnsi"/>
            <w:sz w:val="18"/>
          </w:rPr>
          <w:fldChar w:fldCharType="separate"/>
        </w:r>
        <w:r w:rsidRPr="0046716F" w:rsidDel="00071C68">
          <w:rPr>
            <w:rFonts w:asciiTheme="minorHAnsi" w:hAnsiTheme="minorHAnsi" w:cstheme="minorHAnsi"/>
            <w:sz w:val="18"/>
          </w:rPr>
          <w:delText>www.AYSO.org.</w:delText>
        </w:r>
        <w:r w:rsidR="00AC2E26" w:rsidDel="00071C68">
          <w:rPr>
            <w:rFonts w:asciiTheme="minorHAnsi" w:hAnsiTheme="minorHAnsi" w:cstheme="minorHAnsi"/>
            <w:sz w:val="18"/>
          </w:rPr>
          <w:fldChar w:fldCharType="end"/>
        </w:r>
      </w:del>
    </w:p>
    <w:p w14:paraId="2DBCE894" w14:textId="77777777" w:rsidR="00FB118A" w:rsidRPr="0046716F" w:rsidRDefault="00FB118A" w:rsidP="00131F9E">
      <w:pPr>
        <w:spacing w:before="1"/>
        <w:jc w:val="both"/>
        <w:rPr>
          <w:rFonts w:eastAsia="Arial" w:cstheme="minorHAnsi"/>
          <w:sz w:val="18"/>
          <w:szCs w:val="16"/>
        </w:rPr>
      </w:pPr>
    </w:p>
    <w:p w14:paraId="43334B55" w14:textId="55BB5A40" w:rsidR="00FB118A" w:rsidRPr="0046716F" w:rsidDel="00071C68" w:rsidRDefault="00AC2E26" w:rsidP="003F688E">
      <w:pPr>
        <w:pStyle w:val="BodyText"/>
        <w:rPr>
          <w:del w:id="60" w:author="Mike Hoyer" w:date="2018-08-14T17:31:00Z"/>
          <w:rFonts w:asciiTheme="minorHAnsi" w:hAnsiTheme="minorHAnsi" w:cstheme="minorHAnsi"/>
          <w:sz w:val="18"/>
        </w:rPr>
      </w:pPr>
      <w:del w:id="61" w:author="Mike Hoyer" w:date="2018-08-14T17:31:00Z">
        <w:r w:rsidDel="00071C68">
          <w:rPr>
            <w:rFonts w:cstheme="minorHAnsi"/>
            <w:sz w:val="18"/>
          </w:rPr>
          <w:fldChar w:fldCharType="begin"/>
        </w:r>
        <w:r w:rsidDel="00071C68">
          <w:rPr>
            <w:rFonts w:asciiTheme="minorHAnsi" w:hAnsiTheme="minorHAnsi" w:cstheme="minorHAnsi"/>
            <w:sz w:val="18"/>
          </w:rPr>
          <w:delInstrText xml:space="preserve"> HYPERLINK "http://www.ayso.org/For_Volunteers/resources/region_toolkit/uniform_specifications.htm" \l ".VRFO0jDfTYkhttp://www.ayso.org/For_Volunteers/resources/region_toolkit/uniform_specifications.htm" \h </w:delInstrText>
        </w:r>
        <w:r w:rsidDel="00071C68">
          <w:rPr>
            <w:rFonts w:cstheme="minorHAnsi"/>
            <w:sz w:val="18"/>
          </w:rPr>
          <w:fldChar w:fldCharType="separate"/>
        </w:r>
        <w:r w:rsidR="00DA3BD7" w:rsidRPr="0046716F" w:rsidDel="00071C68">
          <w:rPr>
            <w:rFonts w:asciiTheme="minorHAnsi" w:hAnsiTheme="minorHAnsi" w:cstheme="minorHAnsi"/>
            <w:sz w:val="18"/>
          </w:rPr>
          <w:delText>(</w:delText>
        </w:r>
        <w:r w:rsidR="00DA3BD7" w:rsidRPr="0046716F" w:rsidDel="00071C68">
          <w:rPr>
            <w:rFonts w:asciiTheme="minorHAnsi" w:hAnsiTheme="minorHAnsi" w:cstheme="minorHAnsi"/>
            <w:color w:val="0070C0"/>
            <w:sz w:val="18"/>
            <w:u w:val="single"/>
          </w:rPr>
          <w:delText>http://www.ayso.org/For_Volunteers/resources/region_toolkit/uniform_specifications.htm#.VRFO0jDfTYk</w:delText>
        </w:r>
        <w:r w:rsidR="00DA3BD7" w:rsidRPr="0046716F" w:rsidDel="00071C68">
          <w:rPr>
            <w:rFonts w:asciiTheme="minorHAnsi" w:hAnsiTheme="minorHAnsi" w:cstheme="minorHAnsi"/>
            <w:sz w:val="18"/>
          </w:rPr>
          <w:delText>)</w:delText>
        </w:r>
        <w:r w:rsidDel="00071C68">
          <w:rPr>
            <w:rFonts w:cstheme="minorHAnsi"/>
            <w:sz w:val="18"/>
          </w:rPr>
          <w:fldChar w:fldCharType="end"/>
        </w:r>
      </w:del>
    </w:p>
    <w:p w14:paraId="21DDE65B" w14:textId="77777777" w:rsidR="00FB118A" w:rsidRPr="0046716F" w:rsidRDefault="00DA3BD7" w:rsidP="003F688E">
      <w:pPr>
        <w:pStyle w:val="Heading3"/>
        <w:rPr>
          <w:rFonts w:asciiTheme="minorHAnsi" w:hAnsiTheme="minorHAnsi" w:cstheme="minorHAnsi"/>
          <w:sz w:val="18"/>
        </w:rPr>
      </w:pPr>
      <w:bookmarkStart w:id="62" w:name="_TOC_250034"/>
      <w:r w:rsidRPr="0046716F">
        <w:rPr>
          <w:rFonts w:asciiTheme="minorHAnsi" w:hAnsiTheme="minorHAnsi" w:cstheme="minorHAnsi"/>
          <w:sz w:val="18"/>
        </w:rPr>
        <w:t>Additional</w:t>
      </w:r>
      <w:r w:rsidRPr="0046716F">
        <w:rPr>
          <w:rFonts w:asciiTheme="minorHAnsi" w:hAnsiTheme="minorHAnsi" w:cstheme="minorHAnsi"/>
          <w:spacing w:val="1"/>
          <w:sz w:val="18"/>
        </w:rPr>
        <w:t xml:space="preserve"> </w:t>
      </w:r>
      <w:r w:rsidRPr="0046716F">
        <w:rPr>
          <w:rFonts w:asciiTheme="minorHAnsi" w:hAnsiTheme="minorHAnsi" w:cstheme="minorHAnsi"/>
          <w:sz w:val="18"/>
        </w:rPr>
        <w:t>Uniform and Equipment</w:t>
      </w:r>
      <w:r w:rsidRPr="0046716F">
        <w:rPr>
          <w:rFonts w:asciiTheme="minorHAnsi" w:hAnsiTheme="minorHAnsi" w:cstheme="minorHAnsi"/>
          <w:spacing w:val="1"/>
          <w:sz w:val="18"/>
        </w:rPr>
        <w:t xml:space="preserve"> </w:t>
      </w:r>
      <w:r w:rsidRPr="0046716F">
        <w:rPr>
          <w:rFonts w:asciiTheme="minorHAnsi" w:hAnsiTheme="minorHAnsi" w:cstheme="minorHAnsi"/>
          <w:sz w:val="18"/>
        </w:rPr>
        <w:t>Information</w:t>
      </w:r>
      <w:bookmarkEnd w:id="62"/>
    </w:p>
    <w:p w14:paraId="58DAE8CE" w14:textId="77777777" w:rsidR="00FB118A" w:rsidRPr="0046716F" w:rsidRDefault="00FB118A" w:rsidP="00131F9E">
      <w:pPr>
        <w:spacing w:before="5"/>
        <w:jc w:val="both"/>
        <w:rPr>
          <w:rFonts w:eastAsia="Arial" w:cstheme="minorHAnsi"/>
          <w:b/>
          <w:bCs/>
          <w:sz w:val="18"/>
          <w:szCs w:val="17"/>
        </w:rPr>
      </w:pPr>
    </w:p>
    <w:p w14:paraId="61220611" w14:textId="5AE3C882" w:rsidR="00FB118A" w:rsidRPr="00071C68" w:rsidRDefault="00DA3BD7" w:rsidP="003F688E">
      <w:pPr>
        <w:pStyle w:val="BodyText"/>
        <w:numPr>
          <w:ilvl w:val="2"/>
          <w:numId w:val="8"/>
        </w:numPr>
        <w:rPr>
          <w:rFonts w:asciiTheme="minorHAnsi" w:hAnsiTheme="minorHAnsi" w:cstheme="minorHAnsi"/>
          <w:sz w:val="18"/>
        </w:rPr>
      </w:pPr>
      <w:r w:rsidRPr="0046716F">
        <w:rPr>
          <w:rFonts w:asciiTheme="minorHAnsi" w:hAnsiTheme="minorHAnsi" w:cstheme="minorHAnsi"/>
          <w:sz w:val="18"/>
        </w:rPr>
        <w:t>Jewelry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adornment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any kind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allowed.</w:t>
      </w:r>
      <w:r w:rsidRPr="0046716F">
        <w:rPr>
          <w:rFonts w:asciiTheme="minorHAnsi" w:hAnsiTheme="minorHAnsi" w:cstheme="minorHAnsi"/>
          <w:spacing w:val="1"/>
          <w:sz w:val="18"/>
        </w:rPr>
        <w:t xml:space="preserve"> </w:t>
      </w:r>
      <w:r w:rsidRPr="0046716F">
        <w:rPr>
          <w:rFonts w:asciiTheme="minorHAnsi" w:hAnsiTheme="minorHAnsi" w:cstheme="minorHAnsi"/>
          <w:sz w:val="18"/>
        </w:rPr>
        <w:t>Jewelry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adornment</w:t>
      </w:r>
      <w:r w:rsidRPr="0046716F">
        <w:rPr>
          <w:rFonts w:asciiTheme="minorHAnsi" w:hAnsiTheme="minorHAnsi" w:cstheme="minorHAnsi"/>
          <w:spacing w:val="1"/>
          <w:sz w:val="18"/>
        </w:rPr>
        <w:t xml:space="preserve"> </w:t>
      </w:r>
      <w:r w:rsidRPr="0046716F">
        <w:rPr>
          <w:rFonts w:asciiTheme="minorHAnsi" w:hAnsiTheme="minorHAnsi" w:cstheme="minorHAnsi"/>
          <w:sz w:val="18"/>
        </w:rPr>
        <w:t>includes:</w:t>
      </w:r>
      <w:r w:rsidRPr="0046716F">
        <w:rPr>
          <w:rFonts w:asciiTheme="minorHAnsi" w:hAnsiTheme="minorHAnsi" w:cstheme="minorHAnsi"/>
          <w:spacing w:val="1"/>
          <w:sz w:val="18"/>
        </w:rPr>
        <w:t xml:space="preserve"> </w:t>
      </w:r>
      <w:r w:rsidRPr="0046716F">
        <w:rPr>
          <w:rFonts w:asciiTheme="minorHAnsi" w:hAnsiTheme="minorHAnsi" w:cstheme="minorHAnsi"/>
          <w:sz w:val="18"/>
        </w:rPr>
        <w:t>earrings,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w:t>
      </w:r>
      <w:r w:rsidRPr="00071C68">
        <w:rPr>
          <w:rFonts w:asciiTheme="minorHAnsi" w:hAnsiTheme="minorHAnsi" w:cstheme="minorHAnsi"/>
          <w:sz w:val="18"/>
        </w:rPr>
        <w:t xml:space="preserve">hard </w:t>
      </w:r>
      <w:r w:rsidR="00AA0B58" w:rsidRPr="00071C68">
        <w:rPr>
          <w:rFonts w:asciiTheme="minorHAnsi" w:hAnsiTheme="minorHAnsi" w:cstheme="minorHAnsi"/>
          <w:spacing w:val="-2"/>
          <w:sz w:val="18"/>
        </w:rPr>
        <w:t>replacement stud or</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other</w:t>
      </w:r>
      <w:r w:rsidRPr="00071C68">
        <w:rPr>
          <w:rFonts w:asciiTheme="minorHAnsi" w:hAnsiTheme="minorHAnsi" w:cstheme="minorHAnsi"/>
          <w:spacing w:val="1"/>
          <w:sz w:val="18"/>
        </w:rPr>
        <w:t xml:space="preserve"> </w:t>
      </w:r>
      <w:r w:rsidRPr="00071C68">
        <w:rPr>
          <w:rFonts w:asciiTheme="minorHAnsi" w:hAnsiTheme="minorHAnsi" w:cstheme="minorHAnsi"/>
          <w:sz w:val="18"/>
        </w:rPr>
        <w:t>piercings</w:t>
      </w:r>
      <w:r w:rsidRPr="00071C68">
        <w:rPr>
          <w:rFonts w:asciiTheme="minorHAnsi" w:hAnsiTheme="minorHAnsi" w:cstheme="minorHAnsi"/>
          <w:spacing w:val="2"/>
          <w:sz w:val="18"/>
        </w:rPr>
        <w:t xml:space="preserve"> </w:t>
      </w:r>
      <w:r w:rsidRPr="00071C68">
        <w:rPr>
          <w:rFonts w:asciiTheme="minorHAnsi" w:hAnsiTheme="minorHAnsi" w:cstheme="minorHAnsi"/>
          <w:sz w:val="18"/>
        </w:rPr>
        <w:t xml:space="preserve">worn in </w:t>
      </w:r>
      <w:r w:rsidRPr="00071C68">
        <w:rPr>
          <w:rFonts w:asciiTheme="minorHAnsi" w:hAnsiTheme="minorHAnsi" w:cstheme="minorHAnsi"/>
          <w:spacing w:val="-2"/>
          <w:sz w:val="18"/>
        </w:rPr>
        <w:t>any</w:t>
      </w:r>
      <w:r w:rsidRPr="00071C68">
        <w:rPr>
          <w:rFonts w:asciiTheme="minorHAnsi" w:hAnsiTheme="minorHAnsi" w:cstheme="minorHAnsi"/>
          <w:sz w:val="18"/>
        </w:rPr>
        <w:t xml:space="preserve"> visible body part;</w:t>
      </w:r>
      <w:r w:rsidRPr="00071C68">
        <w:rPr>
          <w:rFonts w:asciiTheme="minorHAnsi" w:hAnsiTheme="minorHAnsi" w:cstheme="minorHAnsi"/>
          <w:spacing w:val="1"/>
          <w:sz w:val="18"/>
        </w:rPr>
        <w:t xml:space="preserve"> </w:t>
      </w:r>
      <w:r w:rsidRPr="00071C68">
        <w:rPr>
          <w:rFonts w:asciiTheme="minorHAnsi" w:hAnsiTheme="minorHAnsi" w:cstheme="minorHAnsi"/>
          <w:sz w:val="18"/>
        </w:rPr>
        <w:t>friendship,</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rubber</w:t>
      </w:r>
      <w:r w:rsidRPr="00071C68">
        <w:rPr>
          <w:rFonts w:asciiTheme="minorHAnsi" w:hAnsiTheme="minorHAnsi" w:cstheme="minorHAnsi"/>
          <w:spacing w:val="1"/>
          <w:sz w:val="18"/>
        </w:rPr>
        <w:t xml:space="preserve"> </w:t>
      </w:r>
      <w:r w:rsidRPr="00071C68">
        <w:rPr>
          <w:rFonts w:asciiTheme="minorHAnsi" w:hAnsiTheme="minorHAnsi" w:cstheme="minorHAnsi"/>
          <w:sz w:val="18"/>
        </w:rPr>
        <w:t>sport,</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braided</w:t>
      </w:r>
      <w:r w:rsidRPr="00071C68">
        <w:rPr>
          <w:rFonts w:asciiTheme="minorHAnsi" w:hAnsiTheme="minorHAnsi" w:cstheme="minorHAnsi"/>
          <w:sz w:val="18"/>
        </w:rPr>
        <w:t xml:space="preserve"> </w:t>
      </w:r>
      <w:r w:rsidRPr="00071C68">
        <w:rPr>
          <w:rFonts w:asciiTheme="minorHAnsi" w:hAnsiTheme="minorHAnsi" w:cstheme="minorHAnsi"/>
          <w:spacing w:val="-2"/>
          <w:sz w:val="18"/>
        </w:rPr>
        <w:t>and</w:t>
      </w:r>
      <w:r w:rsidRPr="00071C68">
        <w:rPr>
          <w:rFonts w:asciiTheme="minorHAnsi" w:hAnsiTheme="minorHAnsi" w:cstheme="minorHAnsi"/>
          <w:sz w:val="18"/>
        </w:rPr>
        <w:t xml:space="preserve"> </w:t>
      </w:r>
      <w:r w:rsidRPr="00071C68">
        <w:rPr>
          <w:rFonts w:asciiTheme="minorHAnsi" w:hAnsiTheme="minorHAnsi" w:cstheme="minorHAnsi"/>
          <w:spacing w:val="-2"/>
          <w:sz w:val="18"/>
        </w:rPr>
        <w:t>other</w:t>
      </w:r>
      <w:r w:rsidRPr="00071C68">
        <w:rPr>
          <w:rFonts w:asciiTheme="minorHAnsi" w:hAnsiTheme="minorHAnsi" w:cstheme="minorHAnsi"/>
          <w:spacing w:val="1"/>
          <w:sz w:val="18"/>
        </w:rPr>
        <w:t xml:space="preserve"> </w:t>
      </w:r>
      <w:r w:rsidRPr="00071C68">
        <w:rPr>
          <w:rFonts w:asciiTheme="minorHAnsi" w:hAnsiTheme="minorHAnsi" w:cstheme="minorHAnsi"/>
          <w:sz w:val="18"/>
        </w:rPr>
        <w:t>similar</w:t>
      </w:r>
      <w:r w:rsidRPr="00071C68">
        <w:rPr>
          <w:rFonts w:asciiTheme="minorHAnsi" w:hAnsiTheme="minorHAnsi" w:cstheme="minorHAnsi"/>
          <w:spacing w:val="1"/>
          <w:sz w:val="18"/>
        </w:rPr>
        <w:t xml:space="preserve"> </w:t>
      </w:r>
      <w:r w:rsidR="00AA0B58" w:rsidRPr="00071C68">
        <w:rPr>
          <w:rFonts w:asciiTheme="minorHAnsi" w:hAnsiTheme="minorHAnsi" w:cstheme="minorHAnsi"/>
          <w:sz w:val="18"/>
        </w:rPr>
        <w:t>bracelets; hard metal</w:t>
      </w:r>
      <w:r w:rsidRPr="00071C68">
        <w:rPr>
          <w:rFonts w:asciiTheme="minorHAnsi" w:hAnsiTheme="minorHAnsi" w:cstheme="minorHAnsi"/>
          <w:spacing w:val="1"/>
          <w:sz w:val="18"/>
        </w:rPr>
        <w:t xml:space="preserve"> </w:t>
      </w:r>
      <w:r w:rsidRPr="00071C68">
        <w:rPr>
          <w:rFonts w:asciiTheme="minorHAnsi" w:hAnsiTheme="minorHAnsi" w:cstheme="minorHAnsi"/>
          <w:sz w:val="18"/>
        </w:rPr>
        <w:t>or</w:t>
      </w:r>
      <w:r w:rsidRPr="00071C68">
        <w:rPr>
          <w:rFonts w:asciiTheme="minorHAnsi" w:hAnsiTheme="minorHAnsi" w:cstheme="minorHAnsi"/>
          <w:spacing w:val="1"/>
          <w:sz w:val="18"/>
        </w:rPr>
        <w:t xml:space="preserve"> </w:t>
      </w:r>
      <w:r w:rsidRPr="00071C68">
        <w:rPr>
          <w:rFonts w:asciiTheme="minorHAnsi" w:hAnsiTheme="minorHAnsi" w:cstheme="minorHAnsi"/>
          <w:sz w:val="18"/>
        </w:rPr>
        <w:t>plastic items on clothing or</w:t>
      </w:r>
      <w:r w:rsidRPr="00071C68">
        <w:rPr>
          <w:rFonts w:asciiTheme="minorHAnsi" w:hAnsiTheme="minorHAnsi" w:cstheme="minorHAnsi"/>
          <w:spacing w:val="1"/>
          <w:sz w:val="18"/>
        </w:rPr>
        <w:t xml:space="preserve"> </w:t>
      </w:r>
      <w:r w:rsidRPr="00071C68">
        <w:rPr>
          <w:rFonts w:asciiTheme="minorHAnsi" w:hAnsiTheme="minorHAnsi" w:cstheme="minorHAnsi"/>
          <w:sz w:val="18"/>
        </w:rPr>
        <w:t>hair,</w:t>
      </w:r>
      <w:r w:rsidRPr="00071C68">
        <w:rPr>
          <w:rFonts w:asciiTheme="minorHAnsi" w:hAnsiTheme="minorHAnsi" w:cstheme="minorHAnsi"/>
          <w:spacing w:val="1"/>
          <w:sz w:val="18"/>
        </w:rPr>
        <w:t xml:space="preserve"> </w:t>
      </w:r>
      <w:r w:rsidRPr="00071C68">
        <w:rPr>
          <w:rFonts w:asciiTheme="minorHAnsi" w:hAnsiTheme="minorHAnsi" w:cstheme="minorHAnsi"/>
          <w:sz w:val="18"/>
        </w:rPr>
        <w:t>including beading,</w:t>
      </w:r>
      <w:r w:rsidRPr="00071C68">
        <w:rPr>
          <w:rFonts w:asciiTheme="minorHAnsi" w:hAnsiTheme="minorHAnsi" w:cstheme="minorHAnsi"/>
          <w:spacing w:val="1"/>
          <w:sz w:val="18"/>
        </w:rPr>
        <w:t xml:space="preserve"> </w:t>
      </w:r>
      <w:r w:rsidRPr="00071C68">
        <w:rPr>
          <w:rFonts w:asciiTheme="minorHAnsi" w:hAnsiTheme="minorHAnsi" w:cstheme="minorHAnsi"/>
          <w:sz w:val="18"/>
        </w:rPr>
        <w:t>clips</w:t>
      </w:r>
      <w:r w:rsidRPr="00071C68">
        <w:rPr>
          <w:rFonts w:asciiTheme="minorHAnsi" w:hAnsiTheme="minorHAnsi" w:cstheme="minorHAnsi"/>
          <w:spacing w:val="2"/>
          <w:sz w:val="18"/>
        </w:rPr>
        <w:t xml:space="preserve"> </w:t>
      </w:r>
      <w:r w:rsidRPr="00071C68">
        <w:rPr>
          <w:rFonts w:asciiTheme="minorHAnsi" w:hAnsiTheme="minorHAnsi" w:cstheme="minorHAnsi"/>
          <w:sz w:val="18"/>
        </w:rPr>
        <w:t xml:space="preserve">or </w:t>
      </w:r>
      <w:r w:rsidRPr="00071C68">
        <w:rPr>
          <w:rFonts w:asciiTheme="minorHAnsi" w:hAnsiTheme="minorHAnsi" w:cstheme="minorHAnsi"/>
          <w:spacing w:val="-2"/>
          <w:sz w:val="18"/>
        </w:rPr>
        <w:t>bobby</w:t>
      </w:r>
      <w:r w:rsidRPr="00071C68">
        <w:rPr>
          <w:rFonts w:asciiTheme="minorHAnsi" w:hAnsiTheme="minorHAnsi" w:cstheme="minorHAnsi"/>
          <w:spacing w:val="2"/>
          <w:sz w:val="18"/>
        </w:rPr>
        <w:t xml:space="preserve"> </w:t>
      </w:r>
      <w:r w:rsidRPr="00071C68">
        <w:rPr>
          <w:rFonts w:asciiTheme="minorHAnsi" w:hAnsiTheme="minorHAnsi" w:cstheme="minorHAnsi"/>
          <w:sz w:val="18"/>
        </w:rPr>
        <w:t>pins;</w:t>
      </w:r>
      <w:r w:rsidRPr="00071C68">
        <w:rPr>
          <w:rFonts w:asciiTheme="minorHAnsi" w:hAnsiTheme="minorHAnsi" w:cstheme="minorHAnsi"/>
          <w:spacing w:val="1"/>
          <w:sz w:val="18"/>
        </w:rPr>
        <w:t xml:space="preserve"> </w:t>
      </w:r>
      <w:r w:rsidRPr="00071C68">
        <w:rPr>
          <w:rFonts w:asciiTheme="minorHAnsi" w:hAnsiTheme="minorHAnsi" w:cstheme="minorHAnsi"/>
          <w:sz w:val="18"/>
        </w:rPr>
        <w:t>or</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ribbons,</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loops</w:t>
      </w:r>
      <w:r w:rsidRPr="00071C68">
        <w:rPr>
          <w:rFonts w:asciiTheme="minorHAnsi" w:hAnsiTheme="minorHAnsi" w:cstheme="minorHAnsi"/>
          <w:spacing w:val="2"/>
          <w:sz w:val="18"/>
        </w:rPr>
        <w:t xml:space="preserve"> </w:t>
      </w:r>
      <w:r w:rsidRPr="00071C68">
        <w:rPr>
          <w:rFonts w:asciiTheme="minorHAnsi" w:hAnsiTheme="minorHAnsi" w:cstheme="minorHAnsi"/>
          <w:sz w:val="18"/>
        </w:rPr>
        <w:t>or</w:t>
      </w:r>
      <w:r w:rsidRPr="00071C68">
        <w:rPr>
          <w:rFonts w:asciiTheme="minorHAnsi" w:hAnsiTheme="minorHAnsi" w:cstheme="minorHAnsi"/>
          <w:spacing w:val="1"/>
          <w:sz w:val="18"/>
        </w:rPr>
        <w:t xml:space="preserve"> </w:t>
      </w:r>
      <w:r w:rsidRPr="00071C68">
        <w:rPr>
          <w:rFonts w:asciiTheme="minorHAnsi" w:hAnsiTheme="minorHAnsi" w:cstheme="minorHAnsi"/>
          <w:sz w:val="18"/>
        </w:rPr>
        <w:t>loose</w:t>
      </w:r>
      <w:r w:rsidRPr="00071C68">
        <w:rPr>
          <w:rFonts w:asciiTheme="minorHAnsi" w:hAnsiTheme="minorHAnsi" w:cstheme="minorHAnsi"/>
          <w:spacing w:val="63"/>
          <w:sz w:val="18"/>
        </w:rPr>
        <w:t xml:space="preserve"> </w:t>
      </w:r>
      <w:r w:rsidRPr="00071C68">
        <w:rPr>
          <w:rFonts w:asciiTheme="minorHAnsi" w:hAnsiTheme="minorHAnsi" w:cstheme="minorHAnsi"/>
          <w:sz w:val="18"/>
        </w:rPr>
        <w:t>strings</w:t>
      </w:r>
      <w:r w:rsidRPr="00071C68">
        <w:rPr>
          <w:rFonts w:asciiTheme="minorHAnsi" w:hAnsiTheme="minorHAnsi" w:cstheme="minorHAnsi"/>
          <w:spacing w:val="2"/>
          <w:sz w:val="18"/>
        </w:rPr>
        <w:t xml:space="preserve"> </w:t>
      </w:r>
      <w:r w:rsidRPr="00071C68">
        <w:rPr>
          <w:rFonts w:asciiTheme="minorHAnsi" w:hAnsiTheme="minorHAnsi" w:cstheme="minorHAnsi"/>
          <w:sz w:val="18"/>
        </w:rPr>
        <w:t>in the hair.</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Taping</w:t>
      </w:r>
      <w:r w:rsidRPr="00071C68">
        <w:rPr>
          <w:rFonts w:asciiTheme="minorHAnsi" w:hAnsiTheme="minorHAnsi" w:cstheme="minorHAnsi"/>
          <w:sz w:val="18"/>
        </w:rPr>
        <w:t xml:space="preserve"> of</w:t>
      </w:r>
      <w:r w:rsidRPr="00071C68">
        <w:rPr>
          <w:rFonts w:asciiTheme="minorHAnsi" w:hAnsiTheme="minorHAnsi" w:cstheme="minorHAnsi"/>
          <w:spacing w:val="1"/>
          <w:sz w:val="18"/>
        </w:rPr>
        <w:t xml:space="preserve"> </w:t>
      </w:r>
      <w:r w:rsidRPr="00071C68">
        <w:rPr>
          <w:rFonts w:asciiTheme="minorHAnsi" w:hAnsiTheme="minorHAnsi" w:cstheme="minorHAnsi"/>
          <w:sz w:val="18"/>
        </w:rPr>
        <w:t xml:space="preserve">these items is </w:t>
      </w:r>
      <w:r w:rsidRPr="00071C68">
        <w:rPr>
          <w:rFonts w:asciiTheme="minorHAnsi" w:hAnsiTheme="minorHAnsi" w:cstheme="minorHAnsi"/>
          <w:spacing w:val="-2"/>
          <w:sz w:val="18"/>
        </w:rPr>
        <w:t>not</w:t>
      </w:r>
      <w:r w:rsidRPr="00071C68">
        <w:rPr>
          <w:rFonts w:asciiTheme="minorHAnsi" w:hAnsiTheme="minorHAnsi" w:cstheme="minorHAnsi"/>
          <w:spacing w:val="1"/>
          <w:sz w:val="18"/>
        </w:rPr>
        <w:t xml:space="preserve"> </w:t>
      </w:r>
      <w:r w:rsidRPr="00071C68">
        <w:rPr>
          <w:rFonts w:asciiTheme="minorHAnsi" w:hAnsiTheme="minorHAnsi" w:cstheme="minorHAnsi"/>
          <w:sz w:val="18"/>
        </w:rPr>
        <w:t>permitted,</w:t>
      </w:r>
      <w:r w:rsidRPr="00071C68">
        <w:rPr>
          <w:rFonts w:asciiTheme="minorHAnsi" w:hAnsiTheme="minorHAnsi" w:cstheme="minorHAnsi"/>
          <w:spacing w:val="1"/>
          <w:sz w:val="18"/>
        </w:rPr>
        <w:t xml:space="preserve"> </w:t>
      </w:r>
      <w:r w:rsidRPr="00071C68">
        <w:rPr>
          <w:rFonts w:asciiTheme="minorHAnsi" w:hAnsiTheme="minorHAnsi" w:cstheme="minorHAnsi"/>
          <w:spacing w:val="-2"/>
          <w:sz w:val="18"/>
        </w:rPr>
        <w:t>and</w:t>
      </w:r>
      <w:r w:rsidRPr="00071C68">
        <w:rPr>
          <w:rFonts w:asciiTheme="minorHAnsi" w:hAnsiTheme="minorHAnsi" w:cstheme="minorHAnsi"/>
          <w:sz w:val="18"/>
        </w:rPr>
        <w:t xml:space="preserve"> </w:t>
      </w:r>
      <w:r w:rsidRPr="00071C68">
        <w:rPr>
          <w:rFonts w:asciiTheme="minorHAnsi" w:hAnsiTheme="minorHAnsi" w:cstheme="minorHAnsi"/>
          <w:spacing w:val="-2"/>
          <w:sz w:val="18"/>
        </w:rPr>
        <w:t>does</w:t>
      </w:r>
      <w:r w:rsidRPr="00071C68">
        <w:rPr>
          <w:rFonts w:asciiTheme="minorHAnsi" w:hAnsiTheme="minorHAnsi" w:cstheme="minorHAnsi"/>
          <w:spacing w:val="2"/>
          <w:sz w:val="18"/>
        </w:rPr>
        <w:t xml:space="preserve"> </w:t>
      </w:r>
      <w:r w:rsidRPr="00071C68">
        <w:rPr>
          <w:rFonts w:asciiTheme="minorHAnsi" w:hAnsiTheme="minorHAnsi" w:cstheme="minorHAnsi"/>
          <w:spacing w:val="-2"/>
          <w:sz w:val="18"/>
        </w:rPr>
        <w:t>not</w:t>
      </w:r>
      <w:r w:rsidRPr="00071C68">
        <w:rPr>
          <w:rFonts w:asciiTheme="minorHAnsi" w:hAnsiTheme="minorHAnsi" w:cstheme="minorHAnsi"/>
          <w:spacing w:val="1"/>
          <w:sz w:val="18"/>
        </w:rPr>
        <w:t xml:space="preserve"> </w:t>
      </w:r>
      <w:r w:rsidRPr="00071C68">
        <w:rPr>
          <w:rFonts w:asciiTheme="minorHAnsi" w:hAnsiTheme="minorHAnsi" w:cstheme="minorHAnsi"/>
          <w:sz w:val="18"/>
        </w:rPr>
        <w:t xml:space="preserve">make them </w:t>
      </w:r>
      <w:del w:id="63" w:author="Mike Hoyer" w:date="2018-08-14T17:30:00Z">
        <w:r w:rsidR="00071C68" w:rsidDel="00071C68">
          <w:rPr>
            <w:rFonts w:asciiTheme="minorHAnsi" w:hAnsiTheme="minorHAnsi" w:cstheme="minorHAnsi"/>
            <w:sz w:val="18"/>
          </w:rPr>
          <w:delText xml:space="preserve">legal </w:delText>
        </w:r>
      </w:del>
      <w:ins w:id="64" w:author="Mike Hoyer" w:date="2018-08-14T17:30:00Z">
        <w:r w:rsidR="00071C68">
          <w:rPr>
            <w:rFonts w:asciiTheme="minorHAnsi" w:hAnsiTheme="minorHAnsi" w:cstheme="minorHAnsi"/>
            <w:sz w:val="18"/>
          </w:rPr>
          <w:t xml:space="preserve">permissible </w:t>
        </w:r>
      </w:ins>
      <w:r w:rsidRPr="00071C68">
        <w:rPr>
          <w:rFonts w:asciiTheme="minorHAnsi" w:hAnsiTheme="minorHAnsi" w:cstheme="minorHAnsi"/>
          <w:sz w:val="18"/>
        </w:rPr>
        <w:t>to wear.</w:t>
      </w:r>
    </w:p>
    <w:p w14:paraId="714FB535" w14:textId="77777777" w:rsidR="00FB118A" w:rsidRPr="0046716F" w:rsidRDefault="00FB118A" w:rsidP="00131F9E">
      <w:pPr>
        <w:spacing w:before="10"/>
        <w:jc w:val="both"/>
        <w:rPr>
          <w:rFonts w:eastAsia="Arial" w:cstheme="minorHAnsi"/>
          <w:sz w:val="18"/>
          <w:szCs w:val="17"/>
        </w:rPr>
      </w:pPr>
    </w:p>
    <w:p w14:paraId="19E795D6" w14:textId="77777777" w:rsidR="00FB118A" w:rsidRPr="0046716F" w:rsidRDefault="00DA3BD7" w:rsidP="003F688E">
      <w:pPr>
        <w:pStyle w:val="BodyText"/>
        <w:numPr>
          <w:ilvl w:val="2"/>
          <w:numId w:val="8"/>
        </w:numPr>
        <w:rPr>
          <w:rFonts w:asciiTheme="minorHAnsi" w:hAnsiTheme="minorHAnsi" w:cstheme="minorHAnsi"/>
          <w:sz w:val="18"/>
        </w:rPr>
      </w:pPr>
      <w:r w:rsidRPr="0046716F">
        <w:rPr>
          <w:rFonts w:asciiTheme="minorHAnsi" w:hAnsiTheme="minorHAnsi" w:cstheme="minorHAnsi"/>
          <w:sz w:val="18"/>
        </w:rPr>
        <w:t>Soft,</w:t>
      </w:r>
      <w:r w:rsidRPr="0046716F">
        <w:rPr>
          <w:rFonts w:asciiTheme="minorHAnsi" w:hAnsiTheme="minorHAnsi" w:cstheme="minorHAnsi"/>
          <w:spacing w:val="1"/>
          <w:sz w:val="18"/>
        </w:rPr>
        <w:t xml:space="preserve"> </w:t>
      </w:r>
      <w:r w:rsidRPr="0046716F">
        <w:rPr>
          <w:rFonts w:asciiTheme="minorHAnsi" w:hAnsiTheme="minorHAnsi" w:cstheme="minorHAnsi"/>
          <w:sz w:val="18"/>
        </w:rPr>
        <w:t>“</w:t>
      </w:r>
      <w:proofErr w:type="spellStart"/>
      <w:r w:rsidRPr="0046716F">
        <w:rPr>
          <w:rFonts w:asciiTheme="minorHAnsi" w:hAnsiTheme="minorHAnsi" w:cstheme="minorHAnsi"/>
          <w:sz w:val="18"/>
        </w:rPr>
        <w:t>scrunchy</w:t>
      </w:r>
      <w:proofErr w:type="spellEnd"/>
      <w:r w:rsidRPr="0046716F">
        <w:rPr>
          <w:rFonts w:asciiTheme="minorHAnsi" w:hAnsiTheme="minorHAnsi" w:cstheme="minorHAnsi"/>
          <w:sz w:val="18"/>
        </w:rPr>
        <w:t>-type”</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elastic hair</w:t>
      </w:r>
      <w:r w:rsidRPr="0046716F">
        <w:rPr>
          <w:rFonts w:asciiTheme="minorHAnsi" w:hAnsiTheme="minorHAnsi" w:cstheme="minorHAnsi"/>
          <w:spacing w:val="1"/>
          <w:sz w:val="18"/>
        </w:rPr>
        <w:t xml:space="preserve"> </w:t>
      </w:r>
      <w:r w:rsidRPr="0046716F">
        <w:rPr>
          <w:rFonts w:asciiTheme="minorHAnsi" w:hAnsiTheme="minorHAnsi" w:cstheme="minorHAnsi"/>
          <w:sz w:val="18"/>
        </w:rPr>
        <w:t>control</w:t>
      </w:r>
      <w:r w:rsidRPr="0046716F">
        <w:rPr>
          <w:rFonts w:asciiTheme="minorHAnsi" w:hAnsiTheme="minorHAnsi" w:cstheme="minorHAnsi"/>
          <w:spacing w:val="-2"/>
          <w:sz w:val="18"/>
        </w:rPr>
        <w:t xml:space="preserve"> </w:t>
      </w:r>
      <w:r w:rsidRPr="0046716F">
        <w:rPr>
          <w:rFonts w:asciiTheme="minorHAnsi" w:hAnsiTheme="minorHAnsi" w:cstheme="minorHAnsi"/>
          <w:sz w:val="18"/>
        </w:rPr>
        <w:t>items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permitted.</w:t>
      </w:r>
    </w:p>
    <w:p w14:paraId="646BF5A7" w14:textId="77777777" w:rsidR="00FB118A" w:rsidRPr="0046716F" w:rsidRDefault="00FB118A" w:rsidP="00131F9E">
      <w:pPr>
        <w:spacing w:before="7"/>
        <w:jc w:val="both"/>
        <w:rPr>
          <w:rFonts w:eastAsia="Arial" w:cstheme="minorHAnsi"/>
          <w:sz w:val="18"/>
          <w:szCs w:val="17"/>
        </w:rPr>
      </w:pPr>
    </w:p>
    <w:p w14:paraId="1CBBE960" w14:textId="6FAED79F" w:rsidR="00FB118A" w:rsidRPr="0046716F" w:rsidRDefault="00DA3BD7" w:rsidP="003F688E">
      <w:pPr>
        <w:pStyle w:val="BodyText"/>
        <w:numPr>
          <w:ilvl w:val="2"/>
          <w:numId w:val="8"/>
        </w:numPr>
        <w:rPr>
          <w:rFonts w:asciiTheme="minorHAnsi" w:hAnsiTheme="minorHAnsi" w:cstheme="minorHAnsi"/>
          <w:sz w:val="18"/>
        </w:rPr>
      </w:pPr>
      <w:r w:rsidRPr="0046716F">
        <w:rPr>
          <w:rFonts w:asciiTheme="minorHAnsi" w:hAnsiTheme="minorHAnsi" w:cstheme="minorHAnsi"/>
          <w:sz w:val="18"/>
        </w:rPr>
        <w:t>Medical</w:t>
      </w:r>
      <w:r w:rsidRPr="0046716F">
        <w:rPr>
          <w:rFonts w:asciiTheme="minorHAnsi" w:hAnsiTheme="minorHAnsi" w:cstheme="minorHAnsi"/>
          <w:spacing w:val="1"/>
          <w:sz w:val="18"/>
        </w:rPr>
        <w:t xml:space="preserve"> </w:t>
      </w:r>
      <w:r w:rsidRPr="0046716F">
        <w:rPr>
          <w:rFonts w:asciiTheme="minorHAnsi" w:hAnsiTheme="minorHAnsi" w:cstheme="minorHAnsi"/>
          <w:sz w:val="18"/>
        </w:rPr>
        <w:t>alert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bracelets are </w:t>
      </w:r>
      <w:r w:rsidRPr="0046716F">
        <w:rPr>
          <w:rFonts w:asciiTheme="minorHAnsi" w:hAnsiTheme="minorHAnsi" w:cstheme="minorHAnsi"/>
          <w:spacing w:val="-2"/>
          <w:sz w:val="18"/>
        </w:rPr>
        <w:t>allowed.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They should be secured to </w:t>
      </w:r>
      <w:r w:rsidRPr="0046716F">
        <w:rPr>
          <w:rFonts w:asciiTheme="minorHAnsi" w:hAnsiTheme="minorHAnsi" w:cstheme="minorHAnsi"/>
          <w:spacing w:val="-2"/>
          <w:sz w:val="18"/>
        </w:rPr>
        <w:t>the</w:t>
      </w:r>
      <w:r w:rsidRPr="0046716F">
        <w:rPr>
          <w:rFonts w:asciiTheme="minorHAnsi" w:hAnsiTheme="minorHAnsi" w:cstheme="minorHAnsi"/>
          <w:sz w:val="18"/>
        </w:rPr>
        <w:t xml:space="preserv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w:t>
      </w:r>
      <w:r w:rsidRPr="0046716F">
        <w:rPr>
          <w:rFonts w:asciiTheme="minorHAnsi" w:hAnsiTheme="minorHAnsi" w:cstheme="minorHAnsi"/>
          <w:spacing w:val="-2"/>
          <w:sz w:val="18"/>
        </w:rPr>
        <w:t>tape,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cloth wristband </w:t>
      </w:r>
      <w:r w:rsidR="00AA0B58">
        <w:rPr>
          <w:rFonts w:asciiTheme="minorHAnsi" w:hAnsiTheme="minorHAnsi" w:cstheme="minorHAnsi"/>
          <w:sz w:val="18"/>
        </w:rPr>
        <w:t>or the equivalent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taking care to </w:t>
      </w:r>
      <w:r w:rsidRPr="0046716F">
        <w:rPr>
          <w:rFonts w:asciiTheme="minorHAnsi" w:hAnsiTheme="minorHAnsi" w:cstheme="minorHAnsi"/>
          <w:spacing w:val="-2"/>
          <w:sz w:val="18"/>
        </w:rPr>
        <w:t>leave</w:t>
      </w:r>
      <w:r w:rsidRPr="0046716F">
        <w:rPr>
          <w:rFonts w:asciiTheme="minorHAnsi" w:hAnsiTheme="minorHAnsi" w:cstheme="minorHAnsi"/>
          <w:sz w:val="18"/>
        </w:rPr>
        <w:t xml:space="preserve"> the information visible </w:t>
      </w:r>
      <w:r w:rsidRPr="0046716F">
        <w:rPr>
          <w:rFonts w:asciiTheme="minorHAnsi" w:hAnsiTheme="minorHAnsi" w:cstheme="minorHAnsi"/>
          <w:spacing w:val="-2"/>
          <w:sz w:val="18"/>
        </w:rPr>
        <w:t>and</w:t>
      </w:r>
      <w:r w:rsidRPr="0046716F">
        <w:rPr>
          <w:rFonts w:asciiTheme="minorHAnsi" w:hAnsiTheme="minorHAnsi" w:cstheme="minorHAnsi"/>
          <w:sz w:val="18"/>
        </w:rPr>
        <w:t xml:space="preserve"> easily </w:t>
      </w:r>
      <w:r w:rsidRPr="0046716F">
        <w:rPr>
          <w:rFonts w:asciiTheme="minorHAnsi" w:hAnsiTheme="minorHAnsi" w:cstheme="minorHAnsi"/>
          <w:spacing w:val="-2"/>
          <w:sz w:val="18"/>
        </w:rPr>
        <w:t>recognizable</w:t>
      </w:r>
      <w:r w:rsidRPr="0046716F">
        <w:rPr>
          <w:rFonts w:asciiTheme="minorHAnsi" w:hAnsiTheme="minorHAnsi" w:cstheme="minorHAnsi"/>
          <w:sz w:val="18"/>
        </w:rPr>
        <w:t xml:space="preserve"> in case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emergency.</w:t>
      </w:r>
    </w:p>
    <w:p w14:paraId="6FF4DC51" w14:textId="77777777" w:rsidR="00FB118A" w:rsidRPr="0046716F" w:rsidRDefault="00FB118A" w:rsidP="00131F9E">
      <w:pPr>
        <w:spacing w:before="11"/>
        <w:jc w:val="both"/>
        <w:rPr>
          <w:rFonts w:eastAsia="Arial" w:cstheme="minorHAnsi"/>
          <w:sz w:val="18"/>
          <w:szCs w:val="16"/>
        </w:rPr>
      </w:pPr>
    </w:p>
    <w:p w14:paraId="1FB50477" w14:textId="77777777" w:rsidR="00FB118A" w:rsidRPr="0046716F" w:rsidRDefault="00DA3BD7" w:rsidP="00AA0B58">
      <w:pPr>
        <w:pStyle w:val="BodyText"/>
        <w:numPr>
          <w:ilvl w:val="2"/>
          <w:numId w:val="8"/>
        </w:numPr>
        <w:jc w:val="left"/>
        <w:rPr>
          <w:rFonts w:asciiTheme="minorHAnsi" w:hAnsiTheme="minorHAnsi" w:cstheme="minorHAnsi"/>
          <w:sz w:val="18"/>
        </w:rPr>
      </w:pPr>
      <w:r w:rsidRPr="0046716F">
        <w:rPr>
          <w:rFonts w:asciiTheme="minorHAnsi" w:hAnsiTheme="minorHAnsi" w:cstheme="minorHAnsi"/>
          <w:sz w:val="18"/>
        </w:rPr>
        <w:t>AYSO 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prohibit</w:t>
      </w:r>
      <w:r w:rsidRPr="0046716F">
        <w:rPr>
          <w:rFonts w:asciiTheme="minorHAnsi" w:hAnsiTheme="minorHAnsi" w:cstheme="minorHAnsi"/>
          <w:spacing w:val="1"/>
          <w:sz w:val="18"/>
        </w:rPr>
        <w:t xml:space="preserve"> </w:t>
      </w:r>
      <w:r w:rsidRPr="0046716F">
        <w:rPr>
          <w:rFonts w:asciiTheme="minorHAnsi" w:hAnsiTheme="minorHAnsi" w:cstheme="minorHAnsi"/>
          <w:sz w:val="18"/>
        </w:rPr>
        <w:t>the use of</w:t>
      </w:r>
      <w:r w:rsidRPr="0046716F">
        <w:rPr>
          <w:rFonts w:asciiTheme="minorHAnsi" w:hAnsiTheme="minorHAnsi" w:cstheme="minorHAnsi"/>
          <w:spacing w:val="1"/>
          <w:sz w:val="18"/>
        </w:rPr>
        <w:t xml:space="preserve"> </w:t>
      </w:r>
      <w:r w:rsidRPr="0046716F">
        <w:rPr>
          <w:rFonts w:asciiTheme="minorHAnsi" w:hAnsiTheme="minorHAnsi" w:cstheme="minorHAnsi"/>
          <w:sz w:val="18"/>
        </w:rPr>
        <w:t>knee braces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by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provided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judgment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the brace is</w:t>
      </w:r>
      <w:r w:rsidRPr="0046716F">
        <w:rPr>
          <w:rFonts w:asciiTheme="minorHAnsi" w:hAnsiTheme="minorHAnsi" w:cstheme="minorHAnsi"/>
          <w:spacing w:val="61"/>
          <w:sz w:val="18"/>
        </w:rPr>
        <w:t xml:space="preserve"> </w:t>
      </w:r>
      <w:r w:rsidRPr="0046716F">
        <w:rPr>
          <w:rFonts w:asciiTheme="minorHAnsi" w:hAnsiTheme="minorHAnsi" w:cstheme="minorHAnsi"/>
          <w:sz w:val="18"/>
        </w:rPr>
        <w:t>adequately covered and padded</w:t>
      </w:r>
      <w:r w:rsidRPr="0046716F">
        <w:rPr>
          <w:rFonts w:asciiTheme="minorHAnsi" w:hAnsiTheme="minorHAnsi" w:cstheme="minorHAnsi"/>
          <w:spacing w:val="2"/>
          <w:sz w:val="18"/>
        </w:rPr>
        <w:t xml:space="preserve"> </w:t>
      </w:r>
      <w:r w:rsidRPr="0046716F">
        <w:rPr>
          <w:rFonts w:asciiTheme="minorHAnsi" w:hAnsiTheme="minorHAnsi" w:cstheme="minorHAnsi"/>
          <w:sz w:val="18"/>
        </w:rPr>
        <w:t>so as to eliminate the possibility of</w:t>
      </w:r>
      <w:r w:rsidRPr="0046716F">
        <w:rPr>
          <w:rFonts w:asciiTheme="minorHAnsi" w:hAnsiTheme="minorHAnsi" w:cstheme="minorHAnsi"/>
          <w:spacing w:val="1"/>
          <w:sz w:val="18"/>
        </w:rPr>
        <w:t xml:space="preserve"> </w:t>
      </w:r>
      <w:r w:rsidRPr="0046716F">
        <w:rPr>
          <w:rFonts w:asciiTheme="minorHAnsi" w:hAnsiTheme="minorHAnsi" w:cstheme="minorHAnsi"/>
          <w:sz w:val="18"/>
        </w:rPr>
        <w:t>its causing injury to the 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on </w:t>
      </w:r>
      <w:r w:rsidRPr="0046716F">
        <w:rPr>
          <w:rFonts w:asciiTheme="minorHAnsi" w:hAnsiTheme="minorHAnsi" w:cstheme="minorHAnsi"/>
          <w:spacing w:val="-2"/>
          <w:sz w:val="18"/>
        </w:rPr>
        <w:t>the</w:t>
      </w:r>
      <w:r w:rsidRPr="0046716F">
        <w:rPr>
          <w:rFonts w:asciiTheme="minorHAnsi" w:hAnsiTheme="minorHAnsi" w:cstheme="minorHAnsi"/>
          <w:spacing w:val="57"/>
          <w:sz w:val="18"/>
        </w:rPr>
        <w:t xml:space="preserve"> </w:t>
      </w:r>
      <w:r w:rsidRPr="0046716F">
        <w:rPr>
          <w:rFonts w:asciiTheme="minorHAnsi" w:hAnsiTheme="minorHAnsi" w:cstheme="minorHAnsi"/>
          <w:sz w:val="18"/>
        </w:rPr>
        <w:t>field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p>
    <w:p w14:paraId="7E791893" w14:textId="77777777" w:rsidR="00FB118A" w:rsidRPr="0046716F" w:rsidRDefault="00FB118A" w:rsidP="00AA0B58">
      <w:pPr>
        <w:spacing w:before="3"/>
        <w:rPr>
          <w:rFonts w:eastAsia="Arial" w:cstheme="minorHAnsi"/>
          <w:sz w:val="18"/>
          <w:szCs w:val="17"/>
        </w:rPr>
      </w:pPr>
    </w:p>
    <w:p w14:paraId="06B0CD52" w14:textId="6F901424" w:rsidR="00FB118A" w:rsidRPr="0046716F" w:rsidRDefault="00DA3BD7" w:rsidP="00AA0B58">
      <w:pPr>
        <w:pStyle w:val="BodyText"/>
        <w:numPr>
          <w:ilvl w:val="2"/>
          <w:numId w:val="8"/>
        </w:numPr>
        <w:jc w:val="left"/>
        <w:rPr>
          <w:rFonts w:asciiTheme="minorHAnsi" w:hAnsiTheme="minorHAnsi" w:cstheme="minorHAnsi"/>
          <w:sz w:val="18"/>
        </w:rPr>
      </w:pPr>
      <w:commentRangeStart w:id="65"/>
      <w:r w:rsidRPr="0046716F">
        <w:rPr>
          <w:rFonts w:asciiTheme="minorHAnsi" w:hAnsiTheme="minorHAnsi" w:cstheme="minorHAnsi"/>
          <w:sz w:val="18"/>
        </w:rPr>
        <w:t>The acceptable length and shape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adornment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fingernails</w:t>
      </w:r>
      <w:r w:rsidRPr="0046716F">
        <w:rPr>
          <w:rFonts w:asciiTheme="minorHAnsi" w:hAnsiTheme="minorHAnsi" w:cstheme="minorHAnsi"/>
          <w:spacing w:val="2"/>
          <w:sz w:val="18"/>
        </w:rPr>
        <w:t xml:space="preserve"> </w:t>
      </w:r>
      <w:r w:rsidRPr="0046716F">
        <w:rPr>
          <w:rFonts w:asciiTheme="minorHAnsi" w:hAnsiTheme="minorHAnsi" w:cstheme="minorHAnsi"/>
          <w:sz w:val="18"/>
        </w:rPr>
        <w:t>is</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up to the </w:t>
      </w:r>
      <w:del w:id="66" w:author="Mike Hoyer" w:date="2018-08-14T17:30:00Z">
        <w:r w:rsidRPr="0046716F" w:rsidDel="00071C68">
          <w:rPr>
            <w:rFonts w:asciiTheme="minorHAnsi" w:hAnsiTheme="minorHAnsi" w:cstheme="minorHAnsi"/>
            <w:sz w:val="18"/>
          </w:rPr>
          <w:delText xml:space="preserve">good </w:delText>
        </w:r>
      </w:del>
      <w:r w:rsidRPr="0046716F">
        <w:rPr>
          <w:rFonts w:asciiTheme="minorHAnsi" w:hAnsiTheme="minorHAnsi" w:cstheme="minorHAnsi"/>
          <w:sz w:val="18"/>
        </w:rPr>
        <w:t>judgment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45"/>
          <w:sz w:val="18"/>
        </w:rPr>
        <w:t xml:space="preserve"> </w:t>
      </w:r>
      <w:r w:rsidRPr="0046716F">
        <w:rPr>
          <w:rFonts w:asciiTheme="minorHAnsi" w:hAnsiTheme="minorHAnsi" w:cstheme="minorHAnsi"/>
          <w:sz w:val="18"/>
        </w:rPr>
        <w:t>general,</w:t>
      </w:r>
      <w:r w:rsidRPr="0046716F">
        <w:rPr>
          <w:rFonts w:asciiTheme="minorHAnsi" w:hAnsiTheme="minorHAnsi" w:cstheme="minorHAnsi"/>
          <w:spacing w:val="1"/>
          <w:sz w:val="18"/>
        </w:rPr>
        <w:t xml:space="preserve"> </w:t>
      </w:r>
      <w:r w:rsidRPr="0046716F">
        <w:rPr>
          <w:rFonts w:asciiTheme="minorHAnsi" w:hAnsiTheme="minorHAnsi" w:cstheme="minorHAnsi"/>
          <w:sz w:val="18"/>
        </w:rPr>
        <w:t>long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fake fingernails are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to be considered dangerous</w:t>
      </w:r>
      <w:r w:rsidRPr="0046716F">
        <w:rPr>
          <w:rFonts w:asciiTheme="minorHAnsi" w:hAnsiTheme="minorHAnsi" w:cstheme="minorHAnsi"/>
          <w:spacing w:val="2"/>
          <w:sz w:val="18"/>
        </w:rPr>
        <w:t xml:space="preserve"> </w:t>
      </w:r>
      <w:r w:rsidRPr="0046716F">
        <w:rPr>
          <w:rFonts w:asciiTheme="minorHAnsi" w:hAnsiTheme="minorHAnsi" w:cstheme="minorHAnsi"/>
          <w:sz w:val="18"/>
        </w:rPr>
        <w:t>by themselves.</w:t>
      </w:r>
      <w:r w:rsidRPr="0046716F">
        <w:rPr>
          <w:rFonts w:asciiTheme="minorHAnsi" w:hAnsiTheme="minorHAnsi" w:cstheme="minorHAnsi"/>
          <w:spacing w:val="1"/>
          <w:sz w:val="18"/>
        </w:rPr>
        <w:t xml:space="preserve"> </w:t>
      </w:r>
      <w:r w:rsidRPr="0046716F">
        <w:rPr>
          <w:rFonts w:asciiTheme="minorHAnsi" w:hAnsiTheme="minorHAnsi" w:cstheme="minorHAnsi"/>
          <w:sz w:val="18"/>
        </w:rPr>
        <w:t>However,</w:t>
      </w:r>
      <w:r w:rsidRPr="0046716F">
        <w:rPr>
          <w:rFonts w:asciiTheme="minorHAnsi" w:hAnsiTheme="minorHAnsi" w:cstheme="minorHAnsi"/>
          <w:spacing w:val="1"/>
          <w:sz w:val="18"/>
        </w:rPr>
        <w:t xml:space="preserve"> </w:t>
      </w:r>
      <w:r w:rsidRPr="0046716F">
        <w:rPr>
          <w:rFonts w:asciiTheme="minorHAnsi" w:hAnsiTheme="minorHAnsi" w:cstheme="minorHAnsi"/>
          <w:sz w:val="18"/>
        </w:rPr>
        <w:t>the use of</w:t>
      </w:r>
      <w:r w:rsidRPr="0046716F">
        <w:rPr>
          <w:rFonts w:asciiTheme="minorHAnsi" w:hAnsiTheme="minorHAnsi" w:cstheme="minorHAnsi"/>
          <w:spacing w:val="1"/>
          <w:sz w:val="18"/>
        </w:rPr>
        <w:t xml:space="preserve"> </w:t>
      </w:r>
      <w:r w:rsidRPr="0046716F">
        <w:rPr>
          <w:rFonts w:asciiTheme="minorHAnsi" w:hAnsiTheme="minorHAnsi" w:cstheme="minorHAnsi"/>
          <w:sz w:val="18"/>
        </w:rPr>
        <w:t>such</w:t>
      </w:r>
      <w:r w:rsidRPr="0046716F">
        <w:rPr>
          <w:rFonts w:asciiTheme="minorHAnsi" w:hAnsiTheme="minorHAnsi" w:cstheme="minorHAnsi"/>
          <w:spacing w:val="35"/>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deterrent</w:t>
      </w:r>
      <w:r w:rsidRPr="0046716F">
        <w:rPr>
          <w:rFonts w:asciiTheme="minorHAnsi" w:hAnsiTheme="minorHAnsi" w:cstheme="minorHAnsi"/>
          <w:spacing w:val="1"/>
          <w:sz w:val="18"/>
        </w:rPr>
        <w:t xml:space="preserve"> </w:t>
      </w:r>
      <w:r w:rsidRPr="0046716F">
        <w:rPr>
          <w:rFonts w:asciiTheme="minorHAnsi" w:hAnsiTheme="minorHAnsi" w:cstheme="minorHAnsi"/>
          <w:sz w:val="18"/>
        </w:rPr>
        <w:t>should be sanctioned according to the severity of</w:t>
      </w:r>
      <w:r w:rsidRPr="0046716F">
        <w:rPr>
          <w:rFonts w:asciiTheme="minorHAnsi" w:hAnsiTheme="minorHAnsi" w:cstheme="minorHAnsi"/>
          <w:spacing w:val="1"/>
          <w:sz w:val="18"/>
        </w:rPr>
        <w:t xml:space="preserve"> </w:t>
      </w:r>
      <w:r w:rsidRPr="0046716F">
        <w:rPr>
          <w:rFonts w:asciiTheme="minorHAnsi" w:hAnsiTheme="minorHAnsi" w:cstheme="minorHAnsi"/>
          <w:sz w:val="18"/>
        </w:rPr>
        <w:t>use.</w:t>
      </w:r>
      <w:r w:rsidRPr="0046716F">
        <w:rPr>
          <w:rFonts w:asciiTheme="minorHAnsi" w:hAnsiTheme="minorHAnsi" w:cstheme="minorHAnsi"/>
          <w:spacing w:val="1"/>
          <w:sz w:val="18"/>
        </w:rPr>
        <w:t xml:space="preserve"> </w:t>
      </w:r>
      <w:r w:rsidRPr="0046716F">
        <w:rPr>
          <w:rFonts w:asciiTheme="minorHAnsi" w:hAnsiTheme="minorHAnsi" w:cstheme="minorHAnsi"/>
          <w:sz w:val="18"/>
        </w:rPr>
        <w:t>Knit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gloves</w:t>
      </w:r>
      <w:r w:rsidRPr="0046716F">
        <w:rPr>
          <w:rFonts w:asciiTheme="minorHAnsi" w:hAnsiTheme="minorHAnsi" w:cstheme="minorHAnsi"/>
          <w:spacing w:val="2"/>
          <w:sz w:val="18"/>
        </w:rPr>
        <w:t xml:space="preserve"> </w:t>
      </w:r>
      <w:r w:rsidRPr="0046716F">
        <w:rPr>
          <w:rFonts w:asciiTheme="minorHAnsi" w:hAnsiTheme="minorHAnsi" w:cstheme="minorHAnsi"/>
          <w:sz w:val="18"/>
        </w:rPr>
        <w:t>may be used by</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to</w:t>
      </w:r>
      <w:r w:rsidRPr="0046716F">
        <w:rPr>
          <w:rFonts w:asciiTheme="minorHAnsi" w:hAnsiTheme="minorHAnsi" w:cstheme="minorHAnsi"/>
          <w:spacing w:val="61"/>
          <w:sz w:val="18"/>
        </w:rPr>
        <w:t xml:space="preserve"> </w:t>
      </w:r>
      <w:r w:rsidRPr="0046716F">
        <w:rPr>
          <w:rFonts w:asciiTheme="minorHAnsi" w:hAnsiTheme="minorHAnsi" w:cstheme="minorHAnsi"/>
          <w:sz w:val="18"/>
        </w:rPr>
        <w:t>cover</w:t>
      </w:r>
      <w:r w:rsidRPr="0046716F">
        <w:rPr>
          <w:rFonts w:asciiTheme="minorHAnsi" w:hAnsiTheme="minorHAnsi" w:cstheme="minorHAnsi"/>
          <w:spacing w:val="1"/>
          <w:sz w:val="18"/>
        </w:rPr>
        <w:t xml:space="preserve"> </w:t>
      </w:r>
      <w:r w:rsidRPr="0046716F">
        <w:rPr>
          <w:rFonts w:asciiTheme="minorHAnsi" w:hAnsiTheme="minorHAnsi" w:cstheme="minorHAnsi"/>
          <w:sz w:val="18"/>
        </w:rPr>
        <w:t>nails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judged</w:t>
      </w:r>
      <w:r w:rsidRPr="0046716F">
        <w:rPr>
          <w:rFonts w:asciiTheme="minorHAnsi" w:hAnsiTheme="minorHAnsi" w:cstheme="minorHAnsi"/>
          <w:sz w:val="18"/>
        </w:rPr>
        <w:t xml:space="preserve"> to be dangerous.</w:t>
      </w:r>
      <w:commentRangeEnd w:id="65"/>
      <w:r w:rsidR="00071C68">
        <w:rPr>
          <w:rStyle w:val="CommentReference"/>
          <w:rFonts w:asciiTheme="minorHAnsi" w:eastAsiaTheme="minorHAnsi" w:hAnsiTheme="minorHAnsi"/>
          <w:spacing w:val="0"/>
        </w:rPr>
        <w:commentReference w:id="65"/>
      </w:r>
    </w:p>
    <w:p w14:paraId="47C17777" w14:textId="77777777" w:rsidR="00FB118A" w:rsidRPr="0046716F" w:rsidRDefault="00FB118A" w:rsidP="00AA0B58">
      <w:pPr>
        <w:spacing w:before="7"/>
        <w:rPr>
          <w:rFonts w:eastAsia="Arial" w:cstheme="minorHAnsi"/>
          <w:sz w:val="18"/>
          <w:szCs w:val="17"/>
        </w:rPr>
      </w:pPr>
    </w:p>
    <w:p w14:paraId="6410DE4E" w14:textId="77777777" w:rsidR="00FB118A" w:rsidRPr="0046716F" w:rsidRDefault="00DA3BD7" w:rsidP="00AA0B58">
      <w:pPr>
        <w:pStyle w:val="BodyText"/>
        <w:numPr>
          <w:ilvl w:val="2"/>
          <w:numId w:val="8"/>
        </w:numPr>
        <w:jc w:val="left"/>
        <w:rPr>
          <w:rFonts w:asciiTheme="minorHAnsi" w:hAnsiTheme="minorHAnsi" w:cstheme="minorHAnsi"/>
          <w:sz w:val="18"/>
        </w:rPr>
      </w:pPr>
      <w:r w:rsidRPr="0046716F">
        <w:rPr>
          <w:rFonts w:asciiTheme="minorHAnsi" w:hAnsiTheme="minorHAnsi" w:cstheme="minorHAnsi"/>
          <w:sz w:val="18"/>
        </w:rPr>
        <w:t>Goalkeepers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may </w:t>
      </w:r>
      <w:r w:rsidRPr="0046716F">
        <w:rPr>
          <w:rFonts w:asciiTheme="minorHAnsi" w:hAnsiTheme="minorHAnsi" w:cstheme="minorHAnsi"/>
          <w:spacing w:val="-2"/>
          <w:sz w:val="18"/>
        </w:rPr>
        <w:t>wear</w:t>
      </w:r>
      <w:r w:rsidRPr="0046716F">
        <w:rPr>
          <w:rFonts w:asciiTheme="minorHAnsi" w:hAnsiTheme="minorHAnsi" w:cstheme="minorHAnsi"/>
          <w:spacing w:val="1"/>
          <w:sz w:val="18"/>
        </w:rPr>
        <w:t xml:space="preserve"> </w:t>
      </w:r>
      <w:r w:rsidRPr="0046716F">
        <w:rPr>
          <w:rFonts w:asciiTheme="minorHAnsi" w:hAnsiTheme="minorHAnsi" w:cstheme="minorHAnsi"/>
          <w:sz w:val="18"/>
        </w:rPr>
        <w:t>a soft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brimmed</w:t>
      </w:r>
      <w:r w:rsidRPr="0046716F">
        <w:rPr>
          <w:rFonts w:asciiTheme="minorHAnsi" w:hAnsiTheme="minorHAnsi" w:cstheme="minorHAnsi"/>
          <w:sz w:val="18"/>
        </w:rPr>
        <w:t xml:space="preserve"> </w:t>
      </w:r>
      <w:r w:rsidRPr="0046716F">
        <w:rPr>
          <w:rFonts w:asciiTheme="minorHAnsi" w:hAnsiTheme="minorHAnsi" w:cstheme="minorHAnsi"/>
          <w:spacing w:val="-2"/>
          <w:sz w:val="18"/>
        </w:rPr>
        <w:t>hat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cap.</w:t>
      </w:r>
      <w:r w:rsidRPr="0046716F">
        <w:rPr>
          <w:rFonts w:asciiTheme="minorHAnsi" w:hAnsiTheme="minorHAnsi" w:cstheme="minorHAnsi"/>
          <w:spacing w:val="1"/>
          <w:sz w:val="18"/>
        </w:rPr>
        <w:t xml:space="preserve"> </w:t>
      </w:r>
      <w:r w:rsidRPr="0046716F">
        <w:rPr>
          <w:rFonts w:asciiTheme="minorHAnsi" w:hAnsiTheme="minorHAnsi" w:cstheme="minorHAnsi"/>
          <w:sz w:val="18"/>
        </w:rPr>
        <w:t>In addition the</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brim must also be </w:t>
      </w:r>
      <w:r w:rsidRPr="0046716F">
        <w:rPr>
          <w:rFonts w:asciiTheme="minorHAnsi" w:hAnsiTheme="minorHAnsi" w:cstheme="minorHAnsi"/>
          <w:spacing w:val="-2"/>
          <w:sz w:val="18"/>
        </w:rPr>
        <w:t>made</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a soft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material</w:t>
      </w:r>
      <w:r w:rsidRPr="0046716F">
        <w:rPr>
          <w:rFonts w:asciiTheme="minorHAnsi" w:hAnsiTheme="minorHAnsi" w:cstheme="minorHAnsi"/>
          <w:spacing w:val="75"/>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approved by the 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Baseball-style caps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with </w:t>
      </w:r>
      <w:r w:rsidRPr="0046716F">
        <w:rPr>
          <w:rFonts w:asciiTheme="minorHAnsi" w:hAnsiTheme="minorHAnsi" w:cstheme="minorHAnsi"/>
          <w:spacing w:val="-2"/>
          <w:sz w:val="18"/>
        </w:rPr>
        <w:t>hard</w:t>
      </w:r>
      <w:r w:rsidRPr="0046716F">
        <w:rPr>
          <w:rFonts w:asciiTheme="minorHAnsi" w:hAnsiTheme="minorHAnsi" w:cstheme="minorHAnsi"/>
          <w:sz w:val="18"/>
        </w:rPr>
        <w:t xml:space="preserve"> brims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acceptable</w:t>
      </w:r>
      <w:r w:rsidRPr="0046716F">
        <w:rPr>
          <w:rFonts w:asciiTheme="minorHAnsi" w:hAnsiTheme="minorHAnsi" w:cstheme="minorHAnsi"/>
          <w:sz w:val="18"/>
        </w:rPr>
        <w:t xml:space="preserve"> even if</w:t>
      </w:r>
      <w:r w:rsidRPr="0046716F">
        <w:rPr>
          <w:rFonts w:asciiTheme="minorHAnsi" w:hAnsiTheme="minorHAnsi" w:cstheme="minorHAnsi"/>
          <w:spacing w:val="1"/>
          <w:sz w:val="18"/>
        </w:rPr>
        <w:t xml:space="preserve"> </w:t>
      </w:r>
      <w:r w:rsidRPr="0046716F">
        <w:rPr>
          <w:rFonts w:asciiTheme="minorHAnsi" w:hAnsiTheme="minorHAnsi" w:cstheme="minorHAnsi"/>
          <w:sz w:val="18"/>
        </w:rPr>
        <w:t>worn</w:t>
      </w:r>
      <w:r w:rsidRPr="0046716F">
        <w:rPr>
          <w:rFonts w:asciiTheme="minorHAnsi" w:hAnsiTheme="minorHAnsi" w:cstheme="minorHAnsi"/>
          <w:spacing w:val="69"/>
          <w:sz w:val="18"/>
        </w:rPr>
        <w:t xml:space="preserve"> </w:t>
      </w:r>
      <w:r w:rsidRPr="0046716F">
        <w:rPr>
          <w:rFonts w:asciiTheme="minorHAnsi" w:hAnsiTheme="minorHAnsi" w:cstheme="minorHAnsi"/>
          <w:sz w:val="18"/>
        </w:rPr>
        <w:t>backwards.</w:t>
      </w:r>
      <w:r w:rsidRPr="0046716F">
        <w:rPr>
          <w:rFonts w:asciiTheme="minorHAnsi" w:hAnsiTheme="minorHAnsi" w:cstheme="minorHAnsi"/>
          <w:spacing w:val="1"/>
          <w:sz w:val="18"/>
        </w:rPr>
        <w:t xml:space="preserve"> </w:t>
      </w:r>
      <w:r w:rsidRPr="0046716F">
        <w:rPr>
          <w:rFonts w:asciiTheme="minorHAnsi" w:hAnsiTheme="minorHAnsi" w:cstheme="minorHAnsi"/>
          <w:sz w:val="18"/>
        </w:rPr>
        <w:t>These items should be a neutral</w:t>
      </w:r>
      <w:r w:rsidRPr="0046716F">
        <w:rPr>
          <w:rFonts w:asciiTheme="minorHAnsi" w:hAnsiTheme="minorHAnsi" w:cstheme="minorHAnsi"/>
          <w:spacing w:val="1"/>
          <w:sz w:val="18"/>
        </w:rPr>
        <w:t xml:space="preserve"> </w:t>
      </w:r>
      <w:r w:rsidRPr="0046716F">
        <w:rPr>
          <w:rFonts w:asciiTheme="minorHAnsi" w:hAnsiTheme="minorHAnsi" w:cstheme="minorHAnsi"/>
          <w:sz w:val="18"/>
        </w:rPr>
        <w:t>color</w:t>
      </w:r>
      <w:r w:rsidRPr="0046716F">
        <w:rPr>
          <w:rFonts w:asciiTheme="minorHAnsi" w:hAnsiTheme="minorHAnsi" w:cstheme="minorHAnsi"/>
          <w:spacing w:val="1"/>
          <w:sz w:val="18"/>
        </w:rPr>
        <w:t xml:space="preserve"> </w:t>
      </w:r>
      <w:r w:rsidRPr="0046716F">
        <w:rPr>
          <w:rFonts w:asciiTheme="minorHAnsi" w:hAnsiTheme="minorHAnsi" w:cstheme="minorHAnsi"/>
          <w:sz w:val="18"/>
        </w:rPr>
        <w:t>free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inappropriate</w:t>
      </w:r>
      <w:r w:rsidRPr="0046716F">
        <w:rPr>
          <w:rFonts w:asciiTheme="minorHAnsi" w:hAnsiTheme="minorHAnsi" w:cstheme="minorHAnsi"/>
          <w:sz w:val="18"/>
        </w:rPr>
        <w:t xml:space="preserve"> design,</w:t>
      </w:r>
      <w:r w:rsidRPr="0046716F">
        <w:rPr>
          <w:rFonts w:asciiTheme="minorHAnsi" w:hAnsiTheme="minorHAnsi" w:cstheme="minorHAnsi"/>
          <w:spacing w:val="1"/>
          <w:sz w:val="18"/>
        </w:rPr>
        <w:t xml:space="preserve"> </w:t>
      </w:r>
      <w:r w:rsidRPr="0046716F">
        <w:rPr>
          <w:rFonts w:asciiTheme="minorHAnsi" w:hAnsiTheme="minorHAnsi" w:cstheme="minorHAnsi"/>
          <w:sz w:val="18"/>
        </w:rPr>
        <w:t>logo or</w:t>
      </w:r>
      <w:r w:rsidRPr="0046716F">
        <w:rPr>
          <w:rFonts w:asciiTheme="minorHAnsi" w:hAnsiTheme="minorHAnsi" w:cstheme="minorHAnsi"/>
          <w:spacing w:val="1"/>
          <w:sz w:val="18"/>
        </w:rPr>
        <w:t xml:space="preserve"> </w:t>
      </w:r>
      <w:r w:rsidRPr="0046716F">
        <w:rPr>
          <w:rFonts w:asciiTheme="minorHAnsi" w:hAnsiTheme="minorHAnsi" w:cstheme="minorHAnsi"/>
          <w:sz w:val="18"/>
        </w:rPr>
        <w:t>meaning.</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They</w:t>
      </w:r>
      <w:r w:rsidRPr="0046716F">
        <w:rPr>
          <w:rFonts w:asciiTheme="minorHAnsi" w:hAnsiTheme="minorHAnsi" w:cstheme="minorHAnsi"/>
          <w:sz w:val="18"/>
        </w:rPr>
        <w:t xml:space="preserve"> must</w:t>
      </w:r>
      <w:r w:rsidRPr="0046716F">
        <w:rPr>
          <w:rFonts w:asciiTheme="minorHAnsi" w:hAnsiTheme="minorHAnsi" w:cstheme="minorHAnsi"/>
          <w:spacing w:val="59"/>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constitute a </w:t>
      </w:r>
      <w:r w:rsidRPr="0046716F">
        <w:rPr>
          <w:rFonts w:asciiTheme="minorHAnsi" w:hAnsiTheme="minorHAnsi" w:cstheme="minorHAnsi"/>
          <w:spacing w:val="-2"/>
          <w:sz w:val="18"/>
        </w:rPr>
        <w:t>danger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the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approved</w:t>
      </w:r>
      <w:r w:rsidRPr="0046716F">
        <w:rPr>
          <w:rFonts w:asciiTheme="minorHAnsi" w:hAnsiTheme="minorHAnsi" w:cstheme="minorHAnsi"/>
          <w:sz w:val="18"/>
        </w:rPr>
        <w:t xml:space="preserve"> by the </w:t>
      </w:r>
      <w:r w:rsidRPr="0046716F">
        <w:rPr>
          <w:rFonts w:asciiTheme="minorHAnsi" w:hAnsiTheme="minorHAnsi" w:cstheme="minorHAnsi"/>
          <w:spacing w:val="-2"/>
          <w:sz w:val="18"/>
        </w:rPr>
        <w:t>referee.</w:t>
      </w:r>
    </w:p>
    <w:p w14:paraId="762D3A83" w14:textId="77777777" w:rsidR="00FB118A" w:rsidRPr="0046716F" w:rsidRDefault="00FB118A" w:rsidP="00AA0B58">
      <w:pPr>
        <w:spacing w:before="3"/>
        <w:rPr>
          <w:rFonts w:eastAsia="Arial" w:cstheme="minorHAnsi"/>
          <w:sz w:val="18"/>
          <w:szCs w:val="17"/>
        </w:rPr>
      </w:pPr>
    </w:p>
    <w:p w14:paraId="402AAE2C" w14:textId="1BC118AC" w:rsidR="00FB118A" w:rsidRPr="0046716F" w:rsidRDefault="00DA3BD7" w:rsidP="00AA0B58">
      <w:pPr>
        <w:ind w:left="325" w:hanging="1"/>
        <w:rPr>
          <w:rFonts w:eastAsia="Arial" w:cstheme="minorHAnsi"/>
          <w:sz w:val="18"/>
          <w:szCs w:val="17"/>
        </w:rPr>
      </w:pPr>
      <w:r w:rsidRPr="0046716F">
        <w:rPr>
          <w:rFonts w:cstheme="minorHAnsi"/>
          <w:b/>
          <w:spacing w:val="-1"/>
          <w:sz w:val="18"/>
        </w:rPr>
        <w:t>Other</w:t>
      </w:r>
      <w:r w:rsidRPr="0046716F">
        <w:rPr>
          <w:rFonts w:cstheme="minorHAnsi"/>
          <w:b/>
          <w:spacing w:val="1"/>
          <w:sz w:val="18"/>
        </w:rPr>
        <w:t xml:space="preserve"> </w:t>
      </w:r>
      <w:r w:rsidRPr="0046716F">
        <w:rPr>
          <w:rFonts w:cstheme="minorHAnsi"/>
          <w:b/>
          <w:spacing w:val="-1"/>
          <w:sz w:val="18"/>
        </w:rPr>
        <w:t>uniform</w:t>
      </w:r>
      <w:r w:rsidRPr="0046716F">
        <w:rPr>
          <w:rFonts w:cstheme="minorHAnsi"/>
          <w:b/>
          <w:sz w:val="18"/>
        </w:rPr>
        <w:t xml:space="preserve"> </w:t>
      </w:r>
      <w:r w:rsidRPr="0046716F">
        <w:rPr>
          <w:rFonts w:cstheme="minorHAnsi"/>
          <w:b/>
          <w:spacing w:val="-1"/>
          <w:sz w:val="18"/>
        </w:rPr>
        <w:t>and</w:t>
      </w:r>
      <w:r w:rsidRPr="0046716F">
        <w:rPr>
          <w:rFonts w:cstheme="minorHAnsi"/>
          <w:b/>
          <w:sz w:val="18"/>
        </w:rPr>
        <w:t xml:space="preserve"> </w:t>
      </w:r>
      <w:r w:rsidRPr="0046716F">
        <w:rPr>
          <w:rFonts w:cstheme="minorHAnsi"/>
          <w:b/>
          <w:spacing w:val="-1"/>
          <w:sz w:val="18"/>
        </w:rPr>
        <w:t>equipment</w:t>
      </w:r>
      <w:r w:rsidRPr="0046716F">
        <w:rPr>
          <w:rFonts w:cstheme="minorHAnsi"/>
          <w:b/>
          <w:spacing w:val="1"/>
          <w:sz w:val="18"/>
        </w:rPr>
        <w:t xml:space="preserve"> </w:t>
      </w:r>
      <w:r w:rsidRPr="0046716F">
        <w:rPr>
          <w:rFonts w:cstheme="minorHAnsi"/>
          <w:b/>
          <w:spacing w:val="-1"/>
          <w:sz w:val="18"/>
        </w:rPr>
        <w:t>issues will</w:t>
      </w:r>
      <w:r w:rsidRPr="0046716F">
        <w:rPr>
          <w:rFonts w:cstheme="minorHAnsi"/>
          <w:b/>
          <w:spacing w:val="1"/>
          <w:sz w:val="18"/>
        </w:rPr>
        <w:t xml:space="preserve"> </w:t>
      </w:r>
      <w:r w:rsidRPr="0046716F">
        <w:rPr>
          <w:rFonts w:cstheme="minorHAnsi"/>
          <w:b/>
          <w:spacing w:val="-1"/>
          <w:sz w:val="18"/>
        </w:rPr>
        <w:t xml:space="preserve">be </w:t>
      </w:r>
      <w:r w:rsidRPr="0046716F">
        <w:rPr>
          <w:rFonts w:cstheme="minorHAnsi"/>
          <w:b/>
          <w:spacing w:val="-2"/>
          <w:sz w:val="18"/>
        </w:rPr>
        <w:t>resolved</w:t>
      </w:r>
      <w:r w:rsidRPr="0046716F">
        <w:rPr>
          <w:rFonts w:cstheme="minorHAnsi"/>
          <w:b/>
          <w:sz w:val="18"/>
        </w:rPr>
        <w:t xml:space="preserve"> in</w:t>
      </w:r>
      <w:r w:rsidRPr="0046716F">
        <w:rPr>
          <w:rFonts w:cstheme="minorHAnsi"/>
          <w:b/>
          <w:spacing w:val="-1"/>
          <w:sz w:val="18"/>
        </w:rPr>
        <w:t xml:space="preserve"> accordance with the </w:t>
      </w:r>
      <w:r w:rsidRPr="0046716F">
        <w:rPr>
          <w:rFonts w:cstheme="minorHAnsi"/>
          <w:b/>
          <w:i/>
          <w:spacing w:val="-1"/>
          <w:sz w:val="18"/>
        </w:rPr>
        <w:t>AYSO</w:t>
      </w:r>
      <w:r w:rsidRPr="0046716F">
        <w:rPr>
          <w:rFonts w:cstheme="minorHAnsi"/>
          <w:b/>
          <w:i/>
          <w:sz w:val="18"/>
        </w:rPr>
        <w:t xml:space="preserve"> </w:t>
      </w:r>
      <w:r w:rsidRPr="0046716F">
        <w:rPr>
          <w:rFonts w:cstheme="minorHAnsi"/>
          <w:b/>
          <w:i/>
          <w:spacing w:val="-1"/>
          <w:sz w:val="18"/>
        </w:rPr>
        <w:t xml:space="preserve">Guidance </w:t>
      </w:r>
      <w:r w:rsidR="00AA0B58">
        <w:rPr>
          <w:rFonts w:cstheme="minorHAnsi"/>
          <w:b/>
          <w:i/>
          <w:spacing w:val="-1"/>
          <w:sz w:val="18"/>
        </w:rPr>
        <w:t xml:space="preserve">for Coaches, </w:t>
      </w:r>
      <w:proofErr w:type="gramStart"/>
      <w:r w:rsidR="00AA0B58">
        <w:rPr>
          <w:rFonts w:cstheme="minorHAnsi"/>
          <w:b/>
          <w:i/>
          <w:spacing w:val="-1"/>
          <w:sz w:val="18"/>
        </w:rPr>
        <w:t xml:space="preserve">or </w:t>
      </w:r>
      <w:r w:rsidRPr="0046716F">
        <w:rPr>
          <w:rFonts w:cstheme="minorHAnsi"/>
          <w:b/>
          <w:i/>
          <w:spacing w:val="-1"/>
          <w:sz w:val="18"/>
        </w:rPr>
        <w:t xml:space="preserve"> Other</w:t>
      </w:r>
      <w:proofErr w:type="gramEnd"/>
      <w:r w:rsidRPr="0046716F">
        <w:rPr>
          <w:rFonts w:cstheme="minorHAnsi"/>
          <w:b/>
          <w:i/>
          <w:spacing w:val="1"/>
          <w:sz w:val="18"/>
        </w:rPr>
        <w:t xml:space="preserve"> </w:t>
      </w:r>
      <w:r w:rsidRPr="0046716F">
        <w:rPr>
          <w:rFonts w:cstheme="minorHAnsi"/>
          <w:b/>
          <w:i/>
          <w:spacing w:val="-1"/>
          <w:sz w:val="18"/>
        </w:rPr>
        <w:t>Volunteers and</w:t>
      </w:r>
      <w:r w:rsidRPr="0046716F">
        <w:rPr>
          <w:rFonts w:cstheme="minorHAnsi"/>
          <w:b/>
          <w:i/>
          <w:sz w:val="18"/>
        </w:rPr>
        <w:t xml:space="preserve"> </w:t>
      </w:r>
      <w:r w:rsidRPr="0046716F">
        <w:rPr>
          <w:rFonts w:cstheme="minorHAnsi"/>
          <w:b/>
          <w:i/>
          <w:spacing w:val="-1"/>
          <w:sz w:val="18"/>
        </w:rPr>
        <w:t xml:space="preserve">Parents </w:t>
      </w:r>
      <w:r w:rsidRPr="0046716F">
        <w:rPr>
          <w:rFonts w:cstheme="minorHAnsi"/>
          <w:b/>
          <w:spacing w:val="-1"/>
          <w:sz w:val="18"/>
        </w:rPr>
        <w:t>and</w:t>
      </w:r>
      <w:r w:rsidRPr="0046716F">
        <w:rPr>
          <w:rFonts w:cstheme="minorHAnsi"/>
          <w:b/>
          <w:sz w:val="18"/>
        </w:rPr>
        <w:t xml:space="preserve"> </w:t>
      </w:r>
      <w:r w:rsidRPr="0046716F">
        <w:rPr>
          <w:rFonts w:cstheme="minorHAnsi"/>
          <w:b/>
          <w:spacing w:val="-1"/>
          <w:sz w:val="18"/>
        </w:rPr>
        <w:t xml:space="preserve">the </w:t>
      </w:r>
      <w:r w:rsidRPr="0046716F">
        <w:rPr>
          <w:rFonts w:cstheme="minorHAnsi"/>
          <w:b/>
          <w:i/>
          <w:spacing w:val="-1"/>
          <w:sz w:val="18"/>
        </w:rPr>
        <w:t>Laws of</w:t>
      </w:r>
      <w:r w:rsidRPr="0046716F">
        <w:rPr>
          <w:rFonts w:cstheme="minorHAnsi"/>
          <w:b/>
          <w:i/>
          <w:spacing w:val="1"/>
          <w:sz w:val="18"/>
        </w:rPr>
        <w:t xml:space="preserve"> </w:t>
      </w:r>
      <w:r w:rsidRPr="0046716F">
        <w:rPr>
          <w:rFonts w:cstheme="minorHAnsi"/>
          <w:b/>
          <w:i/>
          <w:spacing w:val="-1"/>
          <w:sz w:val="18"/>
        </w:rPr>
        <w:t xml:space="preserve">the Game </w:t>
      </w:r>
      <w:r w:rsidRPr="0046716F">
        <w:rPr>
          <w:rFonts w:cstheme="minorHAnsi"/>
          <w:b/>
          <w:spacing w:val="-1"/>
          <w:sz w:val="18"/>
        </w:rPr>
        <w:t>for</w:t>
      </w:r>
      <w:r w:rsidRPr="0046716F">
        <w:rPr>
          <w:rFonts w:cstheme="minorHAnsi"/>
          <w:b/>
          <w:spacing w:val="1"/>
          <w:sz w:val="18"/>
        </w:rPr>
        <w:t xml:space="preserve"> </w:t>
      </w:r>
      <w:r w:rsidRPr="0046716F">
        <w:rPr>
          <w:rFonts w:cstheme="minorHAnsi"/>
          <w:b/>
          <w:spacing w:val="-1"/>
          <w:sz w:val="18"/>
        </w:rPr>
        <w:t>the current</w:t>
      </w:r>
      <w:r w:rsidRPr="0046716F">
        <w:rPr>
          <w:rFonts w:cstheme="minorHAnsi"/>
          <w:b/>
          <w:spacing w:val="1"/>
          <w:sz w:val="18"/>
        </w:rPr>
        <w:t xml:space="preserve"> </w:t>
      </w:r>
      <w:r w:rsidRPr="0046716F">
        <w:rPr>
          <w:rFonts w:cstheme="minorHAnsi"/>
          <w:b/>
          <w:spacing w:val="-1"/>
          <w:sz w:val="18"/>
        </w:rPr>
        <w:t>year.</w:t>
      </w:r>
      <w:r w:rsidRPr="0046716F">
        <w:rPr>
          <w:rFonts w:cstheme="minorHAnsi"/>
          <w:b/>
          <w:spacing w:val="1"/>
          <w:sz w:val="18"/>
        </w:rPr>
        <w:t xml:space="preserve"> </w:t>
      </w:r>
      <w:r w:rsidRPr="0046716F">
        <w:rPr>
          <w:rFonts w:cstheme="minorHAnsi"/>
          <w:b/>
          <w:spacing w:val="-1"/>
          <w:sz w:val="18"/>
        </w:rPr>
        <w:t>Questions should be asked</w:t>
      </w:r>
      <w:r w:rsidRPr="0046716F">
        <w:rPr>
          <w:rFonts w:cstheme="minorHAnsi"/>
          <w:b/>
          <w:spacing w:val="73"/>
          <w:sz w:val="18"/>
        </w:rPr>
        <w:t xml:space="preserve"> </w:t>
      </w:r>
      <w:r w:rsidRPr="0046716F">
        <w:rPr>
          <w:rFonts w:cstheme="minorHAnsi"/>
          <w:b/>
          <w:spacing w:val="-1"/>
          <w:sz w:val="18"/>
        </w:rPr>
        <w:t>prior</w:t>
      </w:r>
      <w:r w:rsidRPr="0046716F">
        <w:rPr>
          <w:rFonts w:cstheme="minorHAnsi"/>
          <w:b/>
          <w:spacing w:val="1"/>
          <w:sz w:val="18"/>
        </w:rPr>
        <w:t xml:space="preserve"> </w:t>
      </w:r>
      <w:r w:rsidRPr="0046716F">
        <w:rPr>
          <w:rFonts w:cstheme="minorHAnsi"/>
          <w:b/>
          <w:sz w:val="18"/>
        </w:rPr>
        <w:t>to</w:t>
      </w:r>
      <w:r w:rsidRPr="0046716F">
        <w:rPr>
          <w:rFonts w:cstheme="minorHAnsi"/>
          <w:b/>
          <w:spacing w:val="-1"/>
          <w:sz w:val="18"/>
        </w:rPr>
        <w:t xml:space="preserve"> attendance at</w:t>
      </w:r>
      <w:r w:rsidRPr="0046716F">
        <w:rPr>
          <w:rFonts w:cstheme="minorHAnsi"/>
          <w:b/>
          <w:spacing w:val="1"/>
          <w:sz w:val="18"/>
        </w:rPr>
        <w:t xml:space="preserve"> </w:t>
      </w:r>
      <w:r w:rsidRPr="0046716F">
        <w:rPr>
          <w:rFonts w:cstheme="minorHAnsi"/>
          <w:b/>
          <w:spacing w:val="-1"/>
          <w:sz w:val="18"/>
        </w:rPr>
        <w:t xml:space="preserve">the </w:t>
      </w:r>
      <w:r w:rsidRPr="0046716F">
        <w:rPr>
          <w:rFonts w:cstheme="minorHAnsi"/>
          <w:b/>
          <w:spacing w:val="-2"/>
          <w:sz w:val="18"/>
        </w:rPr>
        <w:t>Games</w:t>
      </w:r>
      <w:r w:rsidRPr="0046716F">
        <w:rPr>
          <w:rFonts w:cstheme="minorHAnsi"/>
          <w:b/>
          <w:spacing w:val="-1"/>
          <w:sz w:val="18"/>
        </w:rPr>
        <w:t xml:space="preserve"> so that</w:t>
      </w:r>
      <w:r w:rsidRPr="0046716F">
        <w:rPr>
          <w:rFonts w:cstheme="minorHAnsi"/>
          <w:b/>
          <w:spacing w:val="1"/>
          <w:sz w:val="18"/>
        </w:rPr>
        <w:t xml:space="preserve"> </w:t>
      </w:r>
      <w:r w:rsidRPr="0046716F">
        <w:rPr>
          <w:rFonts w:cstheme="minorHAnsi"/>
          <w:b/>
          <w:spacing w:val="-1"/>
          <w:sz w:val="18"/>
        </w:rPr>
        <w:t>any</w:t>
      </w:r>
      <w:r w:rsidRPr="0046716F">
        <w:rPr>
          <w:rFonts w:cstheme="minorHAnsi"/>
          <w:b/>
          <w:spacing w:val="-3"/>
          <w:sz w:val="18"/>
        </w:rPr>
        <w:t xml:space="preserve"> </w:t>
      </w:r>
      <w:r w:rsidRPr="0046716F">
        <w:rPr>
          <w:rFonts w:cstheme="minorHAnsi"/>
          <w:b/>
          <w:spacing w:val="-1"/>
          <w:sz w:val="18"/>
        </w:rPr>
        <w:t>modifications</w:t>
      </w:r>
      <w:r w:rsidRPr="0046716F">
        <w:rPr>
          <w:rFonts w:cstheme="minorHAnsi"/>
          <w:b/>
          <w:spacing w:val="2"/>
          <w:sz w:val="18"/>
        </w:rPr>
        <w:t xml:space="preserve"> </w:t>
      </w:r>
      <w:r w:rsidRPr="0046716F">
        <w:rPr>
          <w:rFonts w:cstheme="minorHAnsi"/>
          <w:b/>
          <w:spacing w:val="-1"/>
          <w:sz w:val="18"/>
        </w:rPr>
        <w:t>or</w:t>
      </w:r>
      <w:r w:rsidRPr="0046716F">
        <w:rPr>
          <w:rFonts w:cstheme="minorHAnsi"/>
          <w:b/>
          <w:spacing w:val="1"/>
          <w:sz w:val="18"/>
        </w:rPr>
        <w:t xml:space="preserve"> </w:t>
      </w:r>
      <w:r w:rsidRPr="0046716F">
        <w:rPr>
          <w:rFonts w:cstheme="minorHAnsi"/>
          <w:b/>
          <w:spacing w:val="-1"/>
          <w:sz w:val="18"/>
        </w:rPr>
        <w:t xml:space="preserve">changes </w:t>
      </w:r>
      <w:r w:rsidRPr="0046716F">
        <w:rPr>
          <w:rFonts w:cstheme="minorHAnsi"/>
          <w:b/>
          <w:spacing w:val="-2"/>
          <w:sz w:val="18"/>
        </w:rPr>
        <w:t>can</w:t>
      </w:r>
      <w:r w:rsidRPr="0046716F">
        <w:rPr>
          <w:rFonts w:cstheme="minorHAnsi"/>
          <w:b/>
          <w:spacing w:val="-1"/>
          <w:sz w:val="18"/>
        </w:rPr>
        <w:t xml:space="preserve"> </w:t>
      </w:r>
      <w:r w:rsidRPr="0046716F">
        <w:rPr>
          <w:rFonts w:cstheme="minorHAnsi"/>
          <w:b/>
          <w:sz w:val="18"/>
        </w:rPr>
        <w:t>be</w:t>
      </w:r>
      <w:r w:rsidRPr="0046716F">
        <w:rPr>
          <w:rFonts w:cstheme="minorHAnsi"/>
          <w:b/>
          <w:spacing w:val="-1"/>
          <w:sz w:val="18"/>
        </w:rPr>
        <w:t xml:space="preserve"> worked </w:t>
      </w:r>
      <w:r w:rsidRPr="0046716F">
        <w:rPr>
          <w:rFonts w:cstheme="minorHAnsi"/>
          <w:b/>
          <w:sz w:val="18"/>
        </w:rPr>
        <w:t>out</w:t>
      </w:r>
      <w:r w:rsidRPr="0046716F">
        <w:rPr>
          <w:rFonts w:cstheme="minorHAnsi"/>
          <w:b/>
          <w:spacing w:val="1"/>
          <w:sz w:val="18"/>
        </w:rPr>
        <w:t xml:space="preserve"> </w:t>
      </w:r>
      <w:r w:rsidRPr="0046716F">
        <w:rPr>
          <w:rFonts w:cstheme="minorHAnsi"/>
          <w:b/>
          <w:sz w:val="18"/>
        </w:rPr>
        <w:t>in</w:t>
      </w:r>
      <w:r w:rsidRPr="0046716F">
        <w:rPr>
          <w:rFonts w:cstheme="minorHAnsi"/>
          <w:b/>
          <w:spacing w:val="-1"/>
          <w:sz w:val="18"/>
        </w:rPr>
        <w:t xml:space="preserve"> </w:t>
      </w:r>
      <w:r w:rsidRPr="0046716F">
        <w:rPr>
          <w:rFonts w:cstheme="minorHAnsi"/>
          <w:b/>
          <w:spacing w:val="-2"/>
          <w:sz w:val="18"/>
        </w:rPr>
        <w:t>advance.</w:t>
      </w:r>
    </w:p>
    <w:p w14:paraId="4068AE1E" w14:textId="77777777" w:rsidR="00FB118A" w:rsidRPr="0046716F" w:rsidRDefault="00DA3BD7" w:rsidP="00B6294F">
      <w:pPr>
        <w:pStyle w:val="Heading2"/>
        <w:rPr>
          <w:rFonts w:asciiTheme="minorHAnsi" w:hAnsiTheme="minorHAnsi" w:cstheme="minorHAnsi"/>
          <w:sz w:val="21"/>
        </w:rPr>
      </w:pPr>
      <w:bookmarkStart w:id="67" w:name="_TOC_250033"/>
      <w:r w:rsidRPr="0046716F">
        <w:rPr>
          <w:rFonts w:asciiTheme="minorHAnsi" w:hAnsiTheme="minorHAnsi" w:cstheme="minorHAnsi"/>
          <w:sz w:val="21"/>
        </w:rPr>
        <w:t>TEAM</w:t>
      </w:r>
      <w:r w:rsidRPr="0046716F">
        <w:rPr>
          <w:rFonts w:asciiTheme="minorHAnsi" w:hAnsiTheme="minorHAnsi" w:cstheme="minorHAnsi"/>
          <w:spacing w:val="-19"/>
          <w:sz w:val="21"/>
        </w:rPr>
        <w:t xml:space="preserve"> </w:t>
      </w:r>
      <w:r w:rsidRPr="0046716F">
        <w:rPr>
          <w:rFonts w:asciiTheme="minorHAnsi" w:hAnsiTheme="minorHAnsi" w:cstheme="minorHAnsi"/>
          <w:sz w:val="21"/>
        </w:rPr>
        <w:t>CHECK-IN</w:t>
      </w:r>
      <w:bookmarkEnd w:id="67"/>
    </w:p>
    <w:p w14:paraId="0AEC9077"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631CE1ED" wp14:editId="66141E02">
                <wp:extent cx="4590415" cy="6350"/>
                <wp:effectExtent l="8890" t="5080" r="10795" b="7620"/>
                <wp:docPr id="7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76" name="Group 66"/>
                        <wpg:cNvGrpSpPr>
                          <a:grpSpLocks/>
                        </wpg:cNvGrpSpPr>
                        <wpg:grpSpPr bwMode="auto">
                          <a:xfrm>
                            <a:off x="5" y="5"/>
                            <a:ext cx="7220" cy="2"/>
                            <a:chOff x="5" y="5"/>
                            <a:chExt cx="7220" cy="2"/>
                          </a:xfrm>
                        </wpg:grpSpPr>
                        <wps:wsp>
                          <wps:cNvPr id="77" name="Freeform 67"/>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D152AEC" id="Group 65"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">
                <v:group id="Group 66"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67"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306ED75C" w14:textId="2AA4C2BC"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available</w:t>
      </w:r>
      <w:r w:rsidRPr="0046716F">
        <w:rPr>
          <w:rFonts w:asciiTheme="minorHAnsi" w:hAnsiTheme="minorHAnsi" w:cstheme="minorHAnsi"/>
          <w:sz w:val="18"/>
        </w:rPr>
        <w:t xml:space="preserve"> at</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site on the first </w:t>
      </w:r>
      <w:r w:rsidRPr="0046716F">
        <w:rPr>
          <w:rFonts w:asciiTheme="minorHAnsi" w:hAnsiTheme="minorHAnsi" w:cstheme="minorHAnsi"/>
          <w:spacing w:val="-2"/>
          <w:sz w:val="18"/>
        </w:rPr>
        <w:t>day</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check-in </w:t>
      </w:r>
      <w:r w:rsidRPr="0046716F">
        <w:rPr>
          <w:rFonts w:asciiTheme="minorHAnsi" w:hAnsiTheme="minorHAnsi" w:cstheme="minorHAnsi"/>
          <w:spacing w:val="-2"/>
          <w:sz w:val="18"/>
        </w:rPr>
        <w:t>and</w:t>
      </w:r>
      <w:r w:rsidRPr="0046716F">
        <w:rPr>
          <w:rFonts w:asciiTheme="minorHAnsi" w:hAnsiTheme="minorHAnsi" w:cstheme="minorHAnsi"/>
          <w:sz w:val="18"/>
        </w:rPr>
        <w:t xml:space="preserve"> be prepared to check-in at </w:t>
      </w:r>
      <w:r w:rsidR="00AA0B58">
        <w:rPr>
          <w:rFonts w:asciiTheme="minorHAnsi" w:hAnsiTheme="minorHAnsi" w:cstheme="minorHAnsi"/>
          <w:sz w:val="18"/>
        </w:rPr>
        <w:t>the Games headquarters</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their </w:t>
      </w:r>
      <w:r w:rsidRPr="0046716F">
        <w:rPr>
          <w:rFonts w:asciiTheme="minorHAnsi" w:hAnsiTheme="minorHAnsi" w:cstheme="minorHAnsi"/>
          <w:spacing w:val="-2"/>
          <w:sz w:val="18"/>
        </w:rPr>
        <w:t>assigned</w:t>
      </w:r>
      <w:r w:rsidRPr="0046716F">
        <w:rPr>
          <w:rFonts w:asciiTheme="minorHAnsi" w:hAnsiTheme="minorHAnsi" w:cstheme="minorHAnsi"/>
          <w:sz w:val="18"/>
        </w:rPr>
        <w:t xml:space="preserve"> check-in time.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bring</w:t>
      </w:r>
      <w:r w:rsidRPr="0046716F">
        <w:rPr>
          <w:rFonts w:asciiTheme="minorHAnsi" w:hAnsiTheme="minorHAnsi" w:cstheme="minorHAnsi"/>
          <w:sz w:val="18"/>
        </w:rPr>
        <w:t xml:space="preserve"> both uniforms</w:t>
      </w:r>
      <w:r w:rsidRPr="0046716F">
        <w:rPr>
          <w:rFonts w:asciiTheme="minorHAnsi" w:hAnsiTheme="minorHAnsi" w:cstheme="minorHAnsi"/>
          <w:spacing w:val="2"/>
          <w:sz w:val="18"/>
        </w:rPr>
        <w:t xml:space="preserve"> </w:t>
      </w:r>
      <w:r w:rsidRPr="0046716F">
        <w:rPr>
          <w:rFonts w:asciiTheme="minorHAnsi" w:hAnsiTheme="minorHAnsi" w:cstheme="minorHAnsi"/>
          <w:sz w:val="18"/>
        </w:rPr>
        <w:t>the team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wearing through </w:t>
      </w:r>
      <w:r w:rsidR="00AA0B58">
        <w:rPr>
          <w:rFonts w:asciiTheme="minorHAnsi" w:hAnsiTheme="minorHAnsi" w:cstheme="minorHAnsi"/>
          <w:spacing w:val="-2"/>
          <w:sz w:val="18"/>
        </w:rPr>
        <w:t>the tournament.</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2"/>
          <w:sz w:val="18"/>
        </w:rPr>
        <w:t xml:space="preserve"> </w:t>
      </w:r>
      <w:r w:rsidRPr="0046716F">
        <w:rPr>
          <w:rFonts w:asciiTheme="minorHAnsi" w:hAnsiTheme="minorHAnsi" w:cstheme="minorHAnsi"/>
          <w:sz w:val="18"/>
        </w:rPr>
        <w:t>the team only has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one</w:t>
      </w:r>
      <w:r w:rsidRPr="0046716F">
        <w:rPr>
          <w:rFonts w:asciiTheme="minorHAnsi" w:hAnsiTheme="minorHAnsi" w:cstheme="minorHAnsi"/>
          <w:sz w:val="18"/>
        </w:rPr>
        <w:t xml:space="preserve"> jersey,</w:t>
      </w:r>
      <w:r w:rsidRPr="0046716F">
        <w:rPr>
          <w:rFonts w:asciiTheme="minorHAnsi" w:hAnsiTheme="minorHAnsi" w:cstheme="minorHAnsi"/>
          <w:spacing w:val="1"/>
          <w:sz w:val="18"/>
        </w:rPr>
        <w:t xml:space="preserve"> </w:t>
      </w:r>
      <w:r w:rsidRPr="0046716F">
        <w:rPr>
          <w:rFonts w:asciiTheme="minorHAnsi" w:hAnsiTheme="minorHAnsi" w:cstheme="minorHAnsi"/>
          <w:sz w:val="18"/>
        </w:rPr>
        <w:t>an acceptable overlays</w:t>
      </w:r>
      <w:r w:rsidRPr="0046716F">
        <w:rPr>
          <w:rFonts w:asciiTheme="minorHAnsi" w:hAnsiTheme="minorHAnsi" w:cstheme="minorHAnsi"/>
          <w:spacing w:val="2"/>
          <w:sz w:val="18"/>
        </w:rPr>
        <w:t xml:space="preserve"> </w:t>
      </w:r>
      <w:r w:rsidRPr="0046716F">
        <w:rPr>
          <w:rFonts w:asciiTheme="minorHAnsi" w:hAnsiTheme="minorHAnsi" w:cstheme="minorHAnsi"/>
          <w:sz w:val="18"/>
        </w:rPr>
        <w:t>such as</w:t>
      </w:r>
      <w:r w:rsidRPr="0046716F">
        <w:rPr>
          <w:rFonts w:asciiTheme="minorHAnsi" w:hAnsiTheme="minorHAnsi" w:cstheme="minorHAnsi"/>
          <w:spacing w:val="2"/>
          <w:sz w:val="18"/>
        </w:rPr>
        <w:t xml:space="preserve"> </w:t>
      </w:r>
      <w:commentRangeStart w:id="68"/>
      <w:r w:rsidRPr="0046716F">
        <w:rPr>
          <w:rFonts w:asciiTheme="minorHAnsi" w:hAnsiTheme="minorHAnsi" w:cstheme="minorHAnsi"/>
          <w:spacing w:val="-2"/>
          <w:sz w:val="18"/>
        </w:rPr>
        <w:t>pinnies</w:t>
      </w:r>
      <w:r w:rsidRPr="0046716F">
        <w:rPr>
          <w:rFonts w:asciiTheme="minorHAnsi" w:hAnsiTheme="minorHAnsi" w:cstheme="minorHAnsi"/>
          <w:spacing w:val="2"/>
          <w:sz w:val="18"/>
        </w:rPr>
        <w:t xml:space="preserve"> </w:t>
      </w:r>
      <w:r w:rsidRPr="0046716F">
        <w:rPr>
          <w:rFonts w:asciiTheme="minorHAnsi" w:hAnsiTheme="minorHAnsi" w:cstheme="minorHAnsi"/>
          <w:sz w:val="18"/>
        </w:rPr>
        <w:t>or scrimmage vests</w:t>
      </w:r>
      <w:r w:rsidRPr="0046716F">
        <w:rPr>
          <w:rFonts w:asciiTheme="minorHAnsi" w:hAnsiTheme="minorHAnsi" w:cstheme="minorHAnsi"/>
          <w:spacing w:val="2"/>
          <w:sz w:val="18"/>
        </w:rPr>
        <w:t xml:space="preserve"> </w:t>
      </w:r>
      <w:commentRangeEnd w:id="68"/>
      <w:r w:rsidR="00071C68">
        <w:rPr>
          <w:rStyle w:val="CommentReference"/>
          <w:rFonts w:asciiTheme="minorHAnsi" w:eastAsiaTheme="minorHAnsi" w:hAnsiTheme="minorHAnsi"/>
          <w:spacing w:val="0"/>
        </w:rPr>
        <w:commentReference w:id="68"/>
      </w:r>
      <w:r w:rsidRPr="0046716F">
        <w:rPr>
          <w:rFonts w:asciiTheme="minorHAnsi" w:hAnsiTheme="minorHAnsi" w:cstheme="minorHAnsi"/>
          <w:sz w:val="18"/>
        </w:rPr>
        <w:t>in material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that</w:t>
      </w:r>
      <w:r w:rsidRPr="0046716F">
        <w:rPr>
          <w:rFonts w:asciiTheme="minorHAnsi" w:hAnsiTheme="minorHAnsi" w:cstheme="minorHAnsi"/>
          <w:spacing w:val="43"/>
          <w:sz w:val="18"/>
        </w:rPr>
        <w:t xml:space="preserve"> </w:t>
      </w:r>
      <w:r w:rsidRPr="0046716F">
        <w:rPr>
          <w:rFonts w:asciiTheme="minorHAnsi" w:hAnsiTheme="minorHAnsi" w:cstheme="minorHAnsi"/>
          <w:sz w:val="18"/>
        </w:rPr>
        <w:t>allows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jersey numbers</w:t>
      </w:r>
      <w:r w:rsidRPr="0046716F">
        <w:rPr>
          <w:rFonts w:asciiTheme="minorHAnsi" w:hAnsiTheme="minorHAnsi" w:cstheme="minorHAnsi"/>
          <w:spacing w:val="2"/>
          <w:sz w:val="18"/>
        </w:rPr>
        <w:t xml:space="preserve"> </w:t>
      </w:r>
      <w:r w:rsidRPr="0046716F">
        <w:rPr>
          <w:rFonts w:asciiTheme="minorHAnsi" w:hAnsiTheme="minorHAnsi" w:cstheme="minorHAnsi"/>
          <w:sz w:val="18"/>
        </w:rPr>
        <w:t>to be seen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are individually </w:t>
      </w:r>
      <w:r w:rsidRPr="0046716F">
        <w:rPr>
          <w:rFonts w:asciiTheme="minorHAnsi" w:hAnsiTheme="minorHAnsi" w:cstheme="minorHAnsi"/>
          <w:spacing w:val="-2"/>
          <w:sz w:val="18"/>
        </w:rPr>
        <w:t>numbered.</w:t>
      </w:r>
    </w:p>
    <w:p w14:paraId="2748ABC1" w14:textId="77777777" w:rsidR="00FB118A" w:rsidRPr="0046716F" w:rsidRDefault="00FB118A" w:rsidP="00131F9E">
      <w:pPr>
        <w:spacing w:before="8"/>
        <w:jc w:val="both"/>
        <w:rPr>
          <w:rFonts w:eastAsia="Arial" w:cstheme="minorHAnsi"/>
          <w:sz w:val="15"/>
          <w:szCs w:val="14"/>
        </w:rPr>
      </w:pPr>
    </w:p>
    <w:p w14:paraId="29F1E1F5" w14:textId="6C9EAE7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uniforms, including alternate jerseys,</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checked for compliance with the </w:t>
      </w:r>
      <w:r w:rsidR="00AA0B58">
        <w:rPr>
          <w:rFonts w:asciiTheme="minorHAnsi" w:hAnsiTheme="minorHAnsi" w:cstheme="minorHAnsi"/>
          <w:sz w:val="18"/>
        </w:rPr>
        <w:t>AYSO Uniform Specification. Any</w:t>
      </w:r>
      <w:r w:rsidRPr="0046716F">
        <w:rPr>
          <w:rFonts w:asciiTheme="minorHAnsi" w:hAnsiTheme="minorHAnsi" w:cstheme="minorHAnsi"/>
          <w:sz w:val="18"/>
        </w:rPr>
        <w:t xml:space="preserve"> </w:t>
      </w:r>
      <w:r w:rsidRPr="0046716F">
        <w:rPr>
          <w:rFonts w:asciiTheme="minorHAnsi" w:hAnsiTheme="minorHAnsi" w:cstheme="minorHAnsi"/>
          <w:spacing w:val="-2"/>
          <w:sz w:val="18"/>
        </w:rPr>
        <w:t>improper</w:t>
      </w:r>
      <w:r w:rsidRPr="0046716F">
        <w:rPr>
          <w:rFonts w:asciiTheme="minorHAnsi" w:hAnsiTheme="minorHAnsi" w:cstheme="minorHAnsi"/>
          <w:spacing w:val="1"/>
          <w:sz w:val="18"/>
        </w:rPr>
        <w:t xml:space="preserve"> </w:t>
      </w:r>
      <w:r w:rsidRPr="0046716F">
        <w:rPr>
          <w:rFonts w:asciiTheme="minorHAnsi" w:hAnsiTheme="minorHAnsi" w:cstheme="minorHAnsi"/>
          <w:sz w:val="18"/>
        </w:rPr>
        <w:t>uniforms must</w:t>
      </w:r>
      <w:r w:rsidRPr="0046716F">
        <w:rPr>
          <w:rFonts w:asciiTheme="minorHAnsi" w:hAnsiTheme="minorHAnsi" w:cstheme="minorHAnsi"/>
          <w:spacing w:val="1"/>
          <w:sz w:val="18"/>
        </w:rPr>
        <w:t xml:space="preserve"> </w:t>
      </w:r>
      <w:r w:rsidRPr="0046716F">
        <w:rPr>
          <w:rFonts w:asciiTheme="minorHAnsi" w:hAnsiTheme="minorHAnsi" w:cstheme="minorHAnsi"/>
          <w:sz w:val="18"/>
        </w:rPr>
        <w:t>make the necessary</w:t>
      </w:r>
      <w:r w:rsidRPr="0046716F">
        <w:rPr>
          <w:rFonts w:asciiTheme="minorHAnsi" w:hAnsiTheme="minorHAnsi" w:cstheme="minorHAnsi"/>
          <w:spacing w:val="-3"/>
          <w:sz w:val="18"/>
        </w:rPr>
        <w:t xml:space="preserve"> </w:t>
      </w:r>
      <w:r w:rsidRPr="0046716F">
        <w:rPr>
          <w:rFonts w:asciiTheme="minorHAnsi" w:hAnsiTheme="minorHAnsi" w:cstheme="minorHAnsi"/>
          <w:sz w:val="18"/>
        </w:rPr>
        <w:t>corrections</w:t>
      </w:r>
      <w:r w:rsidRPr="0046716F">
        <w:rPr>
          <w:rFonts w:asciiTheme="minorHAnsi" w:hAnsiTheme="minorHAnsi" w:cstheme="minorHAnsi"/>
          <w:spacing w:val="2"/>
          <w:sz w:val="18"/>
        </w:rPr>
        <w:t xml:space="preserve"> </w:t>
      </w:r>
      <w:r w:rsidRPr="0046716F">
        <w:rPr>
          <w:rFonts w:asciiTheme="minorHAnsi" w:hAnsiTheme="minorHAnsi" w:cstheme="minorHAnsi"/>
          <w:sz w:val="18"/>
        </w:rPr>
        <w:t>before they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allowed to participate.</w:t>
      </w:r>
    </w:p>
    <w:p w14:paraId="3F763B7C" w14:textId="77777777" w:rsidR="00FB118A" w:rsidRPr="0046716F" w:rsidRDefault="00FB118A" w:rsidP="00131F9E">
      <w:pPr>
        <w:spacing w:before="9"/>
        <w:jc w:val="both"/>
        <w:rPr>
          <w:rFonts w:eastAsia="Arial" w:cstheme="minorHAnsi"/>
          <w:sz w:val="18"/>
          <w:szCs w:val="16"/>
        </w:rPr>
      </w:pPr>
    </w:p>
    <w:p w14:paraId="35D4E8D4" w14:textId="612AB29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Further</w:t>
      </w:r>
      <w:r w:rsidRPr="0046716F">
        <w:rPr>
          <w:rFonts w:asciiTheme="minorHAnsi" w:hAnsiTheme="minorHAnsi" w:cstheme="minorHAnsi"/>
          <w:spacing w:val="1"/>
          <w:sz w:val="18"/>
        </w:rPr>
        <w:t xml:space="preserve"> </w:t>
      </w:r>
      <w:r w:rsidRPr="0046716F">
        <w:rPr>
          <w:rFonts w:asciiTheme="minorHAnsi" w:hAnsiTheme="minorHAnsi" w:cstheme="minorHAnsi"/>
          <w:sz w:val="18"/>
        </w:rPr>
        <w:t>details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requirements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about</w:t>
      </w:r>
      <w:r w:rsidRPr="0046716F">
        <w:rPr>
          <w:rFonts w:asciiTheme="minorHAnsi" w:hAnsiTheme="minorHAnsi" w:cstheme="minorHAnsi"/>
          <w:spacing w:val="1"/>
          <w:sz w:val="18"/>
        </w:rPr>
        <w:t xml:space="preserve"> </w:t>
      </w:r>
      <w:r w:rsidRPr="0046716F">
        <w:rPr>
          <w:rFonts w:asciiTheme="minorHAnsi" w:hAnsiTheme="minorHAnsi" w:cstheme="minorHAnsi"/>
          <w:sz w:val="18"/>
        </w:rPr>
        <w:t>the team check-in process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included</w:t>
      </w:r>
      <w:r w:rsidRPr="0046716F">
        <w:rPr>
          <w:rFonts w:asciiTheme="minorHAnsi" w:hAnsiTheme="minorHAnsi" w:cstheme="minorHAnsi"/>
          <w:sz w:val="18"/>
        </w:rPr>
        <w:t xml:space="preserve"> in the coach’s</w:t>
      </w:r>
      <w:r w:rsidRPr="0046716F">
        <w:rPr>
          <w:rFonts w:asciiTheme="minorHAnsi" w:hAnsiTheme="minorHAnsi" w:cstheme="minorHAnsi"/>
          <w:spacing w:val="2"/>
          <w:sz w:val="18"/>
        </w:rPr>
        <w:t xml:space="preserve"> </w:t>
      </w:r>
      <w:r w:rsidR="00AC2E26">
        <w:rPr>
          <w:rFonts w:asciiTheme="minorHAnsi" w:hAnsiTheme="minorHAnsi" w:cstheme="minorHAnsi"/>
          <w:sz w:val="18"/>
        </w:rPr>
        <w:t>information package which</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sent</w:t>
      </w:r>
      <w:r w:rsidRPr="0046716F">
        <w:rPr>
          <w:rFonts w:asciiTheme="minorHAnsi" w:hAnsiTheme="minorHAnsi" w:cstheme="minorHAnsi"/>
          <w:spacing w:val="1"/>
          <w:sz w:val="18"/>
        </w:rPr>
        <w:t xml:space="preserve"> </w:t>
      </w:r>
      <w:r w:rsidRPr="0046716F">
        <w:rPr>
          <w:rFonts w:asciiTheme="minorHAnsi" w:hAnsiTheme="minorHAnsi" w:cstheme="minorHAnsi"/>
          <w:sz w:val="18"/>
        </w:rPr>
        <w:t>to participating teams</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60 </w:t>
      </w:r>
      <w:r w:rsidRPr="0046716F">
        <w:rPr>
          <w:rFonts w:asciiTheme="minorHAnsi" w:hAnsiTheme="minorHAnsi" w:cstheme="minorHAnsi"/>
          <w:spacing w:val="-2"/>
          <w:sz w:val="18"/>
        </w:rPr>
        <w:t>days</w:t>
      </w:r>
      <w:r w:rsidRPr="0046716F">
        <w:rPr>
          <w:rFonts w:asciiTheme="minorHAnsi" w:hAnsiTheme="minorHAnsi" w:cstheme="minorHAnsi"/>
          <w:spacing w:val="2"/>
          <w:sz w:val="18"/>
        </w:rPr>
        <w:t xml:space="preserve"> </w:t>
      </w:r>
      <w:r w:rsidRPr="0046716F">
        <w:rPr>
          <w:rFonts w:asciiTheme="minorHAnsi" w:hAnsiTheme="minorHAnsi" w:cstheme="minorHAnsi"/>
          <w:sz w:val="18"/>
        </w:rPr>
        <w:t>before the start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games.</w:t>
      </w:r>
    </w:p>
    <w:p w14:paraId="43F4CC41" w14:textId="2347F154" w:rsidR="00FB118A" w:rsidRPr="0046716F" w:rsidRDefault="00DA3BD7" w:rsidP="00B6294F">
      <w:pPr>
        <w:pStyle w:val="Heading2"/>
        <w:rPr>
          <w:rFonts w:asciiTheme="minorHAnsi" w:hAnsiTheme="minorHAnsi" w:cstheme="minorHAnsi"/>
          <w:sz w:val="21"/>
        </w:rPr>
      </w:pPr>
      <w:bookmarkStart w:id="69" w:name="_TOC_250032"/>
      <w:r w:rsidRPr="0046716F">
        <w:rPr>
          <w:rFonts w:asciiTheme="minorHAnsi" w:hAnsiTheme="minorHAnsi" w:cstheme="minorHAnsi"/>
          <w:sz w:val="21"/>
        </w:rPr>
        <w:lastRenderedPageBreak/>
        <w:t>SOCCERFEST</w:t>
      </w:r>
      <w:r w:rsidR="007D2270">
        <w:rPr>
          <w:rFonts w:asciiTheme="minorHAnsi" w:hAnsiTheme="minorHAnsi" w:cstheme="minorHAnsi"/>
          <w:sz w:val="21"/>
        </w:rPr>
        <w:t xml:space="preserve"> </w:t>
      </w:r>
      <w:r w:rsidRPr="0046716F">
        <w:rPr>
          <w:rFonts w:asciiTheme="minorHAnsi" w:hAnsiTheme="minorHAnsi" w:cstheme="minorHAnsi"/>
          <w:sz w:val="21"/>
        </w:rPr>
        <w:t>PARTICIPATION</w:t>
      </w:r>
      <w:bookmarkEnd w:id="69"/>
    </w:p>
    <w:p w14:paraId="214CBF25"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2CD0158F" wp14:editId="45D7D8D4">
                <wp:extent cx="4590415" cy="6350"/>
                <wp:effectExtent l="8890" t="3175" r="10795" b="9525"/>
                <wp:docPr id="7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73" name="Group 63"/>
                        <wpg:cNvGrpSpPr>
                          <a:grpSpLocks/>
                        </wpg:cNvGrpSpPr>
                        <wpg:grpSpPr bwMode="auto">
                          <a:xfrm>
                            <a:off x="5" y="5"/>
                            <a:ext cx="7220" cy="2"/>
                            <a:chOff x="5" y="5"/>
                            <a:chExt cx="7220" cy="2"/>
                          </a:xfrm>
                        </wpg:grpSpPr>
                        <wps:wsp>
                          <wps:cNvPr id="74" name="Freeform 64"/>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C6D3E29" id="Group 62"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ISuYU+DAwAA1QgAAA4AAAAAAAAAAAAAAAAALgIAAGRycy9l&#10;Mm9Eb2MueG1sUEsBAi0AFAAGAAgAAAAhABAGikXbAAAAAwEAAA8AAAAAAAAAAAAAAAAA3QUAAGRy&#10;cy9kb3ducmV2LnhtbFBLBQYAAAAABAAEAPMAAADlBgAAAAA=&#10;">
                <v:group id="Group 63"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64"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184DA6A4" w14:textId="16EB9F20"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The Soccerfest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event</w:t>
      </w:r>
      <w:r w:rsidRPr="0046716F">
        <w:rPr>
          <w:rFonts w:asciiTheme="minorHAnsi" w:hAnsiTheme="minorHAnsi" w:cstheme="minorHAnsi"/>
          <w:spacing w:val="1"/>
          <w:sz w:val="18"/>
        </w:rPr>
        <w:t xml:space="preserve"> </w:t>
      </w:r>
      <w:r w:rsidRPr="0046716F">
        <w:rPr>
          <w:rFonts w:asciiTheme="minorHAnsi" w:hAnsiTheme="minorHAnsi" w:cstheme="minorHAnsi"/>
          <w:sz w:val="18"/>
        </w:rPr>
        <w:t>creates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the</w:t>
      </w:r>
      <w:r w:rsidRPr="0046716F">
        <w:rPr>
          <w:rFonts w:asciiTheme="minorHAnsi" w:hAnsiTheme="minorHAnsi" w:cstheme="minorHAnsi"/>
          <w:sz w:val="18"/>
        </w:rPr>
        <w:t xml:space="preserve"> atmosphere Good Sportsmanship,</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Camaraderie</w:t>
      </w:r>
      <w:r w:rsidRPr="0046716F">
        <w:rPr>
          <w:rFonts w:asciiTheme="minorHAnsi" w:hAnsiTheme="minorHAnsi" w:cstheme="minorHAnsi"/>
          <w:sz w:val="18"/>
        </w:rPr>
        <w:t xml:space="preserve"> and Stewardship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00AA0B58">
        <w:rPr>
          <w:rFonts w:asciiTheme="minorHAnsi" w:hAnsiTheme="minorHAnsi" w:cstheme="minorHAnsi"/>
          <w:spacing w:val="-2"/>
          <w:sz w:val="18"/>
        </w:rPr>
        <w:t>Games and is a great kick-</w:t>
      </w:r>
      <w:r w:rsidRPr="0046716F">
        <w:rPr>
          <w:rFonts w:asciiTheme="minorHAnsi" w:hAnsiTheme="minorHAnsi" w:cstheme="minorHAnsi"/>
          <w:sz w:val="18"/>
        </w:rPr>
        <w:t>off!</w:t>
      </w:r>
      <w:r w:rsidRPr="0046716F">
        <w:rPr>
          <w:rFonts w:asciiTheme="minorHAnsi" w:hAnsiTheme="minorHAnsi" w:cstheme="minorHAnsi"/>
          <w:spacing w:val="3"/>
          <w:sz w:val="18"/>
        </w:rPr>
        <w:t xml:space="preserve"> </w:t>
      </w:r>
      <w:r w:rsidRPr="0046716F">
        <w:rPr>
          <w:rFonts w:asciiTheme="minorHAnsi" w:hAnsiTheme="minorHAnsi" w:cstheme="minorHAnsi"/>
          <w:sz w:val="18"/>
        </w:rPr>
        <w:t>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 a </w:t>
      </w:r>
      <w:r w:rsidRPr="0046716F">
        <w:rPr>
          <w:rFonts w:asciiTheme="minorHAnsi" w:hAnsiTheme="minorHAnsi" w:cstheme="minorHAnsi"/>
          <w:spacing w:val="-2"/>
          <w:sz w:val="18"/>
        </w:rPr>
        <w:t>fundamental</w:t>
      </w:r>
      <w:r w:rsidRPr="0046716F">
        <w:rPr>
          <w:rFonts w:asciiTheme="minorHAnsi" w:hAnsiTheme="minorHAnsi" w:cstheme="minorHAnsi"/>
          <w:spacing w:val="1"/>
          <w:sz w:val="18"/>
        </w:rPr>
        <w:t xml:space="preserve"> </w:t>
      </w:r>
      <w:r w:rsidRPr="0046716F">
        <w:rPr>
          <w:rFonts w:asciiTheme="minorHAnsi" w:hAnsiTheme="minorHAnsi" w:cstheme="minorHAnsi"/>
          <w:sz w:val="18"/>
        </w:rPr>
        <w:t>and integral</w:t>
      </w:r>
      <w:r w:rsidRPr="0046716F">
        <w:rPr>
          <w:rFonts w:asciiTheme="minorHAnsi" w:hAnsiTheme="minorHAnsi" w:cstheme="minorHAnsi"/>
          <w:spacing w:val="1"/>
          <w:sz w:val="18"/>
        </w:rPr>
        <w:t xml:space="preserve"> </w:t>
      </w:r>
      <w:r w:rsidRPr="0046716F">
        <w:rPr>
          <w:rFonts w:asciiTheme="minorHAnsi" w:hAnsiTheme="minorHAnsi" w:cstheme="minorHAnsi"/>
          <w:sz w:val="18"/>
        </w:rPr>
        <w:t>part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spirit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experience.</w:t>
      </w:r>
      <w:r w:rsidRPr="0046716F">
        <w:rPr>
          <w:rFonts w:asciiTheme="minorHAnsi" w:hAnsiTheme="minorHAnsi" w:cstheme="minorHAnsi"/>
          <w:spacing w:val="69"/>
          <w:sz w:val="18"/>
        </w:rPr>
        <w:t xml:space="preserve"> </w:t>
      </w:r>
      <w:r w:rsidRPr="0046716F">
        <w:rPr>
          <w:rFonts w:asciiTheme="minorHAnsi" w:hAnsiTheme="minorHAnsi" w:cstheme="minorHAnsi"/>
          <w:sz w:val="18"/>
        </w:rPr>
        <w:t>Every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enriched by interacting with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across</w:t>
      </w:r>
      <w:r w:rsidRPr="0046716F">
        <w:rPr>
          <w:rFonts w:asciiTheme="minorHAnsi" w:hAnsiTheme="minorHAnsi" w:cstheme="minorHAnsi"/>
          <w:spacing w:val="2"/>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z w:val="18"/>
        </w:rPr>
        <w:t>country;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making </w:t>
      </w:r>
      <w:r w:rsidRPr="0046716F">
        <w:rPr>
          <w:rFonts w:asciiTheme="minorHAnsi" w:hAnsiTheme="minorHAnsi" w:cstheme="minorHAnsi"/>
          <w:spacing w:val="-2"/>
          <w:sz w:val="18"/>
        </w:rPr>
        <w:t>new</w:t>
      </w:r>
      <w:r w:rsidRPr="0046716F">
        <w:rPr>
          <w:rFonts w:asciiTheme="minorHAnsi" w:hAnsiTheme="minorHAnsi" w:cstheme="minorHAnsi"/>
          <w:sz w:val="18"/>
        </w:rPr>
        <w:t xml:space="preserve"> friends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adds</w:t>
      </w:r>
      <w:r w:rsidRPr="0046716F">
        <w:rPr>
          <w:rFonts w:asciiTheme="minorHAnsi" w:hAnsiTheme="minorHAnsi" w:cstheme="minorHAnsi"/>
          <w:spacing w:val="2"/>
          <w:sz w:val="18"/>
        </w:rPr>
        <w:t xml:space="preserve"> </w:t>
      </w:r>
      <w:r w:rsidR="00AA0B58">
        <w:rPr>
          <w:rFonts w:asciiTheme="minorHAnsi" w:hAnsiTheme="minorHAnsi" w:cstheme="minorHAnsi"/>
          <w:sz w:val="18"/>
        </w:rPr>
        <w:t>to the excitement</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everyone!</w:t>
      </w:r>
      <w:r w:rsidRPr="0046716F">
        <w:rPr>
          <w:rFonts w:asciiTheme="minorHAnsi" w:hAnsiTheme="minorHAnsi" w:cstheme="minorHAnsi"/>
          <w:spacing w:val="4"/>
          <w:sz w:val="18"/>
        </w:rPr>
        <w:t xml:space="preserve"> </w:t>
      </w:r>
      <w:r w:rsidRPr="0046716F">
        <w:rPr>
          <w:rFonts w:asciiTheme="minorHAnsi" w:hAnsiTheme="minorHAnsi" w:cstheme="minorHAnsi"/>
          <w:sz w:val="18"/>
        </w:rPr>
        <w:t>To make the 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experience as</w:t>
      </w:r>
      <w:r w:rsidRPr="0046716F">
        <w:rPr>
          <w:rFonts w:asciiTheme="minorHAnsi" w:hAnsiTheme="minorHAnsi" w:cstheme="minorHAnsi"/>
          <w:spacing w:val="2"/>
          <w:sz w:val="18"/>
        </w:rPr>
        <w:t xml:space="preserve"> </w:t>
      </w:r>
      <w:r w:rsidRPr="0046716F">
        <w:rPr>
          <w:rFonts w:asciiTheme="minorHAnsi" w:hAnsiTheme="minorHAnsi" w:cstheme="minorHAnsi"/>
          <w:sz w:val="18"/>
        </w:rPr>
        <w:t>rewarding as</w:t>
      </w:r>
      <w:r w:rsidRPr="0046716F">
        <w:rPr>
          <w:rFonts w:asciiTheme="minorHAnsi" w:hAnsiTheme="minorHAnsi" w:cstheme="minorHAnsi"/>
          <w:spacing w:val="2"/>
          <w:sz w:val="18"/>
        </w:rPr>
        <w:t xml:space="preserve"> </w:t>
      </w:r>
      <w:r w:rsidRPr="0046716F">
        <w:rPr>
          <w:rFonts w:asciiTheme="minorHAnsi" w:hAnsiTheme="minorHAnsi" w:cstheme="minorHAnsi"/>
          <w:sz w:val="18"/>
        </w:rPr>
        <w:t>possible,</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00AA0B58">
        <w:rPr>
          <w:rFonts w:asciiTheme="minorHAnsi" w:hAnsiTheme="minorHAnsi" w:cstheme="minorHAnsi"/>
          <w:sz w:val="18"/>
        </w:rPr>
        <w:t>coaches are encouraged</w:t>
      </w:r>
      <w:r w:rsidRPr="0046716F">
        <w:rPr>
          <w:rFonts w:asciiTheme="minorHAnsi" w:hAnsiTheme="minorHAnsi" w:cstheme="minorHAnsi"/>
          <w:sz w:val="18"/>
        </w:rPr>
        <w:t xml:space="preserve"> and expected to participate in Soccerfest</w:t>
      </w:r>
    </w:p>
    <w:p w14:paraId="75FE9DE4" w14:textId="77777777" w:rsidR="00FB118A" w:rsidRPr="0046716F" w:rsidRDefault="00FB118A" w:rsidP="007D2270">
      <w:pPr>
        <w:spacing w:before="3"/>
        <w:rPr>
          <w:rFonts w:eastAsia="Arial" w:cstheme="minorHAnsi"/>
          <w:sz w:val="21"/>
          <w:szCs w:val="20"/>
        </w:rPr>
      </w:pPr>
    </w:p>
    <w:p w14:paraId="43FC3C7F" w14:textId="30DF5733"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pacing w:val="-2"/>
          <w:sz w:val="18"/>
        </w:rPr>
        <w:t>Travel</w:t>
      </w:r>
      <w:r w:rsidRPr="0046716F">
        <w:rPr>
          <w:rFonts w:asciiTheme="minorHAnsi" w:hAnsiTheme="minorHAnsi" w:cstheme="minorHAnsi"/>
          <w:spacing w:val="1"/>
          <w:sz w:val="18"/>
        </w:rPr>
        <w:t xml:space="preserve"> </w:t>
      </w:r>
      <w:r w:rsidRPr="0046716F">
        <w:rPr>
          <w:rFonts w:asciiTheme="minorHAnsi" w:hAnsiTheme="minorHAnsi" w:cstheme="minorHAnsi"/>
          <w:sz w:val="18"/>
        </w:rPr>
        <w:t>arrangements</w:t>
      </w:r>
      <w:r w:rsidRPr="0046716F">
        <w:rPr>
          <w:rFonts w:asciiTheme="minorHAnsi" w:hAnsiTheme="minorHAnsi" w:cstheme="minorHAnsi"/>
          <w:spacing w:val="2"/>
          <w:sz w:val="18"/>
        </w:rPr>
        <w:t xml:space="preserve"> </w:t>
      </w:r>
      <w:r w:rsidRPr="0046716F">
        <w:rPr>
          <w:rFonts w:asciiTheme="minorHAnsi" w:hAnsiTheme="minorHAnsi" w:cstheme="minorHAnsi"/>
          <w:sz w:val="18"/>
        </w:rPr>
        <w:t>need to include arriving in time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Team</w:t>
      </w:r>
      <w:r w:rsidRPr="0046716F">
        <w:rPr>
          <w:rFonts w:asciiTheme="minorHAnsi" w:hAnsiTheme="minorHAnsi" w:cstheme="minorHAnsi"/>
          <w:sz w:val="18"/>
        </w:rPr>
        <w:t xml:space="preserve"> Check-in </w:t>
      </w:r>
      <w:r w:rsidRPr="0046716F">
        <w:rPr>
          <w:rFonts w:asciiTheme="minorHAnsi" w:hAnsiTheme="minorHAnsi" w:cstheme="minorHAnsi"/>
          <w:spacing w:val="-2"/>
          <w:sz w:val="18"/>
        </w:rPr>
        <w:t>and</w:t>
      </w:r>
      <w:r w:rsidRPr="0046716F">
        <w:rPr>
          <w:rFonts w:asciiTheme="minorHAnsi" w:hAnsiTheme="minorHAnsi" w:cstheme="minorHAnsi"/>
          <w:sz w:val="18"/>
        </w:rPr>
        <w:t xml:space="preserve"> Soccerfest activities.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Rostered </w:t>
      </w:r>
      <w:r w:rsidR="00AA0B58">
        <w:rPr>
          <w:rFonts w:asciiTheme="minorHAnsi" w:hAnsiTheme="minorHAnsi" w:cstheme="minorHAnsi"/>
          <w:spacing w:val="-2"/>
          <w:sz w:val="18"/>
        </w:rPr>
        <w:t>National Games 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are automatically registered for</w:t>
      </w:r>
      <w:r w:rsidRPr="0046716F">
        <w:rPr>
          <w:rFonts w:asciiTheme="minorHAnsi" w:hAnsiTheme="minorHAnsi" w:cstheme="minorHAnsi"/>
          <w:spacing w:val="1"/>
          <w:sz w:val="18"/>
        </w:rPr>
        <w:t xml:space="preserve"> </w:t>
      </w:r>
      <w:r w:rsidRPr="0046716F">
        <w:rPr>
          <w:rFonts w:asciiTheme="minorHAnsi" w:hAnsiTheme="minorHAnsi" w:cstheme="minorHAnsi"/>
          <w:sz w:val="18"/>
        </w:rPr>
        <w:t>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Currently registered AYSO </w:t>
      </w:r>
      <w:r w:rsidRPr="0046716F">
        <w:rPr>
          <w:rFonts w:asciiTheme="minorHAnsi" w:hAnsiTheme="minorHAnsi" w:cstheme="minorHAnsi"/>
          <w:spacing w:val="-2"/>
          <w:sz w:val="18"/>
        </w:rPr>
        <w:t>and</w:t>
      </w:r>
      <w:r w:rsidRPr="0046716F">
        <w:rPr>
          <w:rFonts w:asciiTheme="minorHAnsi" w:hAnsiTheme="minorHAnsi" w:cstheme="minorHAnsi"/>
          <w:spacing w:val="2"/>
          <w:sz w:val="18"/>
        </w:rPr>
        <w:t xml:space="preserve"> </w:t>
      </w:r>
      <w:r w:rsidRPr="0046716F">
        <w:rPr>
          <w:rFonts w:asciiTheme="minorHAnsi" w:hAnsiTheme="minorHAnsi" w:cstheme="minorHAnsi"/>
          <w:sz w:val="18"/>
        </w:rPr>
        <w:t>non-AYSO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who are</w:t>
      </w:r>
      <w:r w:rsidRPr="0046716F">
        <w:rPr>
          <w:rFonts w:asciiTheme="minorHAnsi" w:hAnsiTheme="minorHAnsi" w:cstheme="minorHAnsi"/>
          <w:spacing w:val="6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playing in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but</w:t>
      </w:r>
      <w:r w:rsidRPr="0046716F">
        <w:rPr>
          <w:rFonts w:asciiTheme="minorHAnsi" w:hAnsiTheme="minorHAnsi" w:cstheme="minorHAnsi"/>
          <w:spacing w:val="1"/>
          <w:sz w:val="18"/>
        </w:rPr>
        <w:t xml:space="preserve"> </w:t>
      </w:r>
      <w:r w:rsidRPr="0046716F">
        <w:rPr>
          <w:rFonts w:asciiTheme="minorHAnsi" w:hAnsiTheme="minorHAnsi" w:cstheme="minorHAnsi"/>
          <w:sz w:val="18"/>
        </w:rPr>
        <w:t>would like to participate must register</w:t>
      </w:r>
      <w:r w:rsidRPr="0046716F">
        <w:rPr>
          <w:rFonts w:asciiTheme="minorHAnsi" w:hAnsiTheme="minorHAnsi" w:cstheme="minorHAnsi"/>
          <w:spacing w:val="1"/>
          <w:sz w:val="18"/>
        </w:rPr>
        <w:t xml:space="preserve"> </w:t>
      </w:r>
      <w:r w:rsidRPr="0046716F">
        <w:rPr>
          <w:rFonts w:asciiTheme="minorHAnsi" w:hAnsiTheme="minorHAnsi" w:cstheme="minorHAnsi"/>
          <w:sz w:val="18"/>
        </w:rPr>
        <w:t>to play in 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Currently registered AYSO players</w:t>
      </w:r>
      <w:r w:rsidRPr="0046716F">
        <w:rPr>
          <w:rFonts w:asciiTheme="minorHAnsi" w:hAnsiTheme="minorHAnsi" w:cstheme="minorHAnsi"/>
          <w:spacing w:val="63"/>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complete the AYSO Soccerfest Registration form</w:t>
      </w:r>
      <w:r w:rsidRPr="0046716F">
        <w:rPr>
          <w:rFonts w:asciiTheme="minorHAnsi" w:hAnsiTheme="minorHAnsi" w:cstheme="minorHAnsi"/>
          <w:spacing w:val="-2"/>
          <w:sz w:val="18"/>
        </w:rPr>
        <w:t xml:space="preserve"> and</w:t>
      </w:r>
      <w:r w:rsidRPr="0046716F">
        <w:rPr>
          <w:rFonts w:asciiTheme="minorHAnsi" w:hAnsiTheme="minorHAnsi" w:cstheme="minorHAnsi"/>
          <w:sz w:val="18"/>
        </w:rPr>
        <w:t xml:space="preserve"> pay a $30.00 participation fee.</w:t>
      </w:r>
      <w:r w:rsidRPr="0046716F">
        <w:rPr>
          <w:rFonts w:asciiTheme="minorHAnsi" w:hAnsiTheme="minorHAnsi" w:cstheme="minorHAnsi"/>
          <w:spacing w:val="1"/>
          <w:sz w:val="18"/>
        </w:rPr>
        <w:t xml:space="preserve"> </w:t>
      </w:r>
      <w:r w:rsidRPr="0046716F">
        <w:rPr>
          <w:rFonts w:asciiTheme="minorHAnsi" w:hAnsiTheme="minorHAnsi" w:cstheme="minorHAnsi"/>
          <w:sz w:val="18"/>
        </w:rPr>
        <w:t>Non-AYSO players</w:t>
      </w:r>
      <w:r w:rsidRPr="0046716F">
        <w:rPr>
          <w:rFonts w:asciiTheme="minorHAnsi" w:hAnsiTheme="minorHAnsi" w:cstheme="minorHAnsi"/>
          <w:spacing w:val="2"/>
          <w:sz w:val="18"/>
        </w:rPr>
        <w:t xml:space="preserve"> </w:t>
      </w:r>
      <w:r w:rsidR="007D2270">
        <w:rPr>
          <w:rFonts w:asciiTheme="minorHAnsi" w:hAnsiTheme="minorHAnsi" w:cstheme="minorHAnsi"/>
          <w:sz w:val="18"/>
        </w:rPr>
        <w:t>must also register</w:t>
      </w:r>
      <w:r w:rsidRPr="0046716F">
        <w:rPr>
          <w:rFonts w:asciiTheme="minorHAnsi" w:hAnsiTheme="minorHAnsi" w:cstheme="minorHAnsi"/>
          <w:spacing w:val="1"/>
          <w:sz w:val="18"/>
        </w:rPr>
        <w:t xml:space="preserve"> </w:t>
      </w:r>
      <w:r w:rsidRPr="0046716F">
        <w:rPr>
          <w:rFonts w:asciiTheme="minorHAnsi" w:hAnsiTheme="minorHAnsi" w:cstheme="minorHAnsi"/>
          <w:sz w:val="18"/>
        </w:rPr>
        <w:t>for 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participation </w:t>
      </w:r>
      <w:r w:rsidRPr="0046716F">
        <w:rPr>
          <w:rFonts w:asciiTheme="minorHAnsi" w:hAnsiTheme="minorHAnsi" w:cstheme="minorHAnsi"/>
          <w:spacing w:val="-2"/>
          <w:sz w:val="18"/>
        </w:rPr>
        <w:t>($30)</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and in </w:t>
      </w:r>
      <w:r w:rsidRPr="0046716F">
        <w:rPr>
          <w:rFonts w:asciiTheme="minorHAnsi" w:hAnsiTheme="minorHAnsi" w:cstheme="minorHAnsi"/>
          <w:spacing w:val="-2"/>
          <w:sz w:val="18"/>
        </w:rPr>
        <w:t>addition,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complete </w:t>
      </w:r>
      <w:r w:rsidRPr="0046716F">
        <w:rPr>
          <w:rFonts w:asciiTheme="minorHAnsi" w:hAnsiTheme="minorHAnsi" w:cstheme="minorHAnsi"/>
          <w:spacing w:val="-2"/>
          <w:sz w:val="18"/>
        </w:rPr>
        <w:t>and</w:t>
      </w:r>
      <w:r w:rsidRPr="0046716F">
        <w:rPr>
          <w:rFonts w:asciiTheme="minorHAnsi" w:hAnsiTheme="minorHAnsi" w:cstheme="minorHAnsi"/>
          <w:sz w:val="18"/>
        </w:rPr>
        <w:t xml:space="preserve"> submit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non-AYSO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Release</w:t>
      </w:r>
      <w:r w:rsidRPr="0046716F">
        <w:rPr>
          <w:rFonts w:asciiTheme="minorHAnsi" w:hAnsiTheme="minorHAnsi" w:cstheme="minorHAnsi"/>
          <w:spacing w:val="93"/>
          <w:sz w:val="18"/>
        </w:rPr>
        <w:t xml:space="preserve"> </w:t>
      </w:r>
      <w:r w:rsidRPr="0046716F">
        <w:rPr>
          <w:rFonts w:asciiTheme="minorHAnsi" w:hAnsiTheme="minorHAnsi" w:cstheme="minorHAnsi"/>
          <w:sz w:val="18"/>
        </w:rPr>
        <w:t>Form ($30);</w:t>
      </w:r>
      <w:r w:rsidRPr="0046716F">
        <w:rPr>
          <w:rFonts w:asciiTheme="minorHAnsi" w:hAnsiTheme="minorHAnsi" w:cstheme="minorHAnsi"/>
          <w:spacing w:val="1"/>
          <w:sz w:val="18"/>
        </w:rPr>
        <w:t xml:space="preserve"> </w:t>
      </w:r>
      <w:r w:rsidRPr="0046716F">
        <w:rPr>
          <w:rFonts w:asciiTheme="minorHAnsi" w:hAnsiTheme="minorHAnsi" w:cstheme="minorHAnsi"/>
          <w:sz w:val="18"/>
        </w:rPr>
        <w:t>a total</w:t>
      </w:r>
      <w:r w:rsidRPr="0046716F">
        <w:rPr>
          <w:rFonts w:asciiTheme="minorHAnsi" w:hAnsiTheme="minorHAnsi" w:cstheme="minorHAnsi"/>
          <w:spacing w:val="1"/>
          <w:sz w:val="18"/>
        </w:rPr>
        <w:t xml:space="preserve"> </w:t>
      </w:r>
      <w:r w:rsidRPr="0046716F">
        <w:rPr>
          <w:rFonts w:asciiTheme="minorHAnsi" w:hAnsiTheme="minorHAnsi" w:cstheme="minorHAnsi"/>
          <w:sz w:val="18"/>
        </w:rPr>
        <w:t>cost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$60; $30</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Soccerfest</w:t>
      </w:r>
      <w:r w:rsidRPr="0046716F">
        <w:rPr>
          <w:rFonts w:asciiTheme="minorHAnsi" w:hAnsiTheme="minorHAnsi" w:cstheme="minorHAnsi"/>
          <w:spacing w:val="-2"/>
          <w:sz w:val="18"/>
        </w:rPr>
        <w:t xml:space="preserve"> </w:t>
      </w:r>
      <w:r w:rsidRPr="0046716F">
        <w:rPr>
          <w:rFonts w:asciiTheme="minorHAnsi" w:hAnsiTheme="minorHAnsi" w:cstheme="minorHAnsi"/>
          <w:sz w:val="18"/>
        </w:rPr>
        <w:t>registration and $30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non-AYSO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Release</w:t>
      </w:r>
      <w:r w:rsidRPr="0046716F">
        <w:rPr>
          <w:rFonts w:asciiTheme="minorHAnsi" w:hAnsiTheme="minorHAnsi" w:cstheme="minorHAnsi"/>
          <w:spacing w:val="61"/>
          <w:sz w:val="18"/>
        </w:rPr>
        <w:t xml:space="preserve"> </w:t>
      </w:r>
      <w:r w:rsidRPr="0046716F">
        <w:rPr>
          <w:rFonts w:asciiTheme="minorHAnsi" w:hAnsiTheme="minorHAnsi" w:cstheme="minorHAnsi"/>
          <w:sz w:val="18"/>
        </w:rPr>
        <w:t>Form.</w:t>
      </w:r>
    </w:p>
    <w:p w14:paraId="3EA9B9F7" w14:textId="77777777" w:rsidR="00FB118A" w:rsidRPr="0046716F" w:rsidRDefault="00FB118A" w:rsidP="00131F9E">
      <w:pPr>
        <w:spacing w:before="7"/>
        <w:jc w:val="both"/>
        <w:rPr>
          <w:rFonts w:eastAsia="Arial" w:cstheme="minorHAnsi"/>
          <w:sz w:val="18"/>
          <w:szCs w:val="17"/>
        </w:rPr>
      </w:pPr>
    </w:p>
    <w:p w14:paraId="10500CCE" w14:textId="77777777" w:rsidR="00FB118A" w:rsidRPr="0046716F" w:rsidRDefault="00DA3BD7" w:rsidP="003F688E">
      <w:pPr>
        <w:pStyle w:val="Heading3"/>
        <w:rPr>
          <w:rFonts w:asciiTheme="minorHAnsi" w:eastAsia="Arial Black" w:hAnsiTheme="minorHAnsi" w:cstheme="minorHAnsi"/>
          <w:sz w:val="18"/>
        </w:rPr>
      </w:pPr>
      <w:bookmarkStart w:id="70" w:name="_TOC_250031"/>
      <w:r w:rsidRPr="0046716F">
        <w:rPr>
          <w:rFonts w:asciiTheme="minorHAnsi" w:hAnsiTheme="minorHAnsi" w:cstheme="minorHAnsi"/>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Points Awarded</w:t>
      </w:r>
      <w:r w:rsidRPr="0046716F">
        <w:rPr>
          <w:rFonts w:asciiTheme="minorHAnsi" w:hAnsiTheme="minorHAnsi" w:cstheme="minorHAnsi"/>
          <w:spacing w:val="-3"/>
          <w:sz w:val="18"/>
        </w:rPr>
        <w:t xml:space="preserve"> </w:t>
      </w:r>
      <w:r w:rsidRPr="0046716F">
        <w:rPr>
          <w:rFonts w:asciiTheme="minorHAnsi" w:hAnsiTheme="minorHAnsi" w:cstheme="minorHAnsi"/>
          <w:sz w:val="18"/>
        </w:rPr>
        <w:t>for</w:t>
      </w:r>
      <w:r w:rsidRPr="0046716F">
        <w:rPr>
          <w:rFonts w:asciiTheme="minorHAnsi" w:hAnsiTheme="minorHAnsi" w:cstheme="minorHAnsi"/>
          <w:spacing w:val="2"/>
          <w:sz w:val="18"/>
        </w:rPr>
        <w:t xml:space="preserve"> </w:t>
      </w:r>
      <w:r w:rsidRPr="0046716F">
        <w:rPr>
          <w:rFonts w:asciiTheme="minorHAnsi" w:hAnsiTheme="minorHAnsi" w:cstheme="minorHAnsi"/>
          <w:sz w:val="18"/>
        </w:rPr>
        <w:t>Soccerfest</w:t>
      </w:r>
      <w:bookmarkEnd w:id="70"/>
    </w:p>
    <w:p w14:paraId="6A07E6AB" w14:textId="77777777" w:rsidR="00FB118A" w:rsidRPr="0046716F" w:rsidRDefault="00FB118A" w:rsidP="00131F9E">
      <w:pPr>
        <w:spacing w:before="8"/>
        <w:jc w:val="both"/>
        <w:rPr>
          <w:rFonts w:eastAsia="Arial Black" w:cstheme="minorHAnsi"/>
          <w:b/>
          <w:bCs/>
          <w:sz w:val="15"/>
          <w:szCs w:val="14"/>
        </w:rPr>
      </w:pPr>
    </w:p>
    <w:p w14:paraId="4C2911ED" w14:textId="77777777"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A coach may request</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a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rostered coach be excused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Soccerfest </w:t>
      </w:r>
      <w:r w:rsidRPr="0046716F">
        <w:rPr>
          <w:rFonts w:asciiTheme="minorHAnsi" w:hAnsiTheme="minorHAnsi" w:cstheme="minorHAnsi"/>
          <w:spacing w:val="-2"/>
          <w:sz w:val="18"/>
        </w:rPr>
        <w:t>due</w:t>
      </w:r>
      <w:r w:rsidRPr="0046716F">
        <w:rPr>
          <w:rFonts w:asciiTheme="minorHAnsi" w:hAnsiTheme="minorHAnsi" w:cstheme="minorHAnsi"/>
          <w:sz w:val="18"/>
        </w:rPr>
        <w:t xml:space="preserve"> to </w:t>
      </w:r>
      <w:r w:rsidRPr="0046716F">
        <w:rPr>
          <w:rFonts w:asciiTheme="minorHAnsi" w:hAnsiTheme="minorHAnsi" w:cstheme="minorHAnsi"/>
          <w:spacing w:val="-2"/>
          <w:sz w:val="18"/>
        </w:rPr>
        <w:t>unusual</w:t>
      </w:r>
      <w:r w:rsidRPr="0046716F">
        <w:rPr>
          <w:rFonts w:asciiTheme="minorHAnsi" w:hAnsiTheme="minorHAnsi" w:cstheme="minorHAnsi"/>
          <w:spacing w:val="3"/>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special</w:t>
      </w:r>
      <w:r w:rsidRPr="0046716F">
        <w:rPr>
          <w:rFonts w:asciiTheme="minorHAnsi" w:hAnsiTheme="minorHAnsi" w:cstheme="minorHAnsi"/>
          <w:spacing w:val="45"/>
          <w:sz w:val="18"/>
        </w:rPr>
        <w:t xml:space="preserve"> </w:t>
      </w:r>
      <w:r w:rsidRPr="0046716F">
        <w:rPr>
          <w:rFonts w:asciiTheme="minorHAnsi" w:hAnsiTheme="minorHAnsi" w:cstheme="minorHAnsi"/>
          <w:sz w:val="18"/>
        </w:rPr>
        <w:t>circumstances.</w:t>
      </w:r>
      <w:r w:rsidRPr="0046716F">
        <w:rPr>
          <w:rFonts w:asciiTheme="minorHAnsi" w:hAnsiTheme="minorHAnsi" w:cstheme="minorHAnsi"/>
          <w:spacing w:val="1"/>
          <w:sz w:val="18"/>
        </w:rPr>
        <w:t xml:space="preserve"> </w:t>
      </w:r>
      <w:r w:rsidRPr="0046716F">
        <w:rPr>
          <w:rFonts w:asciiTheme="minorHAnsi" w:hAnsiTheme="minorHAnsi" w:cstheme="minorHAnsi"/>
          <w:sz w:val="18"/>
        </w:rPr>
        <w:t>This request</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made</w:t>
      </w:r>
      <w:r w:rsidRPr="0046716F">
        <w:rPr>
          <w:rFonts w:asciiTheme="minorHAnsi" w:hAnsiTheme="minorHAnsi" w:cstheme="minorHAnsi"/>
          <w:sz w:val="18"/>
        </w:rPr>
        <w:t xml:space="preserve"> to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management</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later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the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71"/>
          <w:sz w:val="18"/>
        </w:rPr>
        <w:t xml:space="preserve"> </w:t>
      </w:r>
      <w:r w:rsidRPr="0046716F">
        <w:rPr>
          <w:rFonts w:asciiTheme="minorHAnsi" w:hAnsiTheme="minorHAnsi" w:cstheme="minorHAnsi"/>
          <w:sz w:val="18"/>
        </w:rPr>
        <w:t>check-in time.</w:t>
      </w:r>
    </w:p>
    <w:p w14:paraId="5EA188D6" w14:textId="77777777" w:rsidR="00FB118A" w:rsidRPr="0046716F" w:rsidRDefault="00FB118A" w:rsidP="007D2270">
      <w:pPr>
        <w:spacing w:before="11"/>
        <w:rPr>
          <w:rFonts w:eastAsia="Arial" w:cstheme="minorHAnsi"/>
          <w:sz w:val="16"/>
          <w:szCs w:val="15"/>
        </w:rPr>
      </w:pPr>
    </w:p>
    <w:p w14:paraId="760B6E7A" w14:textId="77777777"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 xml:space="preserve">Each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team will</w:t>
      </w:r>
      <w:r w:rsidRPr="0046716F">
        <w:rPr>
          <w:rFonts w:asciiTheme="minorHAnsi" w:hAnsiTheme="minorHAnsi" w:cstheme="minorHAnsi"/>
          <w:spacing w:val="-2"/>
          <w:sz w:val="18"/>
        </w:rPr>
        <w:t xml:space="preserve"> </w:t>
      </w:r>
      <w:r w:rsidRPr="0046716F">
        <w:rPr>
          <w:rFonts w:asciiTheme="minorHAnsi" w:hAnsiTheme="minorHAnsi" w:cstheme="minorHAnsi"/>
          <w:sz w:val="18"/>
        </w:rPr>
        <w:t>be awarded six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standings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full</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of</w:t>
      </w:r>
      <w:r w:rsidRPr="0046716F">
        <w:rPr>
          <w:rFonts w:asciiTheme="minorHAnsi" w:hAnsiTheme="minorHAnsi" w:cstheme="minorHAnsi"/>
          <w:spacing w:val="1"/>
          <w:sz w:val="18"/>
        </w:rPr>
        <w:t xml:space="preserve"> </w:t>
      </w:r>
      <w:r w:rsidRPr="0046716F">
        <w:rPr>
          <w:rFonts w:asciiTheme="minorHAnsi" w:hAnsiTheme="minorHAnsi" w:cstheme="minorHAnsi"/>
          <w:sz w:val="18"/>
        </w:rPr>
        <w:t>its</w:t>
      </w:r>
      <w:r w:rsidRPr="0046716F">
        <w:rPr>
          <w:rFonts w:asciiTheme="minorHAnsi" w:hAnsiTheme="minorHAnsi" w:cstheme="minorHAnsi"/>
          <w:spacing w:val="1"/>
          <w:sz w:val="18"/>
        </w:rPr>
        <w:t xml:space="preserve"> </w:t>
      </w:r>
      <w:r w:rsidRPr="0046716F">
        <w:rPr>
          <w:rFonts w:asciiTheme="minorHAnsi" w:hAnsiTheme="minorHAnsi" w:cstheme="minorHAnsi"/>
          <w:sz w:val="18"/>
        </w:rPr>
        <w:t>officially rostered</w:t>
      </w:r>
      <w:r w:rsidRPr="0046716F">
        <w:rPr>
          <w:rFonts w:asciiTheme="minorHAnsi" w:hAnsiTheme="minorHAnsi" w:cstheme="minorHAnsi"/>
          <w:spacing w:val="55"/>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in both Soccerfest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(except</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those</w:t>
      </w:r>
      <w:r w:rsidRPr="0046716F">
        <w:rPr>
          <w:rFonts w:asciiTheme="minorHAnsi" w:hAnsiTheme="minorHAnsi" w:cstheme="minorHAnsi"/>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excused</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noted</w:t>
      </w:r>
      <w:r w:rsidRPr="0046716F">
        <w:rPr>
          <w:rFonts w:asciiTheme="minorHAnsi" w:hAnsiTheme="minorHAnsi" w:cstheme="minorHAnsi"/>
          <w:sz w:val="18"/>
        </w:rPr>
        <w:t xml:space="preserve"> above),</w:t>
      </w:r>
      <w:r w:rsidRPr="0046716F">
        <w:rPr>
          <w:rFonts w:asciiTheme="minorHAnsi" w:hAnsiTheme="minorHAnsi" w:cstheme="minorHAnsi"/>
          <w:spacing w:val="89"/>
          <w:sz w:val="18"/>
        </w:rPr>
        <w:t xml:space="preserve"> </w:t>
      </w:r>
      <w:r w:rsidRPr="0046716F">
        <w:rPr>
          <w:rFonts w:asciiTheme="minorHAnsi" w:hAnsiTheme="minorHAnsi" w:cstheme="minorHAnsi"/>
          <w:sz w:val="18"/>
        </w:rPr>
        <w:t>provided that</w:t>
      </w:r>
      <w:r w:rsidRPr="0046716F">
        <w:rPr>
          <w:rFonts w:asciiTheme="minorHAnsi" w:hAnsiTheme="minorHAnsi" w:cstheme="minorHAnsi"/>
          <w:spacing w:val="1"/>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one</w:t>
      </w:r>
      <w:r w:rsidRPr="0046716F">
        <w:rPr>
          <w:rFonts w:asciiTheme="minorHAnsi" w:hAnsiTheme="minorHAnsi" w:cstheme="minorHAnsi"/>
          <w:sz w:val="18"/>
        </w:rPr>
        <w:t xml:space="preserve"> coach </w:t>
      </w:r>
      <w:r w:rsidRPr="0046716F">
        <w:rPr>
          <w:rFonts w:asciiTheme="minorHAnsi" w:hAnsiTheme="minorHAnsi" w:cstheme="minorHAnsi"/>
          <w:spacing w:val="-2"/>
          <w:sz w:val="18"/>
        </w:rPr>
        <w:t>and</w:t>
      </w:r>
      <w:r w:rsidRPr="0046716F">
        <w:rPr>
          <w:rFonts w:asciiTheme="minorHAnsi" w:hAnsiTheme="minorHAnsi" w:cstheme="minorHAnsi"/>
          <w:sz w:val="18"/>
        </w:rPr>
        <w:t xml:space="preserve"> a minimum 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team participate.</w:t>
      </w:r>
    </w:p>
    <w:p w14:paraId="2F9A3E60" w14:textId="77777777"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 xml:space="preserve">Participating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minimums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are:</w:t>
      </w:r>
      <w:r w:rsidRPr="0046716F">
        <w:rPr>
          <w:rFonts w:asciiTheme="minorHAnsi" w:hAnsiTheme="minorHAnsi" w:cstheme="minorHAnsi"/>
          <w:spacing w:val="23"/>
          <w:sz w:val="18"/>
        </w:rPr>
        <w:t xml:space="preserve"> </w:t>
      </w:r>
      <w:r w:rsidRPr="0046716F">
        <w:rPr>
          <w:rFonts w:asciiTheme="minorHAnsi" w:hAnsiTheme="minorHAnsi" w:cstheme="minorHAnsi"/>
          <w:sz w:val="18"/>
        </w:rPr>
        <w:t>10</w:t>
      </w:r>
      <w:r w:rsidR="00FE1D40" w:rsidRPr="0046716F">
        <w:rPr>
          <w:rFonts w:asciiTheme="minorHAnsi" w:hAnsiTheme="minorHAnsi" w:cstheme="minorHAnsi"/>
          <w:sz w:val="18"/>
        </w:rPr>
        <w:t>U</w:t>
      </w:r>
      <w:r w:rsidRPr="0046716F">
        <w:rPr>
          <w:rFonts w:asciiTheme="minorHAnsi" w:hAnsiTheme="minorHAnsi" w:cstheme="minorHAnsi"/>
          <w:sz w:val="18"/>
        </w:rPr>
        <w:t xml:space="preserve"> – 7 or</w:t>
      </w:r>
      <w:r w:rsidRPr="0046716F">
        <w:rPr>
          <w:rFonts w:asciiTheme="minorHAnsi" w:hAnsiTheme="minorHAnsi" w:cstheme="minorHAnsi"/>
          <w:spacing w:val="1"/>
          <w:sz w:val="18"/>
        </w:rPr>
        <w:t xml:space="preserve"> </w:t>
      </w:r>
      <w:r w:rsidRPr="0046716F">
        <w:rPr>
          <w:rFonts w:asciiTheme="minorHAnsi" w:hAnsiTheme="minorHAnsi" w:cstheme="minorHAnsi"/>
          <w:sz w:val="18"/>
        </w:rPr>
        <w:t>more players</w:t>
      </w:r>
      <w:r w:rsidRPr="0046716F">
        <w:rPr>
          <w:rFonts w:asciiTheme="minorHAnsi" w:hAnsiTheme="minorHAnsi" w:cstheme="minorHAnsi"/>
          <w:spacing w:val="24"/>
          <w:sz w:val="18"/>
        </w:rPr>
        <w:t xml:space="preserve"> </w:t>
      </w:r>
      <w:r w:rsidRPr="0046716F">
        <w:rPr>
          <w:rFonts w:asciiTheme="minorHAnsi" w:hAnsiTheme="minorHAnsi" w:cstheme="minorHAnsi"/>
          <w:sz w:val="18"/>
        </w:rPr>
        <w:t>12</w:t>
      </w:r>
      <w:r w:rsidR="00FE1D40" w:rsidRPr="0046716F">
        <w:rPr>
          <w:rFonts w:asciiTheme="minorHAnsi" w:hAnsiTheme="minorHAnsi" w:cstheme="minorHAnsi"/>
          <w:sz w:val="18"/>
        </w:rPr>
        <w:t>U</w:t>
      </w:r>
      <w:r w:rsidRPr="0046716F">
        <w:rPr>
          <w:rFonts w:asciiTheme="minorHAnsi" w:hAnsiTheme="minorHAnsi" w:cstheme="minorHAnsi"/>
          <w:sz w:val="18"/>
        </w:rPr>
        <w:t xml:space="preserve"> – 9 or</w:t>
      </w:r>
      <w:r w:rsidRPr="0046716F">
        <w:rPr>
          <w:rFonts w:asciiTheme="minorHAnsi" w:hAnsiTheme="minorHAnsi" w:cstheme="minorHAnsi"/>
          <w:spacing w:val="1"/>
          <w:sz w:val="18"/>
        </w:rPr>
        <w:t xml:space="preserve"> </w:t>
      </w:r>
      <w:r w:rsidRPr="0046716F">
        <w:rPr>
          <w:rFonts w:asciiTheme="minorHAnsi" w:hAnsiTheme="minorHAnsi" w:cstheme="minorHAnsi"/>
          <w:sz w:val="18"/>
        </w:rPr>
        <w:t>more players</w:t>
      </w:r>
    </w:p>
    <w:p w14:paraId="4B57ACAF" w14:textId="77777777"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14</w:t>
      </w:r>
      <w:r w:rsidR="00FE1D40" w:rsidRPr="0046716F">
        <w:rPr>
          <w:rFonts w:asciiTheme="minorHAnsi" w:hAnsiTheme="minorHAnsi" w:cstheme="minorHAnsi"/>
          <w:sz w:val="18"/>
        </w:rPr>
        <w:t>U</w:t>
      </w:r>
      <w:r w:rsidRPr="0046716F">
        <w:rPr>
          <w:rFonts w:asciiTheme="minorHAnsi" w:hAnsiTheme="minorHAnsi" w:cstheme="minorHAnsi"/>
          <w:sz w:val="18"/>
        </w:rPr>
        <w:t xml:space="preserve"> through 19</w:t>
      </w:r>
      <w:r w:rsidR="00FE1D40" w:rsidRPr="0046716F">
        <w:rPr>
          <w:rFonts w:asciiTheme="minorHAnsi" w:hAnsiTheme="minorHAnsi" w:cstheme="minorHAnsi"/>
          <w:sz w:val="18"/>
        </w:rPr>
        <w:t>U</w:t>
      </w:r>
      <w:r w:rsidRPr="0046716F">
        <w:rPr>
          <w:rFonts w:asciiTheme="minorHAnsi" w:hAnsiTheme="minorHAnsi" w:cstheme="minorHAnsi"/>
          <w:sz w:val="18"/>
        </w:rPr>
        <w:t xml:space="preserve"> – 11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more </w:t>
      </w:r>
      <w:proofErr w:type="gramStart"/>
      <w:r w:rsidRPr="0046716F">
        <w:rPr>
          <w:rFonts w:asciiTheme="minorHAnsi" w:hAnsiTheme="minorHAnsi" w:cstheme="minorHAnsi"/>
          <w:sz w:val="18"/>
        </w:rPr>
        <w:t>players</w:t>
      </w:r>
      <w:proofErr w:type="gramEnd"/>
      <w:r w:rsidRPr="0046716F">
        <w:rPr>
          <w:rFonts w:asciiTheme="minorHAnsi" w:hAnsiTheme="minorHAnsi" w:cstheme="minorHAnsi"/>
          <w:spacing w:val="26"/>
          <w:sz w:val="18"/>
        </w:rPr>
        <w:t xml:space="preserve"> </w:t>
      </w:r>
      <w:r w:rsidRPr="0046716F">
        <w:rPr>
          <w:rFonts w:asciiTheme="minorHAnsi" w:hAnsiTheme="minorHAnsi" w:cstheme="minorHAnsi"/>
          <w:sz w:val="18"/>
        </w:rPr>
        <w:t>Partial</w:t>
      </w:r>
      <w:r w:rsidRPr="0046716F">
        <w:rPr>
          <w:rFonts w:asciiTheme="minorHAnsi" w:hAnsiTheme="minorHAnsi" w:cstheme="minorHAnsi"/>
          <w:spacing w:val="1"/>
          <w:sz w:val="18"/>
        </w:rPr>
        <w:t xml:space="preserve"> </w:t>
      </w:r>
      <w:r w:rsidRPr="0046716F">
        <w:rPr>
          <w:rFonts w:asciiTheme="minorHAnsi" w:hAnsiTheme="minorHAnsi" w:cstheme="minorHAnsi"/>
          <w:sz w:val="18"/>
        </w:rPr>
        <w:t>credit</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not</w:t>
      </w:r>
      <w:r w:rsidRPr="0046716F">
        <w:rPr>
          <w:rFonts w:asciiTheme="minorHAnsi" w:hAnsiTheme="minorHAnsi" w:cstheme="minorHAnsi"/>
          <w:spacing w:val="1"/>
          <w:sz w:val="18"/>
        </w:rPr>
        <w:t xml:space="preserve"> </w:t>
      </w:r>
      <w:r w:rsidRPr="0046716F">
        <w:rPr>
          <w:rFonts w:asciiTheme="minorHAnsi" w:hAnsiTheme="minorHAnsi" w:cstheme="minorHAnsi"/>
          <w:sz w:val="18"/>
        </w:rPr>
        <w:t>be awarded.</w:t>
      </w:r>
    </w:p>
    <w:p w14:paraId="7D889E2C" w14:textId="77814B9E" w:rsidR="00FB118A" w:rsidRPr="0046716F" w:rsidRDefault="00DA3BD7" w:rsidP="007D2270">
      <w:pPr>
        <w:pStyle w:val="BodyText"/>
        <w:jc w:val="left"/>
        <w:rPr>
          <w:rFonts w:asciiTheme="minorHAnsi" w:hAnsiTheme="minorHAnsi" w:cstheme="minorHAnsi"/>
          <w:sz w:val="18"/>
        </w:rPr>
      </w:pPr>
      <w:r w:rsidRPr="0046716F">
        <w:rPr>
          <w:rFonts w:asciiTheme="minorHAnsi" w:hAnsiTheme="minorHAnsi" w:cstheme="minorHAnsi"/>
          <w:sz w:val="18"/>
        </w:rPr>
        <w:t>Soccerfest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posted after</w:t>
      </w:r>
      <w:r w:rsidRPr="0046716F">
        <w:rPr>
          <w:rFonts w:asciiTheme="minorHAnsi" w:hAnsiTheme="minorHAnsi" w:cstheme="minorHAnsi"/>
          <w:spacing w:val="1"/>
          <w:sz w:val="18"/>
        </w:rPr>
        <w:t xml:space="preserve"> </w:t>
      </w:r>
      <w:r w:rsidRPr="0046716F">
        <w:rPr>
          <w:rFonts w:asciiTheme="minorHAnsi" w:hAnsiTheme="minorHAnsi" w:cstheme="minorHAnsi"/>
          <w:sz w:val="18"/>
        </w:rPr>
        <w:t>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within a </w:t>
      </w:r>
      <w:r w:rsidRPr="0046716F">
        <w:rPr>
          <w:rFonts w:asciiTheme="minorHAnsi" w:hAnsiTheme="minorHAnsi" w:cstheme="minorHAnsi"/>
          <w:spacing w:val="-2"/>
          <w:sz w:val="18"/>
        </w:rPr>
        <w:t>reasonable</w:t>
      </w:r>
      <w:r w:rsidRPr="0046716F">
        <w:rPr>
          <w:rFonts w:asciiTheme="minorHAnsi" w:hAnsiTheme="minorHAnsi" w:cstheme="minorHAnsi"/>
          <w:sz w:val="18"/>
        </w:rPr>
        <w:t xml:space="preserve"> time 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established by the </w:t>
      </w:r>
      <w:r w:rsidRPr="00071C68">
        <w:rPr>
          <w:rFonts w:asciiTheme="minorHAnsi" w:hAnsiTheme="minorHAnsi" w:cstheme="minorHAnsi"/>
          <w:spacing w:val="-2"/>
          <w:sz w:val="18"/>
        </w:rPr>
        <w:t>Games</w:t>
      </w:r>
      <w:r w:rsidRPr="00071C68">
        <w:rPr>
          <w:rFonts w:asciiTheme="minorHAnsi" w:hAnsiTheme="minorHAnsi" w:cstheme="minorHAnsi"/>
          <w:spacing w:val="2"/>
          <w:sz w:val="18"/>
        </w:rPr>
        <w:t xml:space="preserve"> </w:t>
      </w:r>
      <w:r w:rsidRPr="00071C68">
        <w:rPr>
          <w:rFonts w:asciiTheme="minorHAnsi" w:hAnsiTheme="minorHAnsi" w:cstheme="minorHAnsi"/>
          <w:sz w:val="18"/>
        </w:rPr>
        <w:t>Committee</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007D2270">
        <w:rPr>
          <w:rFonts w:asciiTheme="minorHAnsi" w:hAnsiTheme="minorHAnsi" w:cstheme="minorHAnsi"/>
          <w:spacing w:val="-2"/>
          <w:sz w:val="18"/>
        </w:rPr>
        <w:t>Any challenge to</w:t>
      </w:r>
      <w:r w:rsidRPr="0046716F">
        <w:rPr>
          <w:rFonts w:asciiTheme="minorHAnsi" w:hAnsiTheme="minorHAnsi" w:cstheme="minorHAnsi"/>
          <w:sz w:val="18"/>
        </w:rPr>
        <w:t xml:space="preserve"> the Soccerfest points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awarded 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made</w:t>
      </w:r>
      <w:r w:rsidRPr="0046716F">
        <w:rPr>
          <w:rFonts w:asciiTheme="minorHAnsi" w:hAnsiTheme="minorHAnsi" w:cstheme="minorHAnsi"/>
          <w:sz w:val="18"/>
        </w:rPr>
        <w:t xml:space="preserve"> prior</w:t>
      </w:r>
      <w:r w:rsidRPr="0046716F">
        <w:rPr>
          <w:rFonts w:asciiTheme="minorHAnsi" w:hAnsiTheme="minorHAnsi" w:cstheme="minorHAnsi"/>
          <w:spacing w:val="1"/>
          <w:sz w:val="18"/>
        </w:rPr>
        <w:t xml:space="preserve"> </w:t>
      </w:r>
      <w:r w:rsidRPr="0046716F">
        <w:rPr>
          <w:rFonts w:asciiTheme="minorHAnsi" w:hAnsiTheme="minorHAnsi" w:cstheme="minorHAnsi"/>
          <w:sz w:val="18"/>
        </w:rPr>
        <w:t>to the end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last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on the </w:t>
      </w:r>
      <w:r w:rsidR="007D2270">
        <w:rPr>
          <w:rFonts w:asciiTheme="minorHAnsi" w:hAnsiTheme="minorHAnsi" w:cstheme="minorHAnsi"/>
          <w:sz w:val="18"/>
        </w:rPr>
        <w:t>first day of 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competition,</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no later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twenty four</w:t>
      </w:r>
      <w:r w:rsidRPr="0046716F">
        <w:rPr>
          <w:rFonts w:asciiTheme="minorHAnsi" w:hAnsiTheme="minorHAnsi" w:cstheme="minorHAnsi"/>
          <w:spacing w:val="1"/>
          <w:sz w:val="18"/>
        </w:rPr>
        <w:t xml:space="preserve"> </w:t>
      </w:r>
      <w:r w:rsidRPr="0046716F">
        <w:rPr>
          <w:rFonts w:asciiTheme="minorHAnsi" w:hAnsiTheme="minorHAnsi" w:cstheme="minorHAnsi"/>
          <w:sz w:val="18"/>
        </w:rPr>
        <w:t>(24)</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hours</w:t>
      </w:r>
      <w:r w:rsidRPr="0046716F">
        <w:rPr>
          <w:rFonts w:asciiTheme="minorHAnsi" w:hAnsiTheme="minorHAnsi" w:cstheme="minorHAnsi"/>
          <w:spacing w:val="2"/>
          <w:sz w:val="18"/>
        </w:rPr>
        <w:t xml:space="preserve"> </w:t>
      </w:r>
      <w:r w:rsidRPr="0046716F">
        <w:rPr>
          <w:rFonts w:asciiTheme="minorHAnsi" w:hAnsiTheme="minorHAnsi" w:cstheme="minorHAnsi"/>
          <w:sz w:val="18"/>
        </w:rPr>
        <w:t>after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conclusion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1"/>
          <w:sz w:val="18"/>
        </w:rPr>
        <w:t xml:space="preserve"> </w:t>
      </w:r>
      <w:r w:rsidR="007D2270">
        <w:rPr>
          <w:rFonts w:asciiTheme="minorHAnsi" w:hAnsiTheme="minorHAnsi" w:cstheme="minorHAnsi"/>
          <w:spacing w:val="-2"/>
          <w:sz w:val="18"/>
        </w:rPr>
        <w:t>whichever is later</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Any challenge received after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deadline,</w:t>
      </w:r>
      <w:r w:rsidRPr="0046716F">
        <w:rPr>
          <w:rFonts w:asciiTheme="minorHAnsi" w:hAnsiTheme="minorHAnsi" w:cstheme="minorHAnsi"/>
          <w:spacing w:val="1"/>
          <w:sz w:val="18"/>
        </w:rPr>
        <w:t xml:space="preserve"> </w:t>
      </w:r>
      <w:r w:rsidRPr="0046716F">
        <w:rPr>
          <w:rFonts w:asciiTheme="minorHAnsi" w:hAnsiTheme="minorHAnsi" w:cstheme="minorHAnsi"/>
          <w:sz w:val="18"/>
        </w:rPr>
        <w:t>no matter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validity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claim,</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considered.</w:t>
      </w:r>
    </w:p>
    <w:p w14:paraId="7D28EDB3" w14:textId="77777777" w:rsidR="00FB118A" w:rsidRPr="0046716F" w:rsidRDefault="00FB118A" w:rsidP="00131F9E">
      <w:pPr>
        <w:spacing w:before="9"/>
        <w:jc w:val="both"/>
        <w:rPr>
          <w:rFonts w:eastAsia="Arial" w:cstheme="minorHAnsi"/>
          <w:sz w:val="16"/>
          <w:szCs w:val="15"/>
        </w:rPr>
      </w:pPr>
    </w:p>
    <w:p w14:paraId="2633E5A3" w14:textId="77777777" w:rsidR="00FB118A" w:rsidRPr="0046716F" w:rsidRDefault="00DA3BD7" w:rsidP="003F688E">
      <w:pPr>
        <w:pStyle w:val="Heading3"/>
        <w:rPr>
          <w:rFonts w:asciiTheme="minorHAnsi" w:eastAsia="Arial Black" w:hAnsiTheme="minorHAnsi" w:cstheme="minorHAnsi"/>
          <w:sz w:val="18"/>
        </w:rPr>
      </w:pPr>
      <w:bookmarkStart w:id="71" w:name="_TOC_250030"/>
      <w:r w:rsidRPr="0046716F">
        <w:rPr>
          <w:rFonts w:asciiTheme="minorHAnsi" w:hAnsiTheme="minorHAnsi" w:cstheme="minorHAnsi"/>
          <w:sz w:val="18"/>
        </w:rPr>
        <w:t>Soccerfest</w:t>
      </w:r>
      <w:r w:rsidRPr="0046716F">
        <w:rPr>
          <w:rFonts w:asciiTheme="minorHAnsi" w:hAnsiTheme="minorHAnsi" w:cstheme="minorHAnsi"/>
          <w:spacing w:val="2"/>
          <w:sz w:val="18"/>
        </w:rPr>
        <w:t xml:space="preserve"> </w:t>
      </w:r>
      <w:r w:rsidRPr="0046716F">
        <w:rPr>
          <w:rFonts w:asciiTheme="minorHAnsi" w:hAnsiTheme="minorHAnsi" w:cstheme="minorHAnsi"/>
          <w:sz w:val="18"/>
        </w:rPr>
        <w:t>Method</w:t>
      </w:r>
      <w:bookmarkEnd w:id="71"/>
    </w:p>
    <w:p w14:paraId="2FFD7090" w14:textId="77777777" w:rsidR="00FB118A" w:rsidRPr="0046716F" w:rsidRDefault="00FB118A" w:rsidP="00131F9E">
      <w:pPr>
        <w:spacing w:before="9"/>
        <w:jc w:val="both"/>
        <w:rPr>
          <w:rFonts w:eastAsia="Arial Black" w:cstheme="minorHAnsi"/>
          <w:b/>
          <w:bCs/>
          <w:sz w:val="16"/>
          <w:szCs w:val="15"/>
        </w:rPr>
      </w:pPr>
    </w:p>
    <w:p w14:paraId="28D40FB1" w14:textId="39A5820F" w:rsidR="00FB118A" w:rsidRPr="0046716F" w:rsidRDefault="00DA3BD7" w:rsidP="003F688E">
      <w:pPr>
        <w:pStyle w:val="BodyText"/>
        <w:numPr>
          <w:ilvl w:val="3"/>
          <w:numId w:val="8"/>
        </w:numPr>
        <w:rPr>
          <w:rFonts w:asciiTheme="minorHAnsi" w:hAnsiTheme="minorHAnsi" w:cstheme="minorHAnsi"/>
          <w:sz w:val="18"/>
        </w:rPr>
      </w:pPr>
      <w:r w:rsidRPr="0046716F">
        <w:rPr>
          <w:rFonts w:asciiTheme="minorHAnsi" w:hAnsiTheme="minorHAnsi" w:cstheme="minorHAnsi"/>
          <w:sz w:val="18"/>
        </w:rPr>
        <w:t>Coaches,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additional</w:t>
      </w:r>
      <w:r w:rsidRPr="0046716F">
        <w:rPr>
          <w:rFonts w:asciiTheme="minorHAnsi" w:hAnsiTheme="minorHAnsi" w:cstheme="minorHAnsi"/>
          <w:spacing w:val="1"/>
          <w:sz w:val="18"/>
        </w:rPr>
        <w:t xml:space="preserve"> </w:t>
      </w:r>
      <w:r w:rsidRPr="0046716F">
        <w:rPr>
          <w:rFonts w:asciiTheme="minorHAnsi" w:hAnsiTheme="minorHAnsi" w:cstheme="minorHAnsi"/>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who are registered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Soccerfest </w:t>
      </w:r>
      <w:r w:rsidRPr="0046716F">
        <w:rPr>
          <w:rFonts w:asciiTheme="minorHAnsi" w:hAnsiTheme="minorHAnsi" w:cstheme="minorHAnsi"/>
          <w:spacing w:val="-2"/>
          <w:sz w:val="18"/>
        </w:rPr>
        <w:t>only,</w:t>
      </w:r>
      <w:r w:rsidRPr="0046716F">
        <w:rPr>
          <w:rFonts w:asciiTheme="minorHAnsi" w:hAnsiTheme="minorHAnsi" w:cstheme="minorHAnsi"/>
          <w:spacing w:val="1"/>
          <w:sz w:val="18"/>
        </w:rPr>
        <w:t xml:space="preserve"> </w:t>
      </w:r>
      <w:r w:rsidRPr="0046716F">
        <w:rPr>
          <w:rFonts w:asciiTheme="minorHAnsi" w:hAnsiTheme="minorHAnsi" w:cstheme="minorHAnsi"/>
          <w:sz w:val="18"/>
        </w:rPr>
        <w:t>will be scrambled into</w:t>
      </w:r>
      <w:r w:rsidRPr="0046716F">
        <w:rPr>
          <w:rFonts w:asciiTheme="minorHAnsi" w:hAnsiTheme="minorHAnsi" w:cstheme="minorHAnsi"/>
          <w:spacing w:val="59"/>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based on the official </w:t>
      </w:r>
      <w:r w:rsidR="00071C68">
        <w:rPr>
          <w:rFonts w:asciiTheme="minorHAnsi" w:hAnsiTheme="minorHAnsi" w:cstheme="minorHAnsi"/>
          <w:sz w:val="18"/>
        </w:rPr>
        <w:t>RMS</w:t>
      </w:r>
      <w:r w:rsidRPr="0046716F">
        <w:rPr>
          <w:rFonts w:asciiTheme="minorHAnsi" w:hAnsiTheme="minorHAnsi" w:cstheme="minorHAnsi"/>
          <w:sz w:val="18"/>
        </w:rPr>
        <w:t xml:space="preserv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rosters. Soccerfest teams will</w:t>
      </w:r>
      <w:r w:rsidRPr="0046716F">
        <w:rPr>
          <w:rFonts w:asciiTheme="minorHAnsi" w:hAnsiTheme="minorHAnsi" w:cstheme="minorHAnsi"/>
          <w:spacing w:val="-2"/>
          <w:sz w:val="18"/>
        </w:rPr>
        <w:t xml:space="preserve"> </w:t>
      </w:r>
      <w:r w:rsidRPr="0046716F">
        <w:rPr>
          <w:rFonts w:asciiTheme="minorHAnsi" w:hAnsiTheme="minorHAnsi" w:cstheme="minorHAnsi"/>
          <w:sz w:val="18"/>
        </w:rPr>
        <w:t>play two</w:t>
      </w:r>
      <w:r w:rsidRPr="0046716F">
        <w:rPr>
          <w:rFonts w:asciiTheme="minorHAnsi" w:hAnsiTheme="minorHAnsi" w:cstheme="minorHAnsi"/>
          <w:spacing w:val="-3"/>
          <w:sz w:val="18"/>
        </w:rPr>
        <w:t xml:space="preserve"> </w:t>
      </w:r>
      <w:r w:rsidRPr="0046716F">
        <w:rPr>
          <w:rFonts w:asciiTheme="minorHAnsi" w:hAnsiTheme="minorHAnsi" w:cstheme="minorHAnsi"/>
          <w:sz w:val="18"/>
        </w:rPr>
        <w:t>shortened games.</w:t>
      </w:r>
    </w:p>
    <w:p w14:paraId="6A6AC8CC" w14:textId="77777777" w:rsidR="00FB118A" w:rsidRPr="0046716F" w:rsidRDefault="00FB118A" w:rsidP="00131F9E">
      <w:pPr>
        <w:spacing w:before="2"/>
        <w:jc w:val="both"/>
        <w:rPr>
          <w:rFonts w:eastAsia="Arial" w:cstheme="minorHAnsi"/>
          <w:sz w:val="20"/>
          <w:szCs w:val="18"/>
        </w:rPr>
      </w:pPr>
    </w:p>
    <w:p w14:paraId="1DA62F99" w14:textId="77777777" w:rsidR="00FB118A" w:rsidRPr="0046716F" w:rsidRDefault="00DA3BD7" w:rsidP="003F688E">
      <w:pPr>
        <w:pStyle w:val="BodyText"/>
        <w:numPr>
          <w:ilvl w:val="3"/>
          <w:numId w:val="8"/>
        </w:numPr>
        <w:rPr>
          <w:rFonts w:asciiTheme="minorHAnsi" w:hAnsiTheme="minorHAnsi" w:cstheme="minorHAnsi"/>
          <w:sz w:val="18"/>
        </w:rPr>
      </w:pPr>
      <w:r w:rsidRPr="0046716F">
        <w:rPr>
          <w:rFonts w:asciiTheme="minorHAnsi" w:hAnsiTheme="minorHAnsi" w:cstheme="minorHAnsi"/>
          <w:sz w:val="18"/>
        </w:rPr>
        <w:t>Complete Soccerfest information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provided</w:t>
      </w:r>
      <w:r w:rsidRPr="0046716F">
        <w:rPr>
          <w:rFonts w:asciiTheme="minorHAnsi" w:hAnsiTheme="minorHAnsi" w:cstheme="minorHAnsi"/>
          <w:sz w:val="18"/>
        </w:rPr>
        <w:t xml:space="preserve"> to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prior</w:t>
      </w:r>
      <w:r w:rsidRPr="0046716F">
        <w:rPr>
          <w:rFonts w:asciiTheme="minorHAnsi" w:hAnsiTheme="minorHAnsi" w:cstheme="minorHAnsi"/>
          <w:spacing w:val="1"/>
          <w:sz w:val="18"/>
        </w:rPr>
        <w:t xml:space="preserve"> </w:t>
      </w:r>
      <w:r w:rsidRPr="0046716F">
        <w:rPr>
          <w:rFonts w:asciiTheme="minorHAnsi" w:hAnsiTheme="minorHAnsi" w:cstheme="minorHAnsi"/>
          <w:sz w:val="18"/>
        </w:rPr>
        <w:t>to 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arrival</w:t>
      </w:r>
    </w:p>
    <w:p w14:paraId="0B7CD33B" w14:textId="77777777" w:rsidR="00FB118A" w:rsidRPr="0046716F" w:rsidRDefault="00FB118A" w:rsidP="00131F9E">
      <w:pPr>
        <w:jc w:val="both"/>
        <w:rPr>
          <w:rFonts w:cstheme="minorHAnsi"/>
          <w:sz w:val="24"/>
        </w:rPr>
      </w:pPr>
    </w:p>
    <w:p w14:paraId="4EC03F52" w14:textId="77777777" w:rsidR="00FB118A" w:rsidRPr="0046716F" w:rsidRDefault="00DA3BD7" w:rsidP="00B6294F">
      <w:pPr>
        <w:pStyle w:val="Heading2"/>
        <w:rPr>
          <w:rFonts w:asciiTheme="minorHAnsi" w:hAnsiTheme="minorHAnsi" w:cstheme="minorHAnsi"/>
          <w:sz w:val="21"/>
        </w:rPr>
      </w:pPr>
      <w:bookmarkStart w:id="72" w:name="_TOC_250029"/>
      <w:r w:rsidRPr="0046716F">
        <w:rPr>
          <w:rFonts w:asciiTheme="minorHAnsi" w:hAnsiTheme="minorHAnsi" w:cstheme="minorHAnsi"/>
          <w:sz w:val="21"/>
        </w:rPr>
        <w:t>SPORTSMANSHIP</w:t>
      </w:r>
      <w:bookmarkEnd w:id="72"/>
    </w:p>
    <w:p w14:paraId="404A122B"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4A61A9B" wp14:editId="73575AC3">
                <wp:extent cx="4590415" cy="6350"/>
                <wp:effectExtent l="8890" t="8255" r="10795" b="4445"/>
                <wp:docPr id="6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70" name="Group 60"/>
                        <wpg:cNvGrpSpPr>
                          <a:grpSpLocks/>
                        </wpg:cNvGrpSpPr>
                        <wpg:grpSpPr bwMode="auto">
                          <a:xfrm>
                            <a:off x="5" y="5"/>
                            <a:ext cx="7220" cy="2"/>
                            <a:chOff x="5" y="5"/>
                            <a:chExt cx="7220" cy="2"/>
                          </a:xfrm>
                        </wpg:grpSpPr>
                        <wps:wsp>
                          <wps:cNvPr id="71" name="Freeform 61"/>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A693EA4" id="Group 59"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">
                <v:group id="Group 60"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61"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74A7CC3E" w14:textId="6504B23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bCs/>
          <w:sz w:val="18"/>
        </w:rPr>
        <w:t>“Good Sportsmanship”</w:t>
      </w:r>
      <w:r w:rsidRPr="0046716F">
        <w:rPr>
          <w:rFonts w:asciiTheme="minorHAnsi" w:hAnsiTheme="minorHAnsi" w:cstheme="minorHAnsi"/>
          <w:b/>
          <w:bCs/>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one</w:t>
      </w:r>
      <w:r w:rsidRPr="0046716F">
        <w:rPr>
          <w:rFonts w:asciiTheme="minorHAnsi" w:hAnsiTheme="minorHAnsi" w:cstheme="minorHAnsi"/>
          <w:spacing w:val="-3"/>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AYSO’s</w:t>
      </w:r>
      <w:r w:rsidRPr="0046716F">
        <w:rPr>
          <w:rFonts w:asciiTheme="minorHAnsi" w:hAnsiTheme="minorHAnsi" w:cstheme="minorHAnsi"/>
          <w:spacing w:val="2"/>
          <w:sz w:val="18"/>
        </w:rPr>
        <w:t xml:space="preserve"> </w:t>
      </w:r>
      <w:ins w:id="73" w:author="Mike Hoyer" w:date="2018-08-14T17:37:00Z">
        <w:r w:rsidR="00071C68">
          <w:rPr>
            <w:rFonts w:asciiTheme="minorHAnsi" w:hAnsiTheme="minorHAnsi" w:cstheme="minorHAnsi"/>
            <w:spacing w:val="2"/>
            <w:sz w:val="18"/>
          </w:rPr>
          <w:t>S</w:t>
        </w:r>
      </w:ins>
      <w:r w:rsidRPr="0046716F">
        <w:rPr>
          <w:rFonts w:asciiTheme="minorHAnsi" w:hAnsiTheme="minorHAnsi" w:cstheme="minorHAnsi"/>
          <w:sz w:val="18"/>
        </w:rPr>
        <w:t>ix</w:t>
      </w:r>
      <w:r w:rsidRPr="0046716F">
        <w:rPr>
          <w:rFonts w:asciiTheme="minorHAnsi" w:hAnsiTheme="minorHAnsi" w:cstheme="minorHAnsi"/>
          <w:spacing w:val="-3"/>
          <w:sz w:val="18"/>
        </w:rPr>
        <w:t xml:space="preserve"> </w:t>
      </w:r>
      <w:ins w:id="74" w:author="Mike Hoyer" w:date="2018-08-14T17:37:00Z">
        <w:r w:rsidR="00071C68">
          <w:rPr>
            <w:rFonts w:asciiTheme="minorHAnsi" w:hAnsiTheme="minorHAnsi" w:cstheme="minorHAnsi"/>
            <w:sz w:val="18"/>
          </w:rPr>
          <w:t>P</w:t>
        </w:r>
      </w:ins>
      <w:del w:id="75" w:author="Mike Hoyer" w:date="2018-08-14T17:37:00Z">
        <w:r w:rsidRPr="0046716F" w:rsidDel="00071C68">
          <w:rPr>
            <w:rFonts w:asciiTheme="minorHAnsi" w:hAnsiTheme="minorHAnsi" w:cstheme="minorHAnsi"/>
            <w:sz w:val="18"/>
          </w:rPr>
          <w:delText>p</w:delText>
        </w:r>
      </w:del>
      <w:r w:rsidRPr="0046716F">
        <w:rPr>
          <w:rFonts w:asciiTheme="minorHAnsi" w:hAnsiTheme="minorHAnsi" w:cstheme="minorHAnsi"/>
          <w:sz w:val="18"/>
        </w:rPr>
        <w:t>hilosophies.</w:t>
      </w:r>
      <w:r w:rsidRPr="0046716F">
        <w:rPr>
          <w:rFonts w:asciiTheme="minorHAnsi" w:hAnsiTheme="minorHAnsi" w:cstheme="minorHAnsi"/>
          <w:spacing w:val="1"/>
          <w:sz w:val="18"/>
        </w:rPr>
        <w:t xml:space="preserve"> </w:t>
      </w:r>
      <w:r w:rsidRPr="0046716F">
        <w:rPr>
          <w:rFonts w:asciiTheme="minorHAnsi" w:hAnsiTheme="minorHAnsi" w:cstheme="minorHAnsi"/>
          <w:sz w:val="18"/>
        </w:rPr>
        <w:t>AYSO strives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create a positive </w:t>
      </w:r>
      <w:r w:rsidRPr="0046716F">
        <w:rPr>
          <w:rFonts w:asciiTheme="minorHAnsi" w:hAnsiTheme="minorHAnsi" w:cstheme="minorHAnsi"/>
          <w:spacing w:val="-2"/>
          <w:sz w:val="18"/>
        </w:rPr>
        <w:t>environment</w:t>
      </w:r>
      <w:r w:rsidRPr="0046716F">
        <w:rPr>
          <w:rFonts w:asciiTheme="minorHAnsi" w:hAnsiTheme="minorHAnsi" w:cstheme="minorHAnsi"/>
          <w:spacing w:val="1"/>
          <w:sz w:val="18"/>
        </w:rPr>
        <w:t xml:space="preserve"> </w:t>
      </w:r>
      <w:r w:rsidR="00AC2E26">
        <w:rPr>
          <w:rFonts w:asciiTheme="minorHAnsi" w:hAnsiTheme="minorHAnsi" w:cstheme="minorHAnsi"/>
          <w:sz w:val="18"/>
        </w:rPr>
        <w:t>based on mutual respect</w:t>
      </w:r>
      <w:r w:rsidRPr="0046716F">
        <w:rPr>
          <w:rFonts w:asciiTheme="minorHAnsi" w:hAnsiTheme="minorHAnsi" w:cstheme="minorHAnsi"/>
          <w:spacing w:val="1"/>
          <w:sz w:val="18"/>
        </w:rPr>
        <w:t xml:space="preserve"> </w:t>
      </w:r>
      <w:r w:rsidRPr="0046716F">
        <w:rPr>
          <w:rFonts w:asciiTheme="minorHAnsi" w:hAnsiTheme="minorHAnsi" w:cstheme="minorHAnsi"/>
          <w:sz w:val="18"/>
        </w:rPr>
        <w:t>rather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a win-at-all-costs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attitude,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our</w:t>
      </w:r>
      <w:r w:rsidRPr="0046716F">
        <w:rPr>
          <w:rFonts w:asciiTheme="minorHAnsi" w:hAnsiTheme="minorHAnsi" w:cstheme="minorHAnsi"/>
          <w:spacing w:val="1"/>
          <w:sz w:val="18"/>
        </w:rPr>
        <w:t xml:space="preserve"> </w:t>
      </w:r>
      <w:r w:rsidRPr="0046716F">
        <w:rPr>
          <w:rFonts w:asciiTheme="minorHAnsi" w:hAnsiTheme="minorHAnsi" w:cstheme="minorHAnsi"/>
          <w:sz w:val="18"/>
        </w:rPr>
        <w:t>programs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designed</w:t>
      </w:r>
      <w:r w:rsidRPr="0046716F">
        <w:rPr>
          <w:rFonts w:asciiTheme="minorHAnsi" w:hAnsiTheme="minorHAnsi" w:cstheme="minorHAnsi"/>
          <w:sz w:val="18"/>
        </w:rPr>
        <w:t xml:space="preserve"> to instill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good</w:t>
      </w:r>
      <w:r w:rsidRPr="0046716F">
        <w:rPr>
          <w:rFonts w:asciiTheme="minorHAnsi" w:hAnsiTheme="minorHAnsi" w:cstheme="minorHAnsi"/>
          <w:sz w:val="18"/>
        </w:rPr>
        <w:t xml:space="preserve"> sportsmanship in</w:t>
      </w:r>
      <w:r w:rsidRPr="0046716F">
        <w:rPr>
          <w:rFonts w:asciiTheme="minorHAnsi" w:hAnsiTheme="minorHAnsi" w:cstheme="minorHAnsi"/>
          <w:spacing w:val="97"/>
          <w:sz w:val="18"/>
        </w:rPr>
        <w:t xml:space="preserve"> </w:t>
      </w:r>
      <w:r w:rsidRPr="0046716F">
        <w:rPr>
          <w:rFonts w:asciiTheme="minorHAnsi" w:hAnsiTheme="minorHAnsi" w:cstheme="minorHAnsi"/>
          <w:spacing w:val="-2"/>
          <w:sz w:val="18"/>
        </w:rPr>
        <w:t>every</w:t>
      </w:r>
      <w:r w:rsidRPr="0046716F">
        <w:rPr>
          <w:rFonts w:asciiTheme="minorHAnsi" w:hAnsiTheme="minorHAnsi" w:cstheme="minorHAnsi"/>
          <w:sz w:val="18"/>
        </w:rPr>
        <w:t xml:space="preserve"> facet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AYSO.</w:t>
      </w:r>
    </w:p>
    <w:p w14:paraId="64535172" w14:textId="77777777" w:rsidR="00FB118A" w:rsidRPr="0046716F" w:rsidRDefault="00FB118A" w:rsidP="00131F9E">
      <w:pPr>
        <w:spacing w:before="9"/>
        <w:jc w:val="both"/>
        <w:rPr>
          <w:rFonts w:eastAsia="Arial" w:cstheme="minorHAnsi"/>
          <w:sz w:val="16"/>
          <w:szCs w:val="15"/>
        </w:rPr>
      </w:pPr>
    </w:p>
    <w:p w14:paraId="6B68640B" w14:textId="5CD59FC4"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Sportsmanship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how</w:t>
      </w:r>
      <w:r w:rsidRPr="0046716F">
        <w:rPr>
          <w:rFonts w:asciiTheme="minorHAnsi" w:hAnsiTheme="minorHAnsi" w:cstheme="minorHAnsi"/>
          <w:sz w:val="18"/>
        </w:rPr>
        <w:t xml:space="preserve"> we play the game – </w:t>
      </w:r>
      <w:r w:rsidRPr="0046716F">
        <w:rPr>
          <w:rFonts w:asciiTheme="minorHAnsi" w:hAnsiTheme="minorHAnsi" w:cstheme="minorHAnsi"/>
          <w:spacing w:val="-2"/>
          <w:sz w:val="18"/>
        </w:rPr>
        <w:t>how</w:t>
      </w:r>
      <w:r w:rsidRPr="0046716F">
        <w:rPr>
          <w:rFonts w:asciiTheme="minorHAnsi" w:hAnsiTheme="minorHAnsi" w:cstheme="minorHAnsi"/>
          <w:sz w:val="18"/>
        </w:rPr>
        <w:t xml:space="preserve"> we follow the Laws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show respect</w:t>
      </w:r>
      <w:r w:rsidRPr="0046716F">
        <w:rPr>
          <w:rFonts w:asciiTheme="minorHAnsi" w:hAnsiTheme="minorHAnsi" w:cstheme="minorHAnsi"/>
          <w:spacing w:val="1"/>
          <w:sz w:val="18"/>
        </w:rPr>
        <w:t xml:space="preserve"> </w:t>
      </w:r>
      <w:r w:rsidRPr="0046716F">
        <w:rPr>
          <w:rFonts w:asciiTheme="minorHAnsi" w:hAnsiTheme="minorHAnsi" w:cstheme="minorHAnsi"/>
          <w:sz w:val="18"/>
        </w:rPr>
        <w:t>for teammates,</w:t>
      </w:r>
      <w:r w:rsidRPr="0046716F">
        <w:rPr>
          <w:rFonts w:asciiTheme="minorHAnsi" w:hAnsiTheme="minorHAnsi" w:cstheme="minorHAnsi"/>
          <w:spacing w:val="1"/>
          <w:sz w:val="18"/>
        </w:rPr>
        <w:t xml:space="preserve"> </w:t>
      </w:r>
      <w:r w:rsidR="00AC2E26">
        <w:rPr>
          <w:rFonts w:asciiTheme="minorHAnsi" w:hAnsiTheme="minorHAnsi" w:cstheme="minorHAnsi"/>
          <w:spacing w:val="-2"/>
          <w:sz w:val="18"/>
        </w:rPr>
        <w:t>opponents and officials</w:t>
      </w:r>
      <w:r w:rsidRPr="0046716F">
        <w:rPr>
          <w:rFonts w:asciiTheme="minorHAnsi" w:hAnsiTheme="minorHAnsi" w:cstheme="minorHAnsi"/>
          <w:sz w:val="18"/>
        </w:rPr>
        <w:t>. This</w:t>
      </w:r>
      <w:r w:rsidRPr="0046716F">
        <w:rPr>
          <w:rFonts w:asciiTheme="minorHAnsi" w:hAnsiTheme="minorHAnsi" w:cstheme="minorHAnsi"/>
          <w:spacing w:val="2"/>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evidenced</w:t>
      </w:r>
      <w:r w:rsidRPr="0046716F">
        <w:rPr>
          <w:rFonts w:asciiTheme="minorHAnsi" w:hAnsiTheme="minorHAnsi" w:cstheme="minorHAnsi"/>
          <w:sz w:val="18"/>
        </w:rPr>
        <w:t xml:space="preserve"> in applauding opponents’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good</w:t>
      </w:r>
      <w:r w:rsidRPr="0046716F">
        <w:rPr>
          <w:rFonts w:asciiTheme="minorHAnsi" w:hAnsiTheme="minorHAnsi" w:cstheme="minorHAnsi"/>
          <w:sz w:val="18"/>
        </w:rPr>
        <w:t xml:space="preserve"> performances,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encouraging</w:t>
      </w:r>
      <w:r w:rsidRPr="0046716F">
        <w:rPr>
          <w:rFonts w:asciiTheme="minorHAnsi" w:hAnsiTheme="minorHAnsi" w:cstheme="minorHAnsi"/>
          <w:sz w:val="18"/>
        </w:rPr>
        <w:t xml:space="preserve"> teammates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00AC2E26">
        <w:rPr>
          <w:rFonts w:asciiTheme="minorHAnsi" w:hAnsiTheme="minorHAnsi" w:cstheme="minorHAnsi"/>
          <w:sz w:val="18"/>
        </w:rPr>
        <w:t>courtesy toward the</w:t>
      </w:r>
      <w:r w:rsidRPr="0046716F">
        <w:rPr>
          <w:rFonts w:asciiTheme="minorHAnsi" w:hAnsiTheme="minorHAnsi" w:cstheme="minorHAnsi"/>
          <w:sz w:val="18"/>
        </w:rPr>
        <w:t xml:space="preserve"> referees.</w:t>
      </w:r>
    </w:p>
    <w:p w14:paraId="1ED2EDD6" w14:textId="77777777" w:rsidR="00FB118A" w:rsidRPr="0046716F" w:rsidRDefault="00FB118A" w:rsidP="00131F9E">
      <w:pPr>
        <w:spacing w:before="5"/>
        <w:jc w:val="both"/>
        <w:rPr>
          <w:rFonts w:eastAsia="Arial" w:cstheme="minorHAnsi"/>
          <w:sz w:val="20"/>
          <w:szCs w:val="18"/>
        </w:rPr>
      </w:pPr>
    </w:p>
    <w:p w14:paraId="1CFAFDB1" w14:textId="1FBC721B"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We</w:t>
      </w:r>
      <w:r w:rsidRPr="0046716F">
        <w:rPr>
          <w:rFonts w:asciiTheme="minorHAnsi" w:hAnsiTheme="minorHAnsi" w:cstheme="minorHAnsi"/>
          <w:spacing w:val="-3"/>
          <w:sz w:val="18"/>
        </w:rPr>
        <w:t xml:space="preserve"> </w:t>
      </w:r>
      <w:r w:rsidRPr="0046716F">
        <w:rPr>
          <w:rFonts w:asciiTheme="minorHAnsi" w:hAnsiTheme="minorHAnsi" w:cstheme="minorHAnsi"/>
          <w:sz w:val="18"/>
        </w:rPr>
        <w:t>expect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our</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team administrators,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parents</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spectators</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to be </w:t>
      </w:r>
      <w:r w:rsidRPr="0046716F">
        <w:rPr>
          <w:rFonts w:asciiTheme="minorHAnsi" w:hAnsiTheme="minorHAnsi" w:cstheme="minorHAnsi"/>
          <w:spacing w:val="-2"/>
          <w:sz w:val="18"/>
        </w:rPr>
        <w:t>our</w:t>
      </w:r>
      <w:r w:rsidRPr="0046716F">
        <w:rPr>
          <w:rFonts w:asciiTheme="minorHAnsi" w:hAnsiTheme="minorHAnsi" w:cstheme="minorHAnsi"/>
          <w:spacing w:val="1"/>
          <w:sz w:val="18"/>
        </w:rPr>
        <w:t xml:space="preserve"> </w:t>
      </w:r>
      <w:r w:rsidRPr="0046716F">
        <w:rPr>
          <w:rFonts w:asciiTheme="minorHAnsi" w:hAnsiTheme="minorHAnsi" w:cstheme="minorHAnsi"/>
          <w:sz w:val="18"/>
        </w:rPr>
        <w:t>Stewards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00AC2E26">
        <w:rPr>
          <w:rFonts w:asciiTheme="minorHAnsi" w:hAnsiTheme="minorHAnsi" w:cstheme="minorHAnsi"/>
          <w:sz w:val="18"/>
        </w:rPr>
        <w:t>Game by modeling</w:t>
      </w:r>
      <w:r w:rsidRPr="0046716F">
        <w:rPr>
          <w:rFonts w:asciiTheme="minorHAnsi" w:hAnsiTheme="minorHAnsi" w:cstheme="minorHAnsi"/>
          <w:spacing w:val="1"/>
          <w:sz w:val="18"/>
        </w:rPr>
        <w:t xml:space="preserve"> </w:t>
      </w:r>
      <w:r w:rsidRPr="0046716F">
        <w:rPr>
          <w:rFonts w:asciiTheme="minorHAnsi" w:hAnsiTheme="minorHAnsi" w:cstheme="minorHAnsi"/>
          <w:sz w:val="18"/>
        </w:rPr>
        <w:t>good sportsmanship,</w:t>
      </w:r>
      <w:r w:rsidRPr="0046716F">
        <w:rPr>
          <w:rFonts w:asciiTheme="minorHAnsi" w:hAnsiTheme="minorHAnsi" w:cstheme="minorHAnsi"/>
          <w:spacing w:val="1"/>
          <w:sz w:val="18"/>
        </w:rPr>
        <w:t xml:space="preserve"> </w:t>
      </w:r>
      <w:r w:rsidRPr="0046716F">
        <w:rPr>
          <w:rFonts w:asciiTheme="minorHAnsi" w:hAnsiTheme="minorHAnsi" w:cstheme="minorHAnsi"/>
          <w:sz w:val="18"/>
        </w:rPr>
        <w:t>fair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w:t>
      </w:r>
      <w:r w:rsidRPr="0046716F">
        <w:rPr>
          <w:rFonts w:asciiTheme="minorHAnsi" w:hAnsiTheme="minorHAnsi" w:cstheme="minorHAnsi"/>
          <w:spacing w:val="-2"/>
          <w:sz w:val="18"/>
        </w:rPr>
        <w:t>and</w:t>
      </w:r>
      <w:r w:rsidRPr="0046716F">
        <w:rPr>
          <w:rFonts w:asciiTheme="minorHAnsi" w:hAnsiTheme="minorHAnsi" w:cstheme="minorHAnsi"/>
          <w:sz w:val="18"/>
        </w:rPr>
        <w:t xml:space="preserve"> age appropriate cheering during the games.</w:t>
      </w:r>
      <w:r w:rsidRPr="0046716F">
        <w:rPr>
          <w:rFonts w:asciiTheme="minorHAnsi" w:hAnsiTheme="minorHAnsi" w:cstheme="minorHAnsi"/>
          <w:spacing w:val="1"/>
          <w:sz w:val="18"/>
        </w:rPr>
        <w:t xml:space="preserve"> </w:t>
      </w:r>
      <w:r w:rsidRPr="0046716F">
        <w:rPr>
          <w:rFonts w:asciiTheme="minorHAnsi" w:hAnsiTheme="minorHAnsi" w:cstheme="minorHAnsi"/>
          <w:sz w:val="18"/>
        </w:rPr>
        <w:t>Building</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character, </w:t>
      </w:r>
      <w:r w:rsidR="00AC2E26">
        <w:rPr>
          <w:rFonts w:asciiTheme="minorHAnsi" w:hAnsiTheme="minorHAnsi" w:cstheme="minorHAnsi"/>
          <w:spacing w:val="-2"/>
          <w:sz w:val="18"/>
        </w:rPr>
        <w:t>confidence, self-esteem,</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enjoyment</w:t>
      </w:r>
      <w:r w:rsidRPr="0046716F">
        <w:rPr>
          <w:rFonts w:asciiTheme="minorHAnsi" w:hAnsiTheme="minorHAnsi" w:cstheme="minorHAnsi"/>
          <w:spacing w:val="1"/>
          <w:sz w:val="18"/>
        </w:rPr>
        <w:t xml:space="preserve"> </w:t>
      </w:r>
      <w:r w:rsidRPr="0046716F">
        <w:rPr>
          <w:rFonts w:asciiTheme="minorHAnsi" w:hAnsiTheme="minorHAnsi" w:cstheme="minorHAnsi"/>
          <w:sz w:val="18"/>
        </w:rPr>
        <w:t>in all</w:t>
      </w:r>
      <w:r w:rsidRPr="0046716F">
        <w:rPr>
          <w:rFonts w:asciiTheme="minorHAnsi" w:hAnsiTheme="minorHAnsi" w:cstheme="minorHAnsi"/>
          <w:spacing w:val="1"/>
          <w:sz w:val="18"/>
        </w:rPr>
        <w:t xml:space="preserve"> </w:t>
      </w:r>
      <w:r w:rsidRPr="0046716F">
        <w:rPr>
          <w:rFonts w:asciiTheme="minorHAnsi" w:hAnsiTheme="minorHAnsi" w:cstheme="minorHAnsi"/>
          <w:sz w:val="18"/>
        </w:rPr>
        <w:t>aspects of</w:t>
      </w:r>
      <w:r w:rsidRPr="0046716F">
        <w:rPr>
          <w:rFonts w:asciiTheme="minorHAnsi" w:hAnsiTheme="minorHAnsi" w:cstheme="minorHAnsi"/>
          <w:spacing w:val="1"/>
          <w:sz w:val="18"/>
        </w:rPr>
        <w:t xml:space="preserve"> </w:t>
      </w:r>
      <w:r w:rsidRPr="0046716F">
        <w:rPr>
          <w:rFonts w:asciiTheme="minorHAnsi" w:hAnsiTheme="minorHAnsi" w:cstheme="minorHAnsi"/>
          <w:sz w:val="18"/>
        </w:rPr>
        <w:t>a 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experience in AYSO are primary goals.</w:t>
      </w:r>
    </w:p>
    <w:p w14:paraId="63E325B2" w14:textId="232DADFA"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z w:val="18"/>
        </w:rPr>
        <w:lastRenderedPageBreak/>
        <w:t>AYSO is</w:t>
      </w:r>
      <w:r w:rsidRPr="0046716F">
        <w:rPr>
          <w:rFonts w:asciiTheme="minorHAnsi" w:hAnsiTheme="minorHAnsi" w:cstheme="minorHAnsi"/>
          <w:spacing w:val="2"/>
          <w:sz w:val="18"/>
        </w:rPr>
        <w:t xml:space="preserve"> </w:t>
      </w:r>
      <w:r w:rsidRPr="0046716F">
        <w:rPr>
          <w:rFonts w:asciiTheme="minorHAnsi" w:hAnsiTheme="minorHAnsi" w:cstheme="minorHAnsi"/>
          <w:sz w:val="18"/>
        </w:rPr>
        <w:t>firm in its commitment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providing world class </w:t>
      </w:r>
      <w:r w:rsidRPr="0046716F">
        <w:rPr>
          <w:rFonts w:asciiTheme="minorHAnsi" w:hAnsiTheme="minorHAnsi" w:cstheme="minorHAnsi"/>
          <w:spacing w:val="-2"/>
          <w:sz w:val="18"/>
        </w:rPr>
        <w:t>youth</w:t>
      </w:r>
      <w:r w:rsidRPr="0046716F">
        <w:rPr>
          <w:rFonts w:asciiTheme="minorHAnsi" w:hAnsiTheme="minorHAnsi" w:cstheme="minorHAnsi"/>
          <w:sz w:val="18"/>
        </w:rPr>
        <w:t xml:space="preserve"> soccer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programs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only enrich children’s </w:t>
      </w:r>
      <w:r w:rsidR="007D2270">
        <w:rPr>
          <w:rFonts w:asciiTheme="minorHAnsi" w:hAnsiTheme="minorHAnsi" w:cstheme="minorHAnsi"/>
          <w:sz w:val="18"/>
        </w:rPr>
        <w:t>lives but develop</w:t>
      </w:r>
      <w:r w:rsidRPr="0046716F">
        <w:rPr>
          <w:rFonts w:asciiTheme="minorHAnsi" w:hAnsiTheme="minorHAnsi" w:cstheme="minorHAnsi"/>
          <w:sz w:val="18"/>
        </w:rPr>
        <w:t xml:space="preserve"> and deliver</w:t>
      </w:r>
      <w:r w:rsidRPr="0046716F">
        <w:rPr>
          <w:rFonts w:asciiTheme="minorHAnsi" w:hAnsiTheme="minorHAnsi" w:cstheme="minorHAnsi"/>
          <w:spacing w:val="1"/>
          <w:sz w:val="18"/>
        </w:rPr>
        <w:t xml:space="preserve"> </w:t>
      </w:r>
      <w:r w:rsidRPr="0046716F">
        <w:rPr>
          <w:rFonts w:asciiTheme="minorHAnsi" w:hAnsiTheme="minorHAnsi" w:cstheme="minorHAnsi"/>
          <w:sz w:val="18"/>
        </w:rPr>
        <w:t>a fun experience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our</w:t>
      </w:r>
      <w:r w:rsidRPr="0046716F">
        <w:rPr>
          <w:rFonts w:asciiTheme="minorHAnsi" w:hAnsiTheme="minorHAnsi" w:cstheme="minorHAnsi"/>
          <w:spacing w:val="1"/>
          <w:sz w:val="18"/>
        </w:rPr>
        <w:t xml:space="preserve"> </w:t>
      </w:r>
      <w:r w:rsidRPr="0046716F">
        <w:rPr>
          <w:rFonts w:asciiTheme="minorHAnsi" w:hAnsiTheme="minorHAnsi" w:cstheme="minorHAnsi"/>
          <w:sz w:val="18"/>
        </w:rPr>
        <w:t>families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p>
    <w:p w14:paraId="1C2A18EC" w14:textId="77777777" w:rsidR="00FB118A" w:rsidRPr="0046716F" w:rsidRDefault="00FB118A" w:rsidP="000970AF">
      <w:pPr>
        <w:spacing w:before="9"/>
        <w:rPr>
          <w:rFonts w:eastAsia="Arial" w:cstheme="minorHAnsi"/>
          <w:sz w:val="18"/>
          <w:szCs w:val="16"/>
        </w:rPr>
      </w:pPr>
    </w:p>
    <w:p w14:paraId="160AE7DC" w14:textId="5DEEB50F"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z w:val="18"/>
        </w:rPr>
        <w:t>The competition itself, rather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the outcome,</w:t>
      </w:r>
      <w:r w:rsidRPr="0046716F">
        <w:rPr>
          <w:rFonts w:asciiTheme="minorHAnsi" w:hAnsiTheme="minorHAnsi" w:cstheme="minorHAnsi"/>
          <w:spacing w:val="1"/>
          <w:sz w:val="18"/>
        </w:rPr>
        <w:t xml:space="preserve"> </w:t>
      </w:r>
      <w:r w:rsidRPr="0046716F">
        <w:rPr>
          <w:rFonts w:asciiTheme="minorHAnsi" w:hAnsiTheme="minorHAnsi" w:cstheme="minorHAnsi"/>
          <w:sz w:val="18"/>
        </w:rPr>
        <w:t>teaches</w:t>
      </w:r>
      <w:r w:rsidRPr="0046716F">
        <w:rPr>
          <w:rFonts w:asciiTheme="minorHAnsi" w:hAnsiTheme="minorHAnsi" w:cstheme="minorHAnsi"/>
          <w:spacing w:val="2"/>
          <w:sz w:val="18"/>
        </w:rPr>
        <w:t xml:space="preserve"> </w:t>
      </w:r>
      <w:r w:rsidRPr="0046716F">
        <w:rPr>
          <w:rFonts w:asciiTheme="minorHAnsi" w:hAnsiTheme="minorHAnsi" w:cstheme="minorHAnsi"/>
          <w:sz w:val="18"/>
        </w:rPr>
        <w:t>vital</w:t>
      </w:r>
      <w:r w:rsidRPr="0046716F">
        <w:rPr>
          <w:rFonts w:asciiTheme="minorHAnsi" w:hAnsiTheme="minorHAnsi" w:cstheme="minorHAnsi"/>
          <w:spacing w:val="1"/>
          <w:sz w:val="18"/>
        </w:rPr>
        <w:t xml:space="preserve"> </w:t>
      </w:r>
      <w:r w:rsidRPr="0046716F">
        <w:rPr>
          <w:rFonts w:asciiTheme="minorHAnsi" w:hAnsiTheme="minorHAnsi" w:cstheme="minorHAnsi"/>
          <w:sz w:val="18"/>
        </w:rPr>
        <w:t>life</w:t>
      </w:r>
      <w:r w:rsidRPr="0046716F">
        <w:rPr>
          <w:rFonts w:asciiTheme="minorHAnsi" w:hAnsiTheme="minorHAnsi" w:cstheme="minorHAnsi"/>
          <w:spacing w:val="-3"/>
          <w:sz w:val="18"/>
        </w:rPr>
        <w:t xml:space="preserve"> </w:t>
      </w:r>
      <w:r w:rsidRPr="0046716F">
        <w:rPr>
          <w:rFonts w:asciiTheme="minorHAnsi" w:hAnsiTheme="minorHAnsi" w:cstheme="minorHAnsi"/>
          <w:sz w:val="18"/>
        </w:rPr>
        <w:t>lessons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about</w:t>
      </w:r>
      <w:r w:rsidRPr="0046716F">
        <w:rPr>
          <w:rFonts w:asciiTheme="minorHAnsi" w:hAnsiTheme="minorHAnsi" w:cstheme="minorHAnsi"/>
          <w:spacing w:val="1"/>
          <w:sz w:val="18"/>
        </w:rPr>
        <w:t xml:space="preserve"> </w:t>
      </w:r>
      <w:r w:rsidRPr="0046716F">
        <w:rPr>
          <w:rFonts w:asciiTheme="minorHAnsi" w:hAnsiTheme="minorHAnsi" w:cstheme="minorHAnsi"/>
          <w:sz w:val="18"/>
        </w:rPr>
        <w:t>character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ethics.</w:t>
      </w:r>
      <w:r w:rsidRPr="0046716F">
        <w:rPr>
          <w:rFonts w:asciiTheme="minorHAnsi" w:hAnsiTheme="minorHAnsi" w:cstheme="minorHAnsi"/>
          <w:spacing w:val="1"/>
          <w:sz w:val="18"/>
        </w:rPr>
        <w:t xml:space="preserve"> </w:t>
      </w:r>
      <w:r w:rsidRPr="0046716F">
        <w:rPr>
          <w:rFonts w:asciiTheme="minorHAnsi" w:hAnsiTheme="minorHAnsi" w:cstheme="minorHAnsi"/>
          <w:sz w:val="18"/>
        </w:rPr>
        <w:t>In AYSO,</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young</w:t>
      </w:r>
      <w:r w:rsidRPr="0046716F">
        <w:rPr>
          <w:rFonts w:asciiTheme="minorHAnsi" w:hAnsiTheme="minorHAnsi" w:cstheme="minorHAnsi"/>
          <w:spacing w:val="47"/>
          <w:sz w:val="18"/>
        </w:rPr>
        <w:t xml:space="preserve"> </w:t>
      </w:r>
      <w:r w:rsidRPr="0046716F">
        <w:rPr>
          <w:rFonts w:asciiTheme="minorHAnsi" w:hAnsiTheme="minorHAnsi" w:cstheme="minorHAnsi"/>
          <w:sz w:val="18"/>
        </w:rPr>
        <w:t>people learn to work</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together,</w:t>
      </w:r>
      <w:r w:rsidRPr="0046716F">
        <w:rPr>
          <w:rFonts w:asciiTheme="minorHAnsi" w:hAnsiTheme="minorHAnsi" w:cstheme="minorHAnsi"/>
          <w:spacing w:val="1"/>
          <w:sz w:val="18"/>
        </w:rPr>
        <w:t xml:space="preserve"> </w:t>
      </w:r>
      <w:r w:rsidRPr="0046716F">
        <w:rPr>
          <w:rFonts w:asciiTheme="minorHAnsi" w:hAnsiTheme="minorHAnsi" w:cstheme="minorHAnsi"/>
          <w:sz w:val="18"/>
        </w:rPr>
        <w:t>to sacrifice for the team,</w:t>
      </w:r>
      <w:r w:rsidRPr="0046716F">
        <w:rPr>
          <w:rFonts w:asciiTheme="minorHAnsi" w:hAnsiTheme="minorHAnsi" w:cstheme="minorHAnsi"/>
          <w:spacing w:val="1"/>
          <w:sz w:val="18"/>
        </w:rPr>
        <w:t xml:space="preserve"> </w:t>
      </w:r>
      <w:r w:rsidRPr="0046716F">
        <w:rPr>
          <w:rFonts w:asciiTheme="minorHAnsi" w:hAnsiTheme="minorHAnsi" w:cstheme="minorHAnsi"/>
          <w:sz w:val="18"/>
        </w:rPr>
        <w:t>to enjoy winning and to deal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w:t>
      </w:r>
      <w:r w:rsidRPr="0046716F">
        <w:rPr>
          <w:rFonts w:asciiTheme="minorHAnsi" w:hAnsiTheme="minorHAnsi" w:cstheme="minorHAnsi"/>
          <w:spacing w:val="-2"/>
          <w:sz w:val="18"/>
        </w:rPr>
        <w:t>defeat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 while </w:t>
      </w:r>
      <w:r w:rsidR="007D2270">
        <w:rPr>
          <w:rFonts w:asciiTheme="minorHAnsi" w:hAnsiTheme="minorHAnsi" w:cstheme="minorHAnsi"/>
          <w:sz w:val="18"/>
        </w:rPr>
        <w:t>learning soccer skills</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becoming physically fit,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being</w:t>
      </w:r>
      <w:r w:rsidRPr="0046716F">
        <w:rPr>
          <w:rFonts w:asciiTheme="minorHAnsi" w:hAnsiTheme="minorHAnsi" w:cstheme="minorHAnsi"/>
          <w:sz w:val="18"/>
        </w:rPr>
        <w:t xml:space="preserve"> healthy and having fun playing the </w:t>
      </w:r>
      <w:r w:rsidRPr="0046716F">
        <w:rPr>
          <w:rFonts w:asciiTheme="minorHAnsi" w:hAnsiTheme="minorHAnsi" w:cstheme="minorHAnsi"/>
          <w:spacing w:val="-2"/>
          <w:sz w:val="18"/>
        </w:rPr>
        <w:t>game.</w:t>
      </w:r>
    </w:p>
    <w:p w14:paraId="3B6D9965" w14:textId="77777777" w:rsidR="00FB118A" w:rsidRPr="0046716F" w:rsidRDefault="00FB118A" w:rsidP="000970AF">
      <w:pPr>
        <w:spacing w:before="11"/>
        <w:rPr>
          <w:rFonts w:eastAsia="Arial" w:cstheme="minorHAnsi"/>
          <w:sz w:val="16"/>
          <w:szCs w:val="15"/>
        </w:rPr>
      </w:pPr>
    </w:p>
    <w:p w14:paraId="76A2938D" w14:textId="4309E186"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z w:val="18"/>
        </w:rPr>
        <w:t>Because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value that</w:t>
      </w:r>
      <w:r w:rsidRPr="0046716F">
        <w:rPr>
          <w:rFonts w:asciiTheme="minorHAnsi" w:hAnsiTheme="minorHAnsi" w:cstheme="minorHAnsi"/>
          <w:spacing w:val="1"/>
          <w:sz w:val="18"/>
        </w:rPr>
        <w:t xml:space="preserve"> </w:t>
      </w:r>
      <w:r w:rsidRPr="0046716F">
        <w:rPr>
          <w:rFonts w:asciiTheme="minorHAnsi" w:hAnsiTheme="minorHAnsi" w:cstheme="minorHAnsi"/>
          <w:sz w:val="18"/>
        </w:rPr>
        <w:t>AYSO</w:t>
      </w:r>
      <w:r w:rsidRPr="0046716F">
        <w:rPr>
          <w:rFonts w:asciiTheme="minorHAnsi" w:hAnsiTheme="minorHAnsi" w:cstheme="minorHAnsi"/>
          <w:spacing w:val="2"/>
          <w:sz w:val="18"/>
        </w:rPr>
        <w:t xml:space="preserve"> </w:t>
      </w:r>
      <w:r w:rsidRPr="0046716F">
        <w:rPr>
          <w:rFonts w:asciiTheme="minorHAnsi" w:hAnsiTheme="minorHAnsi" w:cstheme="minorHAnsi"/>
          <w:sz w:val="18"/>
        </w:rPr>
        <w:t>places</w:t>
      </w:r>
      <w:r w:rsidRPr="0046716F">
        <w:rPr>
          <w:rFonts w:asciiTheme="minorHAnsi" w:hAnsiTheme="minorHAnsi" w:cstheme="minorHAnsi"/>
          <w:spacing w:val="2"/>
          <w:sz w:val="18"/>
        </w:rPr>
        <w:t xml:space="preserve"> </w:t>
      </w:r>
      <w:r w:rsidRPr="0046716F">
        <w:rPr>
          <w:rFonts w:asciiTheme="minorHAnsi" w:hAnsiTheme="minorHAnsi" w:cstheme="minorHAnsi"/>
          <w:sz w:val="18"/>
        </w:rPr>
        <w:t>on sportsmanship, sporting behavior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sportsmanship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used </w:t>
      </w:r>
      <w:r w:rsidR="000970AF">
        <w:rPr>
          <w:rFonts w:asciiTheme="minorHAnsi" w:hAnsiTheme="minorHAnsi" w:cstheme="minorHAnsi"/>
          <w:sz w:val="18"/>
        </w:rPr>
        <w:t>to break ties</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the standings,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Sportsmanship Awards</w:t>
      </w:r>
      <w:r w:rsidRPr="0046716F">
        <w:rPr>
          <w:rFonts w:asciiTheme="minorHAnsi" w:hAnsiTheme="minorHAnsi" w:cstheme="minorHAnsi"/>
          <w:spacing w:val="2"/>
          <w:sz w:val="18"/>
        </w:rPr>
        <w:t xml:space="preserve"> </w:t>
      </w:r>
      <w:r w:rsidRPr="0046716F">
        <w:rPr>
          <w:rFonts w:asciiTheme="minorHAnsi" w:hAnsiTheme="minorHAnsi" w:cstheme="minorHAnsi"/>
          <w:sz w:val="18"/>
        </w:rPr>
        <w:t>are the highest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honor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teams,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including</w:t>
      </w:r>
      <w:r w:rsidRPr="0046716F">
        <w:rPr>
          <w:rFonts w:asciiTheme="minorHAnsi" w:hAnsiTheme="minorHAnsi" w:cstheme="minorHAnsi"/>
          <w:sz w:val="18"/>
        </w:rPr>
        <w:t xml:space="preserve"> </w:t>
      </w:r>
      <w:r w:rsidR="000970AF">
        <w:rPr>
          <w:rFonts w:asciiTheme="minorHAnsi" w:hAnsiTheme="minorHAnsi" w:cstheme="minorHAnsi"/>
          <w:spacing w:val="-2"/>
          <w:sz w:val="18"/>
        </w:rPr>
        <w:t>the AYSO Michalski</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Sportsmanship </w:t>
      </w:r>
      <w:r w:rsidRPr="0046716F">
        <w:rPr>
          <w:rFonts w:asciiTheme="minorHAnsi" w:hAnsiTheme="minorHAnsi" w:cstheme="minorHAnsi"/>
          <w:spacing w:val="-2"/>
          <w:sz w:val="18"/>
        </w:rPr>
        <w:t>Cup,</w:t>
      </w:r>
      <w:r w:rsidRPr="0046716F">
        <w:rPr>
          <w:rFonts w:asciiTheme="minorHAnsi" w:hAnsiTheme="minorHAnsi" w:cstheme="minorHAnsi"/>
          <w:spacing w:val="1"/>
          <w:sz w:val="18"/>
        </w:rPr>
        <w:t xml:space="preserve"> </w:t>
      </w:r>
      <w:r w:rsidRPr="0046716F">
        <w:rPr>
          <w:rFonts w:asciiTheme="minorHAnsi" w:hAnsiTheme="minorHAnsi" w:cstheme="minorHAnsi"/>
          <w:sz w:val="18"/>
        </w:rPr>
        <w:t>which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by the </w:t>
      </w:r>
      <w:r w:rsidRPr="0092264E">
        <w:rPr>
          <w:rFonts w:asciiTheme="minorHAnsi" w:hAnsiTheme="minorHAnsi" w:cstheme="minorHAnsi"/>
          <w:sz w:val="18"/>
          <w:rPrChange w:id="76" w:author="Mike Hoyer" w:date="2018-08-14T17:37:00Z">
            <w:rPr>
              <w:rFonts w:asciiTheme="minorHAnsi" w:hAnsiTheme="minorHAnsi" w:cstheme="minorHAnsi"/>
              <w:sz w:val="18"/>
              <w:highlight w:val="cyan"/>
            </w:rPr>
          </w:rPrChange>
        </w:rPr>
        <w:t>National</w:t>
      </w:r>
      <w:r w:rsidRPr="0092264E">
        <w:rPr>
          <w:rFonts w:asciiTheme="minorHAnsi" w:hAnsiTheme="minorHAnsi" w:cstheme="minorHAnsi"/>
          <w:spacing w:val="1"/>
          <w:sz w:val="18"/>
          <w:rPrChange w:id="77" w:author="Mike Hoyer" w:date="2018-08-14T17:37:00Z">
            <w:rPr>
              <w:rFonts w:asciiTheme="minorHAnsi" w:hAnsiTheme="minorHAnsi" w:cstheme="minorHAnsi"/>
              <w:spacing w:val="1"/>
              <w:sz w:val="18"/>
              <w:highlight w:val="cyan"/>
            </w:rPr>
          </w:rPrChange>
        </w:rPr>
        <w:t xml:space="preserve"> </w:t>
      </w:r>
      <w:r w:rsidRPr="0092264E">
        <w:rPr>
          <w:rFonts w:asciiTheme="minorHAnsi" w:hAnsiTheme="minorHAnsi" w:cstheme="minorHAnsi"/>
          <w:spacing w:val="-2"/>
          <w:sz w:val="18"/>
          <w:rPrChange w:id="78" w:author="Mike Hoyer" w:date="2018-08-14T17:37:00Z">
            <w:rPr>
              <w:rFonts w:asciiTheme="minorHAnsi" w:hAnsiTheme="minorHAnsi" w:cstheme="minorHAnsi"/>
              <w:spacing w:val="-2"/>
              <w:sz w:val="18"/>
              <w:highlight w:val="cyan"/>
            </w:rPr>
          </w:rPrChange>
        </w:rPr>
        <w:t>Games</w:t>
      </w:r>
      <w:r w:rsidRPr="0092264E">
        <w:rPr>
          <w:rFonts w:asciiTheme="minorHAnsi" w:hAnsiTheme="minorHAnsi" w:cstheme="minorHAnsi"/>
          <w:spacing w:val="2"/>
          <w:sz w:val="18"/>
          <w:rPrChange w:id="79" w:author="Mike Hoyer" w:date="2018-08-14T17:37:00Z">
            <w:rPr>
              <w:rFonts w:asciiTheme="minorHAnsi" w:hAnsiTheme="minorHAnsi" w:cstheme="minorHAnsi"/>
              <w:spacing w:val="2"/>
              <w:sz w:val="18"/>
              <w:highlight w:val="cyan"/>
            </w:rPr>
          </w:rPrChange>
        </w:rPr>
        <w:t xml:space="preserve"> </w:t>
      </w:r>
      <w:del w:id="80" w:author="Mike Hoyer" w:date="2018-08-14T17:37:00Z">
        <w:r w:rsidRPr="0092264E" w:rsidDel="0092264E">
          <w:rPr>
            <w:rFonts w:asciiTheme="minorHAnsi" w:hAnsiTheme="minorHAnsi" w:cstheme="minorHAnsi"/>
            <w:sz w:val="18"/>
            <w:rPrChange w:id="81" w:author="Mike Hoyer" w:date="2018-08-14T17:37:00Z">
              <w:rPr>
                <w:rFonts w:asciiTheme="minorHAnsi" w:hAnsiTheme="minorHAnsi" w:cstheme="minorHAnsi"/>
                <w:sz w:val="18"/>
                <w:highlight w:val="cyan"/>
              </w:rPr>
            </w:rPrChange>
          </w:rPr>
          <w:delText xml:space="preserve">Executive </w:delText>
        </w:r>
      </w:del>
      <w:ins w:id="82" w:author="Mike Hoyer" w:date="2018-08-14T17:37:00Z">
        <w:r w:rsidR="0092264E">
          <w:rPr>
            <w:rFonts w:asciiTheme="minorHAnsi" w:hAnsiTheme="minorHAnsi" w:cstheme="minorHAnsi"/>
            <w:sz w:val="18"/>
          </w:rPr>
          <w:t>Rules</w:t>
        </w:r>
        <w:r w:rsidR="0092264E" w:rsidRPr="0092264E">
          <w:rPr>
            <w:rFonts w:asciiTheme="minorHAnsi" w:hAnsiTheme="minorHAnsi" w:cstheme="minorHAnsi"/>
            <w:sz w:val="18"/>
            <w:rPrChange w:id="83" w:author="Mike Hoyer" w:date="2018-08-14T17:37:00Z">
              <w:rPr>
                <w:rFonts w:asciiTheme="minorHAnsi" w:hAnsiTheme="minorHAnsi" w:cstheme="minorHAnsi"/>
                <w:sz w:val="18"/>
                <w:highlight w:val="cyan"/>
              </w:rPr>
            </w:rPrChange>
          </w:rPr>
          <w:t xml:space="preserve"> </w:t>
        </w:r>
      </w:ins>
      <w:r w:rsidRPr="0092264E">
        <w:rPr>
          <w:rFonts w:asciiTheme="minorHAnsi" w:hAnsiTheme="minorHAnsi" w:cstheme="minorHAnsi"/>
          <w:sz w:val="18"/>
          <w:rPrChange w:id="84" w:author="Mike Hoyer" w:date="2018-08-14T17:37:00Z">
            <w:rPr>
              <w:rFonts w:asciiTheme="minorHAnsi" w:hAnsiTheme="minorHAnsi" w:cstheme="minorHAnsi"/>
              <w:sz w:val="18"/>
              <w:highlight w:val="cyan"/>
            </w:rPr>
          </w:rPrChange>
        </w:rPr>
        <w:t>Committee</w:t>
      </w:r>
      <w:r w:rsidRPr="0046716F">
        <w:rPr>
          <w:rFonts w:asciiTheme="minorHAnsi" w:hAnsiTheme="minorHAnsi" w:cstheme="minorHAnsi"/>
          <w:sz w:val="18"/>
        </w:rPr>
        <w:t xml:space="preserve"> to </w:t>
      </w:r>
      <w:r w:rsidRPr="0046716F">
        <w:rPr>
          <w:rFonts w:asciiTheme="minorHAnsi" w:hAnsiTheme="minorHAnsi" w:cstheme="minorHAnsi"/>
          <w:spacing w:val="-2"/>
          <w:sz w:val="18"/>
        </w:rPr>
        <w:t>one</w:t>
      </w:r>
      <w:r w:rsidRPr="0046716F">
        <w:rPr>
          <w:rFonts w:asciiTheme="minorHAnsi" w:hAnsiTheme="minorHAnsi" w:cstheme="minorHAnsi"/>
          <w:sz w:val="18"/>
        </w:rPr>
        <w:t xml:space="preserve"> </w:t>
      </w:r>
      <w:r w:rsidR="000970AF">
        <w:rPr>
          <w:rFonts w:asciiTheme="minorHAnsi" w:hAnsiTheme="minorHAnsi" w:cstheme="minorHAnsi"/>
          <w:sz w:val="18"/>
        </w:rPr>
        <w:t>team that demonstrates</w:t>
      </w:r>
      <w:r w:rsidRPr="0046716F">
        <w:rPr>
          <w:rFonts w:asciiTheme="minorHAnsi" w:hAnsiTheme="minorHAnsi" w:cstheme="minorHAnsi"/>
          <w:spacing w:val="2"/>
          <w:sz w:val="18"/>
        </w:rPr>
        <w:t xml:space="preserve"> </w:t>
      </w:r>
      <w:r w:rsidRPr="0046716F">
        <w:rPr>
          <w:rFonts w:asciiTheme="minorHAnsi" w:hAnsiTheme="minorHAnsi" w:cstheme="minorHAnsi"/>
          <w:sz w:val="18"/>
        </w:rPr>
        <w:t>the highest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level</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sportsmanship </w:t>
      </w:r>
      <w:r w:rsidRPr="0046716F">
        <w:rPr>
          <w:rFonts w:asciiTheme="minorHAnsi" w:hAnsiTheme="minorHAnsi" w:cstheme="minorHAnsi"/>
          <w:spacing w:val="-2"/>
          <w:sz w:val="18"/>
        </w:rPr>
        <w:t>out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participating in the tournament.</w:t>
      </w:r>
    </w:p>
    <w:p w14:paraId="56037C96" w14:textId="77777777" w:rsidR="00FB118A" w:rsidRPr="0046716F" w:rsidRDefault="00FB118A" w:rsidP="000970AF">
      <w:pPr>
        <w:spacing w:before="2"/>
        <w:rPr>
          <w:rFonts w:eastAsia="Arial" w:cstheme="minorHAnsi"/>
          <w:sz w:val="18"/>
          <w:szCs w:val="16"/>
        </w:rPr>
      </w:pPr>
    </w:p>
    <w:p w14:paraId="5ECF63C7" w14:textId="6094270C"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z w:val="18"/>
        </w:rPr>
        <w:t>Sportsmanship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based </w:t>
      </w:r>
      <w:r w:rsidRPr="0046716F">
        <w:rPr>
          <w:rFonts w:asciiTheme="minorHAnsi" w:hAnsiTheme="minorHAnsi" w:cstheme="minorHAnsi"/>
          <w:spacing w:val="-2"/>
          <w:sz w:val="18"/>
        </w:rPr>
        <w:t>upon</w:t>
      </w:r>
      <w:r w:rsidRPr="0046716F">
        <w:rPr>
          <w:rFonts w:asciiTheme="minorHAnsi" w:hAnsiTheme="minorHAnsi" w:cstheme="minorHAnsi"/>
          <w:sz w:val="18"/>
        </w:rPr>
        <w:t xml:space="preserve"> the Sportsmanship Forms in Exhibit</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1"/>
          <w:sz w:val="18"/>
        </w:rPr>
        <w:t xml:space="preserve"> </w:t>
      </w:r>
      <w:r w:rsidRPr="0046716F">
        <w:rPr>
          <w:rFonts w:asciiTheme="minorHAnsi" w:hAnsiTheme="minorHAnsi" w:cstheme="minorHAnsi"/>
          <w:sz w:val="18"/>
        </w:rPr>
        <w:t>at</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end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these rules.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One portion </w:t>
      </w:r>
      <w:r w:rsidR="00DF665A">
        <w:rPr>
          <w:rFonts w:asciiTheme="minorHAnsi" w:hAnsiTheme="minorHAnsi" w:cstheme="minorHAnsi"/>
          <w:sz w:val="18"/>
        </w:rPr>
        <w:t>will be filled</w:t>
      </w:r>
      <w:r w:rsidRPr="0046716F">
        <w:rPr>
          <w:rFonts w:asciiTheme="minorHAnsi" w:hAnsiTheme="minorHAnsi" w:cstheme="minorHAnsi"/>
          <w:sz w:val="18"/>
        </w:rPr>
        <w:t xml:space="preserve"> </w:t>
      </w:r>
      <w:r w:rsidRPr="0046716F">
        <w:rPr>
          <w:rFonts w:asciiTheme="minorHAnsi" w:hAnsiTheme="minorHAnsi" w:cstheme="minorHAnsi"/>
          <w:spacing w:val="-2"/>
          <w:sz w:val="18"/>
        </w:rPr>
        <w:t>out</w:t>
      </w:r>
      <w:r w:rsidRPr="0046716F">
        <w:rPr>
          <w:rFonts w:asciiTheme="minorHAnsi" w:hAnsiTheme="minorHAnsi" w:cstheme="minorHAnsi"/>
          <w:spacing w:val="1"/>
          <w:sz w:val="18"/>
        </w:rPr>
        <w:t xml:space="preserve"> </w:t>
      </w:r>
      <w:r w:rsidRPr="0046716F">
        <w:rPr>
          <w:rFonts w:asciiTheme="minorHAnsi" w:hAnsiTheme="minorHAnsi" w:cstheme="minorHAnsi"/>
          <w:sz w:val="18"/>
        </w:rPr>
        <w:t>by the referees,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filled </w:t>
      </w:r>
      <w:r w:rsidRPr="0046716F">
        <w:rPr>
          <w:rFonts w:asciiTheme="minorHAnsi" w:hAnsiTheme="minorHAnsi" w:cstheme="minorHAnsi"/>
          <w:spacing w:val="-2"/>
          <w:sz w:val="18"/>
        </w:rPr>
        <w:t>out</w:t>
      </w:r>
      <w:r w:rsidRPr="0046716F">
        <w:rPr>
          <w:rFonts w:asciiTheme="minorHAnsi" w:hAnsiTheme="minorHAnsi" w:cstheme="minorHAnsi"/>
          <w:spacing w:val="1"/>
          <w:sz w:val="18"/>
        </w:rPr>
        <w:t xml:space="preserve"> </w:t>
      </w:r>
      <w:r w:rsidRPr="0046716F">
        <w:rPr>
          <w:rFonts w:asciiTheme="minorHAnsi" w:hAnsiTheme="minorHAnsi" w:cstheme="minorHAnsi"/>
          <w:sz w:val="18"/>
        </w:rPr>
        <w:t>by the</w:t>
      </w:r>
      <w:r w:rsidRPr="0046716F">
        <w:rPr>
          <w:rFonts w:asciiTheme="minorHAnsi" w:hAnsiTheme="minorHAnsi" w:cstheme="minorHAnsi"/>
          <w:spacing w:val="2"/>
          <w:sz w:val="18"/>
        </w:rPr>
        <w:t xml:space="preserve"> </w:t>
      </w:r>
      <w:commentRangeStart w:id="85"/>
      <w:r w:rsidRPr="0046716F">
        <w:rPr>
          <w:rFonts w:asciiTheme="minorHAnsi" w:hAnsiTheme="minorHAnsi" w:cstheme="minorHAnsi"/>
          <w:sz w:val="18"/>
        </w:rPr>
        <w:t>field monitors</w:t>
      </w:r>
      <w:commentRangeEnd w:id="85"/>
      <w:r w:rsidR="0092264E">
        <w:rPr>
          <w:rStyle w:val="CommentReference"/>
          <w:rFonts w:asciiTheme="minorHAnsi" w:eastAsiaTheme="minorHAnsi" w:hAnsiTheme="minorHAnsi"/>
          <w:spacing w:val="0"/>
        </w:rPr>
        <w:commentReference w:id="85"/>
      </w:r>
      <w:r w:rsidRPr="0046716F">
        <w:rPr>
          <w:rFonts w:asciiTheme="minorHAnsi" w:hAnsiTheme="minorHAnsi" w:cstheme="minorHAnsi"/>
          <w:sz w:val="18"/>
        </w:rPr>
        <w:t xml:space="preserve">, with </w:t>
      </w:r>
      <w:r w:rsidRPr="0046716F">
        <w:rPr>
          <w:rFonts w:asciiTheme="minorHAnsi" w:hAnsiTheme="minorHAnsi" w:cstheme="minorHAnsi"/>
          <w:spacing w:val="-2"/>
          <w:sz w:val="18"/>
        </w:rPr>
        <w:t>input</w:t>
      </w:r>
      <w:r w:rsidRPr="0046716F">
        <w:rPr>
          <w:rFonts w:asciiTheme="minorHAnsi" w:hAnsiTheme="minorHAnsi" w:cstheme="minorHAnsi"/>
          <w:spacing w:val="1"/>
          <w:sz w:val="18"/>
        </w:rPr>
        <w:t xml:space="preserve"> </w:t>
      </w:r>
      <w:r w:rsidRPr="0046716F">
        <w:rPr>
          <w:rFonts w:asciiTheme="minorHAnsi" w:hAnsiTheme="minorHAnsi" w:cstheme="minorHAnsi"/>
          <w:sz w:val="18"/>
        </w:rPr>
        <w:t>from</w:t>
      </w:r>
      <w:r w:rsidRPr="0046716F">
        <w:rPr>
          <w:rFonts w:asciiTheme="minorHAnsi" w:hAnsiTheme="minorHAnsi" w:cstheme="minorHAnsi"/>
          <w:spacing w:val="-2"/>
          <w:sz w:val="18"/>
        </w:rPr>
        <w:t xml:space="preserve"> </w:t>
      </w:r>
      <w:r w:rsidRPr="0046716F">
        <w:rPr>
          <w:rFonts w:asciiTheme="minorHAnsi" w:hAnsiTheme="minorHAnsi" w:cstheme="minorHAnsi"/>
          <w:sz w:val="18"/>
        </w:rPr>
        <w:t>the referees,</w:t>
      </w:r>
      <w:r w:rsidRPr="0046716F">
        <w:rPr>
          <w:rFonts w:asciiTheme="minorHAnsi" w:hAnsiTheme="minorHAnsi" w:cstheme="minorHAnsi"/>
          <w:spacing w:val="1"/>
          <w:sz w:val="18"/>
        </w:rPr>
        <w:t xml:space="preserve"> </w:t>
      </w:r>
      <w:r w:rsidR="00DF665A">
        <w:rPr>
          <w:rFonts w:asciiTheme="minorHAnsi" w:hAnsiTheme="minorHAnsi" w:cstheme="minorHAnsi"/>
          <w:sz w:val="18"/>
        </w:rPr>
        <w:t>at the conclusion</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each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tiebreaker</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AYSO Michalski</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Sportsmanship </w:t>
      </w:r>
      <w:r w:rsidRPr="0046716F">
        <w:rPr>
          <w:rFonts w:asciiTheme="minorHAnsi" w:hAnsiTheme="minorHAnsi" w:cstheme="minorHAnsi"/>
          <w:spacing w:val="-2"/>
          <w:sz w:val="18"/>
        </w:rPr>
        <w:t>Cup,</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officials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may </w:t>
      </w:r>
      <w:r w:rsidRPr="0046716F">
        <w:rPr>
          <w:rFonts w:asciiTheme="minorHAnsi" w:hAnsiTheme="minorHAnsi" w:cstheme="minorHAnsi"/>
          <w:spacing w:val="-2"/>
          <w:sz w:val="18"/>
        </w:rPr>
        <w:t xml:space="preserve">offer </w:t>
      </w:r>
      <w:r w:rsidR="00DF665A">
        <w:rPr>
          <w:rFonts w:asciiTheme="minorHAnsi" w:hAnsiTheme="minorHAnsi" w:cstheme="minorHAnsi"/>
          <w:sz w:val="18"/>
        </w:rPr>
        <w:t>additional observations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coach </w:t>
      </w:r>
      <w:r w:rsidRPr="0046716F">
        <w:rPr>
          <w:rFonts w:asciiTheme="minorHAnsi" w:hAnsiTheme="minorHAnsi" w:cstheme="minorHAnsi"/>
          <w:spacing w:val="-2"/>
          <w:sz w:val="18"/>
        </w:rPr>
        <w:t>and</w:t>
      </w:r>
      <w:r w:rsidRPr="0046716F">
        <w:rPr>
          <w:rFonts w:asciiTheme="minorHAnsi" w:hAnsiTheme="minorHAnsi" w:cstheme="minorHAnsi"/>
          <w:sz w:val="18"/>
        </w:rPr>
        <w:t xml:space="preserve"> spectator conduct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throughout</w:t>
      </w:r>
      <w:r w:rsidRPr="0046716F">
        <w:rPr>
          <w:rFonts w:asciiTheme="minorHAnsi" w:hAnsiTheme="minorHAnsi" w:cstheme="minorHAnsi"/>
          <w:spacing w:val="1"/>
          <w:sz w:val="18"/>
        </w:rPr>
        <w:t xml:space="preserve"> </w:t>
      </w:r>
      <w:r w:rsidR="00DF665A">
        <w:rPr>
          <w:rFonts w:asciiTheme="minorHAnsi" w:hAnsiTheme="minorHAnsi" w:cstheme="minorHAnsi"/>
          <w:sz w:val="18"/>
        </w:rPr>
        <w:t>the G</w:t>
      </w:r>
      <w:r w:rsidRPr="0046716F">
        <w:rPr>
          <w:rFonts w:asciiTheme="minorHAnsi" w:hAnsiTheme="minorHAnsi" w:cstheme="minorHAnsi"/>
          <w:sz w:val="18"/>
        </w:rPr>
        <w:t>ames.</w:t>
      </w:r>
    </w:p>
    <w:p w14:paraId="5533A89A" w14:textId="77777777" w:rsidR="00FB118A" w:rsidRPr="0046716F" w:rsidRDefault="00FB118A" w:rsidP="000970AF">
      <w:pPr>
        <w:spacing w:before="5"/>
        <w:rPr>
          <w:rFonts w:eastAsia="Arial" w:cstheme="minorHAnsi"/>
          <w:sz w:val="18"/>
          <w:szCs w:val="16"/>
        </w:rPr>
      </w:pPr>
    </w:p>
    <w:p w14:paraId="39D7F795" w14:textId="132A6973"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z w:val="18"/>
        </w:rPr>
        <w:t xml:space="preserve">In each </w:t>
      </w:r>
      <w:r w:rsidRPr="0046716F">
        <w:rPr>
          <w:rFonts w:asciiTheme="minorHAnsi" w:hAnsiTheme="minorHAnsi" w:cstheme="minorHAnsi"/>
          <w:spacing w:val="-2"/>
          <w:sz w:val="18"/>
        </w:rPr>
        <w:t>age</w:t>
      </w:r>
      <w:r w:rsidRPr="0046716F">
        <w:rPr>
          <w:rFonts w:asciiTheme="minorHAnsi" w:hAnsiTheme="minorHAnsi" w:cstheme="minorHAnsi"/>
          <w:sz w:val="18"/>
        </w:rPr>
        <w:t xml:space="preserve"> division,</w:t>
      </w:r>
      <w:r w:rsidRPr="0046716F">
        <w:rPr>
          <w:rFonts w:asciiTheme="minorHAnsi" w:hAnsiTheme="minorHAnsi" w:cstheme="minorHAnsi"/>
          <w:spacing w:val="1"/>
          <w:sz w:val="18"/>
        </w:rPr>
        <w:t xml:space="preserve"> </w:t>
      </w:r>
      <w:r w:rsidRPr="0046716F">
        <w:rPr>
          <w:rFonts w:asciiTheme="minorHAnsi" w:hAnsiTheme="minorHAnsi" w:cstheme="minorHAnsi"/>
          <w:sz w:val="18"/>
        </w:rPr>
        <w:t>the team 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earns</w:t>
      </w:r>
      <w:r w:rsidRPr="0046716F">
        <w:rPr>
          <w:rFonts w:asciiTheme="minorHAnsi" w:hAnsiTheme="minorHAnsi" w:cstheme="minorHAnsi"/>
          <w:spacing w:val="2"/>
          <w:sz w:val="18"/>
        </w:rPr>
        <w:t xml:space="preserve"> </w:t>
      </w:r>
      <w:r w:rsidRPr="0046716F">
        <w:rPr>
          <w:rFonts w:asciiTheme="minorHAnsi" w:hAnsiTheme="minorHAnsi" w:cstheme="minorHAnsi"/>
          <w:sz w:val="18"/>
        </w:rPr>
        <w:t>the highest</w:t>
      </w:r>
      <w:r w:rsidRPr="0046716F">
        <w:rPr>
          <w:rFonts w:asciiTheme="minorHAnsi" w:hAnsiTheme="minorHAnsi" w:cstheme="minorHAnsi"/>
          <w:spacing w:val="1"/>
          <w:sz w:val="18"/>
        </w:rPr>
        <w:t xml:space="preserve"> </w:t>
      </w:r>
      <w:r w:rsidRPr="0046716F">
        <w:rPr>
          <w:rFonts w:asciiTheme="minorHAnsi" w:hAnsiTheme="minorHAnsi" w:cstheme="minorHAnsi"/>
          <w:sz w:val="18"/>
        </w:rPr>
        <w:t>total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points </w:t>
      </w:r>
      <w:r w:rsidRPr="0046716F">
        <w:rPr>
          <w:rFonts w:asciiTheme="minorHAnsi" w:hAnsiTheme="minorHAnsi" w:cstheme="minorHAnsi"/>
          <w:spacing w:val="-2"/>
          <w:sz w:val="18"/>
        </w:rPr>
        <w:t>over</w:t>
      </w:r>
      <w:r w:rsidRPr="0046716F">
        <w:rPr>
          <w:rFonts w:asciiTheme="minorHAnsi" w:hAnsiTheme="minorHAnsi" w:cstheme="minorHAnsi"/>
          <w:spacing w:val="1"/>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w:t>
      </w:r>
      <w:r w:rsidRPr="0046716F">
        <w:rPr>
          <w:rFonts w:asciiTheme="minorHAnsi" w:hAnsiTheme="minorHAnsi" w:cstheme="minorHAnsi"/>
          <w:spacing w:val="-2"/>
          <w:sz w:val="18"/>
        </w:rPr>
        <w:t>games</w:t>
      </w:r>
      <w:r w:rsidRPr="0046716F">
        <w:rPr>
          <w:rFonts w:asciiTheme="minorHAnsi" w:hAnsiTheme="minorHAnsi" w:cstheme="minorHAnsi"/>
          <w:spacing w:val="3"/>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00DF665A">
        <w:rPr>
          <w:rFonts w:asciiTheme="minorHAnsi" w:hAnsiTheme="minorHAnsi" w:cstheme="minorHAnsi"/>
          <w:sz w:val="18"/>
        </w:rPr>
        <w:t>honored for outstanding</w:t>
      </w:r>
      <w:r w:rsidRPr="0046716F">
        <w:rPr>
          <w:rFonts w:asciiTheme="minorHAnsi" w:hAnsiTheme="minorHAnsi" w:cstheme="minorHAnsi"/>
          <w:sz w:val="18"/>
        </w:rPr>
        <w:t xml:space="preserve"> sportsmanship and 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those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receive medals.</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event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00DF665A">
        <w:rPr>
          <w:rFonts w:asciiTheme="minorHAnsi" w:hAnsiTheme="minorHAnsi" w:cstheme="minorHAnsi"/>
          <w:sz w:val="18"/>
        </w:rPr>
        <w:t>tie, 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receive medals.</w:t>
      </w:r>
    </w:p>
    <w:p w14:paraId="2D41EE97" w14:textId="77777777" w:rsidR="00FB118A" w:rsidRPr="0046716F" w:rsidRDefault="00FB118A" w:rsidP="000970AF">
      <w:pPr>
        <w:spacing w:before="5"/>
        <w:rPr>
          <w:rFonts w:eastAsia="Arial" w:cstheme="minorHAnsi"/>
          <w:sz w:val="20"/>
          <w:szCs w:val="18"/>
        </w:rPr>
      </w:pPr>
    </w:p>
    <w:p w14:paraId="556ADA11" w14:textId="77777777" w:rsidR="00FB118A" w:rsidRPr="0046716F" w:rsidRDefault="00DA3BD7" w:rsidP="000970AF">
      <w:pPr>
        <w:pStyle w:val="BodyText"/>
        <w:jc w:val="left"/>
        <w:rPr>
          <w:rFonts w:asciiTheme="minorHAnsi" w:hAnsiTheme="minorHAnsi" w:cstheme="minorHAnsi"/>
          <w:sz w:val="18"/>
        </w:rPr>
      </w:pP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proceeding into the medal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rounds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the opportunity to continue to demonstrate excellent</w:t>
      </w:r>
      <w:r w:rsidRPr="0046716F">
        <w:rPr>
          <w:rFonts w:asciiTheme="minorHAnsi" w:hAnsiTheme="minorHAnsi" w:cstheme="minorHAnsi"/>
          <w:spacing w:val="55"/>
          <w:sz w:val="18"/>
        </w:rPr>
        <w:t xml:space="preserve"> </w:t>
      </w:r>
      <w:r w:rsidRPr="0046716F">
        <w:rPr>
          <w:rFonts w:asciiTheme="minorHAnsi" w:hAnsiTheme="minorHAnsi" w:cstheme="minorHAnsi"/>
          <w:sz w:val="18"/>
        </w:rPr>
        <w:t>sportsmanship,</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based on the same criteria used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games.</w:t>
      </w:r>
    </w:p>
    <w:p w14:paraId="7F3C9564" w14:textId="77777777" w:rsidR="00FB118A" w:rsidRPr="0046716F" w:rsidRDefault="00FB118A" w:rsidP="000970AF">
      <w:pPr>
        <w:spacing w:line="259" w:lineRule="auto"/>
        <w:rPr>
          <w:rFonts w:cstheme="minorHAnsi"/>
          <w:sz w:val="24"/>
        </w:rPr>
      </w:pPr>
    </w:p>
    <w:p w14:paraId="523C07A7" w14:textId="77777777" w:rsidR="00FB118A" w:rsidRPr="0046716F" w:rsidRDefault="00C552AF" w:rsidP="00B6294F">
      <w:pPr>
        <w:pStyle w:val="Heading2"/>
        <w:rPr>
          <w:rFonts w:asciiTheme="minorHAnsi" w:hAnsiTheme="minorHAnsi" w:cstheme="minorHAnsi"/>
          <w:sz w:val="21"/>
        </w:rPr>
      </w:pPr>
      <w:bookmarkStart w:id="86" w:name="_TOC_250028"/>
      <w:r w:rsidRPr="0046716F">
        <w:rPr>
          <w:rFonts w:asciiTheme="minorHAnsi" w:hAnsiTheme="minorHAnsi" w:cstheme="minorHAnsi"/>
          <w:spacing w:val="-2"/>
          <w:sz w:val="21"/>
        </w:rPr>
        <w:t>G</w:t>
      </w:r>
      <w:r w:rsidR="00DA3BD7" w:rsidRPr="0046716F">
        <w:rPr>
          <w:rFonts w:asciiTheme="minorHAnsi" w:hAnsiTheme="minorHAnsi" w:cstheme="minorHAnsi"/>
          <w:sz w:val="21"/>
        </w:rPr>
        <w:t>AME</w:t>
      </w:r>
      <w:r w:rsidR="00DA3BD7" w:rsidRPr="0046716F">
        <w:rPr>
          <w:rFonts w:asciiTheme="minorHAnsi" w:hAnsiTheme="minorHAnsi" w:cstheme="minorHAnsi"/>
          <w:spacing w:val="-2"/>
          <w:sz w:val="21"/>
        </w:rPr>
        <w:t xml:space="preserve"> </w:t>
      </w:r>
      <w:r w:rsidR="00DA3BD7" w:rsidRPr="0046716F">
        <w:rPr>
          <w:rFonts w:asciiTheme="minorHAnsi" w:hAnsiTheme="minorHAnsi" w:cstheme="minorHAnsi"/>
          <w:sz w:val="21"/>
        </w:rPr>
        <w:t>FORMAT</w:t>
      </w:r>
      <w:bookmarkEnd w:id="86"/>
    </w:p>
    <w:p w14:paraId="63FE61EA"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7941DC5A" wp14:editId="6EAF7017">
                <wp:extent cx="4590415" cy="6350"/>
                <wp:effectExtent l="8890" t="3175" r="10795" b="9525"/>
                <wp:docPr id="6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67" name="Group 57"/>
                        <wpg:cNvGrpSpPr>
                          <a:grpSpLocks/>
                        </wpg:cNvGrpSpPr>
                        <wpg:grpSpPr bwMode="auto">
                          <a:xfrm>
                            <a:off x="5" y="5"/>
                            <a:ext cx="7220" cy="2"/>
                            <a:chOff x="5" y="5"/>
                            <a:chExt cx="7220" cy="2"/>
                          </a:xfrm>
                        </wpg:grpSpPr>
                        <wps:wsp>
                          <wps:cNvPr id="68" name="Freeform 58"/>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3D6AAD0" id="Group 56"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CJxXtGhAMAANUIAAAOAAAAAAAAAAAAAAAAAC4CAABkcnMv&#10;ZTJvRG9jLnhtbFBLAQItABQABgAIAAAAIQAQBopF2wAAAAMBAAAPAAAAAAAAAAAAAAAAAN4FAABk&#10;cnMvZG93bnJldi54bWxQSwUGAAAAAAQABADzAAAA5gYAAAAA&#10;">
                <v:group id="Group 57"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8"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" path="m,l7219,e" filled="f" strokeweight=".48pt">
                    <v:path arrowok="t" o:connecttype="custom" o:connectlocs="0,0;7219,0" o:connectangles="0,0"/>
                  </v:shape>
                </v:group>
                <w10:anchorlock/>
              </v:group>
            </w:pict>
          </mc:Fallback>
        </mc:AlternateContent>
      </w:r>
    </w:p>
    <w:p w14:paraId="30FF3C74" w14:textId="77777777" w:rsidR="00821E0D" w:rsidRPr="0046716F" w:rsidRDefault="00821E0D" w:rsidP="003F688E">
      <w:pPr>
        <w:pStyle w:val="Heading3"/>
        <w:rPr>
          <w:rFonts w:asciiTheme="minorHAnsi" w:hAnsiTheme="minorHAnsi" w:cstheme="minorHAnsi"/>
          <w:sz w:val="18"/>
        </w:rPr>
      </w:pPr>
      <w:bookmarkStart w:id="87" w:name="_TOC_250027"/>
    </w:p>
    <w:p w14:paraId="4ABEFDF0"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w:t>
      </w:r>
      <w:bookmarkEnd w:id="87"/>
    </w:p>
    <w:p w14:paraId="1C20CB30" w14:textId="77777777" w:rsidR="00FB118A" w:rsidRPr="0046716F" w:rsidRDefault="00FB118A" w:rsidP="00131F9E">
      <w:pPr>
        <w:spacing w:before="1"/>
        <w:jc w:val="both"/>
        <w:rPr>
          <w:rFonts w:eastAsia="Arial Black" w:cstheme="minorHAnsi"/>
          <w:b/>
          <w:bCs/>
          <w:sz w:val="16"/>
          <w:szCs w:val="15"/>
        </w:rPr>
      </w:pPr>
    </w:p>
    <w:p w14:paraId="311FB29A" w14:textId="1FC93D12" w:rsidR="00FB118A" w:rsidRPr="0046716F" w:rsidRDefault="00FE1D40" w:rsidP="003F688E">
      <w:pPr>
        <w:pStyle w:val="BodyText"/>
        <w:numPr>
          <w:ilvl w:val="0"/>
          <w:numId w:val="7"/>
        </w:numPr>
        <w:rPr>
          <w:rFonts w:asciiTheme="minorHAnsi" w:hAnsiTheme="minorHAnsi" w:cstheme="minorHAnsi"/>
          <w:sz w:val="18"/>
        </w:rPr>
      </w:pPr>
      <w:r w:rsidRPr="0092264E">
        <w:rPr>
          <w:rFonts w:asciiTheme="minorHAnsi" w:hAnsiTheme="minorHAnsi" w:cstheme="minorHAnsi"/>
          <w:sz w:val="18"/>
          <w:rPrChange w:id="88" w:author="Mike Hoyer" w:date="2018-08-14T17:37:00Z">
            <w:rPr>
              <w:rFonts w:asciiTheme="minorHAnsi" w:hAnsiTheme="minorHAnsi" w:cstheme="minorHAnsi"/>
              <w:sz w:val="18"/>
              <w:highlight w:val="cyan"/>
            </w:rPr>
          </w:rPrChange>
        </w:rPr>
        <w:t>Girls</w:t>
      </w:r>
      <w:del w:id="89" w:author="Mike Hoyer" w:date="2018-08-14T17:37:00Z">
        <w:r w:rsidRPr="0092264E" w:rsidDel="0092264E">
          <w:rPr>
            <w:rFonts w:asciiTheme="minorHAnsi" w:hAnsiTheme="minorHAnsi" w:cstheme="minorHAnsi"/>
            <w:sz w:val="18"/>
            <w:rPrChange w:id="90" w:author="Mike Hoyer" w:date="2018-08-14T17:37:00Z">
              <w:rPr>
                <w:rFonts w:asciiTheme="minorHAnsi" w:hAnsiTheme="minorHAnsi" w:cstheme="minorHAnsi"/>
                <w:sz w:val="18"/>
                <w:highlight w:val="cyan"/>
              </w:rPr>
            </w:rPrChange>
          </w:rPr>
          <w:delText>’</w:delText>
        </w:r>
      </w:del>
      <w:r w:rsidR="00DA3BD7" w:rsidRPr="0092264E">
        <w:rPr>
          <w:rFonts w:asciiTheme="minorHAnsi" w:hAnsiTheme="minorHAnsi" w:cstheme="minorHAnsi"/>
          <w:spacing w:val="1"/>
          <w:sz w:val="18"/>
          <w:rPrChange w:id="91" w:author="Mike Hoyer" w:date="2018-08-14T17:37:00Z">
            <w:rPr>
              <w:rFonts w:asciiTheme="minorHAnsi" w:hAnsiTheme="minorHAnsi" w:cstheme="minorHAnsi"/>
              <w:spacing w:val="1"/>
              <w:sz w:val="18"/>
              <w:highlight w:val="cyan"/>
            </w:rPr>
          </w:rPrChange>
        </w:rPr>
        <w:t xml:space="preserve"> </w:t>
      </w:r>
      <w:r w:rsidR="00DA3BD7" w:rsidRPr="0092264E">
        <w:rPr>
          <w:rFonts w:asciiTheme="minorHAnsi" w:hAnsiTheme="minorHAnsi" w:cstheme="minorHAnsi"/>
          <w:spacing w:val="-2"/>
          <w:sz w:val="18"/>
          <w:rPrChange w:id="92" w:author="Mike Hoyer" w:date="2018-08-14T17:37:00Z">
            <w:rPr>
              <w:rFonts w:asciiTheme="minorHAnsi" w:hAnsiTheme="minorHAnsi" w:cstheme="minorHAnsi"/>
              <w:spacing w:val="-2"/>
              <w:sz w:val="18"/>
              <w:highlight w:val="cyan"/>
            </w:rPr>
          </w:rPrChange>
        </w:rPr>
        <w:t>and</w:t>
      </w:r>
      <w:r w:rsidRPr="0092264E">
        <w:rPr>
          <w:rFonts w:asciiTheme="minorHAnsi" w:hAnsiTheme="minorHAnsi" w:cstheme="minorHAnsi"/>
          <w:sz w:val="18"/>
          <w:rPrChange w:id="93" w:author="Mike Hoyer" w:date="2018-08-14T17:37:00Z">
            <w:rPr>
              <w:rFonts w:asciiTheme="minorHAnsi" w:hAnsiTheme="minorHAnsi" w:cstheme="minorHAnsi"/>
              <w:sz w:val="18"/>
              <w:highlight w:val="cyan"/>
            </w:rPr>
          </w:rPrChange>
        </w:rPr>
        <w:t xml:space="preserve"> boys</w:t>
      </w:r>
      <w:del w:id="94" w:author="Mike Hoyer" w:date="2018-08-14T17:37:00Z">
        <w:r w:rsidRPr="0092264E" w:rsidDel="0092264E">
          <w:rPr>
            <w:rFonts w:asciiTheme="minorHAnsi" w:hAnsiTheme="minorHAnsi" w:cstheme="minorHAnsi"/>
            <w:sz w:val="18"/>
            <w:rPrChange w:id="95" w:author="Mike Hoyer" w:date="2018-08-14T17:37:00Z">
              <w:rPr>
                <w:rFonts w:asciiTheme="minorHAnsi" w:hAnsiTheme="minorHAnsi" w:cstheme="minorHAnsi"/>
                <w:sz w:val="18"/>
                <w:highlight w:val="cyan"/>
              </w:rPr>
            </w:rPrChange>
          </w:rPr>
          <w:delText>’</w:delText>
        </w:r>
      </w:del>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teams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within </w:t>
      </w:r>
      <w:r w:rsidR="00DA3BD7" w:rsidRPr="0046716F">
        <w:rPr>
          <w:rFonts w:asciiTheme="minorHAnsi" w:hAnsiTheme="minorHAnsi" w:cstheme="minorHAnsi"/>
          <w:spacing w:val="-2"/>
          <w:sz w:val="18"/>
        </w:rPr>
        <w:t>each</w:t>
      </w:r>
      <w:r w:rsidR="00DA3BD7" w:rsidRPr="0046716F">
        <w:rPr>
          <w:rFonts w:asciiTheme="minorHAnsi" w:hAnsiTheme="minorHAnsi" w:cstheme="minorHAnsi"/>
          <w:sz w:val="18"/>
        </w:rPr>
        <w:t xml:space="preserve"> </w:t>
      </w:r>
      <w:r w:rsidR="00DA3BD7" w:rsidRPr="0046716F">
        <w:rPr>
          <w:rFonts w:asciiTheme="minorHAnsi" w:hAnsiTheme="minorHAnsi" w:cstheme="minorHAnsi"/>
          <w:spacing w:val="-2"/>
          <w:sz w:val="18"/>
        </w:rPr>
        <w:t>age</w:t>
      </w:r>
      <w:r w:rsidR="00DA3BD7" w:rsidRPr="0046716F">
        <w:rPr>
          <w:rFonts w:asciiTheme="minorHAnsi" w:hAnsiTheme="minorHAnsi" w:cstheme="minorHAnsi"/>
          <w:sz w:val="18"/>
        </w:rPr>
        <w:t xml:space="preserve"> group will</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be organized</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into separate pools.</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Co-ed teams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will</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 xml:space="preserve">play </w:t>
      </w:r>
      <w:r w:rsidR="00DF665A">
        <w:rPr>
          <w:rFonts w:asciiTheme="minorHAnsi" w:hAnsiTheme="minorHAnsi" w:cstheme="minorHAnsi"/>
          <w:sz w:val="18"/>
        </w:rPr>
        <w:t>in the boys’</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brackets.</w:t>
      </w:r>
    </w:p>
    <w:p w14:paraId="28138055" w14:textId="77777777" w:rsidR="00FB118A" w:rsidRPr="0046716F" w:rsidRDefault="00FB118A" w:rsidP="00131F9E">
      <w:pPr>
        <w:spacing w:before="11"/>
        <w:jc w:val="both"/>
        <w:rPr>
          <w:rFonts w:eastAsia="Arial" w:cstheme="minorHAnsi"/>
          <w:sz w:val="16"/>
          <w:szCs w:val="15"/>
        </w:rPr>
      </w:pPr>
    </w:p>
    <w:p w14:paraId="0F2F142C" w14:textId="44C1C7E2" w:rsidR="00FB118A" w:rsidRPr="0046716F" w:rsidRDefault="00DA3BD7" w:rsidP="003F688E">
      <w:pPr>
        <w:pStyle w:val="BodyText"/>
        <w:numPr>
          <w:ilvl w:val="0"/>
          <w:numId w:val="7"/>
        </w:numPr>
        <w:rPr>
          <w:rFonts w:asciiTheme="minorHAnsi" w:hAnsiTheme="minorHAnsi" w:cstheme="minorHAnsi"/>
          <w:sz w:val="18"/>
        </w:rPr>
      </w:pPr>
      <w:r w:rsidRPr="0046716F">
        <w:rPr>
          <w:rFonts w:asciiTheme="minorHAnsi" w:hAnsiTheme="minorHAnsi" w:cstheme="minorHAnsi"/>
          <w:sz w:val="18"/>
        </w:rPr>
        <w:t>The structure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age</w:t>
      </w:r>
      <w:r w:rsidRPr="0046716F">
        <w:rPr>
          <w:rFonts w:asciiTheme="minorHAnsi" w:hAnsiTheme="minorHAnsi" w:cstheme="minorHAnsi"/>
          <w:sz w:val="18"/>
        </w:rPr>
        <w:t xml:space="preserve"> groups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determined</w:t>
      </w:r>
      <w:r w:rsidRPr="0046716F">
        <w:rPr>
          <w:rFonts w:asciiTheme="minorHAnsi" w:hAnsiTheme="minorHAnsi" w:cstheme="minorHAnsi"/>
          <w:sz w:val="18"/>
        </w:rPr>
        <w:t xml:space="preserve"> by the 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entered.</w:t>
      </w:r>
      <w:r w:rsidRPr="0046716F">
        <w:rPr>
          <w:rFonts w:asciiTheme="minorHAnsi" w:hAnsiTheme="minorHAnsi" w:cstheme="minorHAnsi"/>
          <w:spacing w:val="1"/>
          <w:sz w:val="18"/>
        </w:rPr>
        <w:t xml:space="preserve"> </w:t>
      </w:r>
      <w:r w:rsidRPr="0046716F">
        <w:rPr>
          <w:rFonts w:asciiTheme="minorHAnsi" w:hAnsiTheme="minorHAnsi" w:cstheme="minorHAnsi"/>
          <w:sz w:val="18"/>
        </w:rPr>
        <w:t>Ideally,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each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00DF665A">
        <w:rPr>
          <w:rFonts w:asciiTheme="minorHAnsi" w:hAnsiTheme="minorHAnsi" w:cstheme="minorHAnsi"/>
          <w:sz w:val="18"/>
        </w:rPr>
        <w:t>consist of 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2"/>
          <w:sz w:val="18"/>
        </w:rPr>
        <w:t xml:space="preserve"> </w:t>
      </w:r>
      <w:r w:rsidRPr="0046716F">
        <w:rPr>
          <w:rFonts w:asciiTheme="minorHAnsi" w:hAnsiTheme="minorHAnsi" w:cstheme="minorHAnsi"/>
          <w:sz w:val="18"/>
        </w:rPr>
        <w:t>six</w:t>
      </w:r>
      <w:r w:rsidRPr="0046716F">
        <w:rPr>
          <w:rFonts w:asciiTheme="minorHAnsi" w:hAnsiTheme="minorHAnsi" w:cstheme="minorHAnsi"/>
          <w:spacing w:val="-3"/>
          <w:sz w:val="18"/>
        </w:rPr>
        <w:t xml:space="preserve"> </w:t>
      </w:r>
      <w:r w:rsidRPr="0046716F">
        <w:rPr>
          <w:rFonts w:asciiTheme="minorHAnsi" w:hAnsiTheme="minorHAnsi" w:cstheme="minorHAnsi"/>
          <w:sz w:val="18"/>
        </w:rPr>
        <w:t>teams,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there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no more than four</w:t>
      </w:r>
      <w:r w:rsidRPr="0046716F">
        <w:rPr>
          <w:rFonts w:asciiTheme="minorHAnsi" w:hAnsiTheme="minorHAnsi" w:cstheme="minorHAnsi"/>
          <w:spacing w:val="1"/>
          <w:sz w:val="18"/>
        </w:rPr>
        <w:t xml:space="preserve"> </w:t>
      </w:r>
      <w:r w:rsidRPr="0046716F">
        <w:rPr>
          <w:rFonts w:asciiTheme="minorHAnsi" w:hAnsiTheme="minorHAnsi" w:cstheme="minorHAnsi"/>
          <w:sz w:val="18"/>
        </w:rPr>
        <w:t>pools</w:t>
      </w:r>
      <w:r w:rsidRPr="0046716F">
        <w:rPr>
          <w:rFonts w:asciiTheme="minorHAnsi" w:hAnsiTheme="minorHAnsi" w:cstheme="minorHAnsi"/>
          <w:spacing w:val="2"/>
          <w:sz w:val="18"/>
        </w:rPr>
        <w:t xml:space="preserve"> </w:t>
      </w:r>
      <w:r w:rsidRPr="0046716F">
        <w:rPr>
          <w:rFonts w:asciiTheme="minorHAnsi" w:hAnsiTheme="minorHAnsi" w:cstheme="minorHAnsi"/>
          <w:sz w:val="18"/>
        </w:rPr>
        <w:t>in each bracket.</w:t>
      </w:r>
      <w:r w:rsidRPr="0046716F">
        <w:rPr>
          <w:rFonts w:asciiTheme="minorHAnsi" w:hAnsiTheme="minorHAnsi" w:cstheme="minorHAnsi"/>
          <w:spacing w:val="1"/>
          <w:sz w:val="18"/>
        </w:rPr>
        <w:t xml:space="preserve"> </w:t>
      </w:r>
      <w:r w:rsidRPr="0046716F">
        <w:rPr>
          <w:rFonts w:asciiTheme="minorHAnsi" w:hAnsiTheme="minorHAnsi" w:cstheme="minorHAnsi"/>
          <w:sz w:val="18"/>
        </w:rPr>
        <w:t>The make-up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each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55"/>
          <w:sz w:val="18"/>
        </w:rPr>
        <w:t xml:space="preserve"> </w:t>
      </w:r>
      <w:r w:rsidRPr="0046716F">
        <w:rPr>
          <w:rFonts w:asciiTheme="minorHAnsi" w:hAnsiTheme="minorHAnsi" w:cstheme="minorHAnsi"/>
          <w:sz w:val="18"/>
        </w:rPr>
        <w:t>be determined by a random draw,</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assigned to </w:t>
      </w:r>
      <w:r w:rsidRPr="0046716F">
        <w:rPr>
          <w:rFonts w:asciiTheme="minorHAnsi" w:hAnsiTheme="minorHAnsi" w:cstheme="minorHAnsi"/>
          <w:spacing w:val="-2"/>
          <w:sz w:val="18"/>
        </w:rPr>
        <w:t>provide</w:t>
      </w:r>
      <w:r w:rsidRPr="0046716F">
        <w:rPr>
          <w:rFonts w:asciiTheme="minorHAnsi" w:hAnsiTheme="minorHAnsi" w:cstheme="minorHAnsi"/>
          <w:sz w:val="18"/>
        </w:rPr>
        <w:t xml:space="preserve"> as</w:t>
      </w:r>
      <w:r w:rsidRPr="0046716F">
        <w:rPr>
          <w:rFonts w:asciiTheme="minorHAnsi" w:hAnsiTheme="minorHAnsi" w:cstheme="minorHAnsi"/>
          <w:spacing w:val="2"/>
          <w:sz w:val="18"/>
        </w:rPr>
        <w:t xml:space="preserve"> </w:t>
      </w:r>
      <w:r w:rsidRPr="0046716F">
        <w:rPr>
          <w:rFonts w:asciiTheme="minorHAnsi" w:hAnsiTheme="minorHAnsi" w:cstheme="minorHAnsi"/>
          <w:sz w:val="18"/>
        </w:rPr>
        <w:t>much inter-Section play</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as</w:t>
      </w:r>
      <w:r w:rsidRPr="0046716F">
        <w:rPr>
          <w:rFonts w:asciiTheme="minorHAnsi" w:hAnsiTheme="minorHAnsi" w:cstheme="minorHAnsi"/>
          <w:spacing w:val="51"/>
          <w:sz w:val="18"/>
        </w:rPr>
        <w:t xml:space="preserve"> </w:t>
      </w:r>
      <w:r w:rsidRPr="0046716F">
        <w:rPr>
          <w:rFonts w:asciiTheme="minorHAnsi" w:hAnsiTheme="minorHAnsi" w:cstheme="minorHAnsi"/>
          <w:sz w:val="18"/>
        </w:rPr>
        <w:t>possible.</w:t>
      </w:r>
    </w:p>
    <w:p w14:paraId="1C25A6EA" w14:textId="77777777" w:rsidR="00FB118A" w:rsidRPr="0046716F" w:rsidRDefault="00FB118A" w:rsidP="00131F9E">
      <w:pPr>
        <w:spacing w:before="8"/>
        <w:jc w:val="both"/>
        <w:rPr>
          <w:rFonts w:eastAsia="Arial" w:cstheme="minorHAnsi"/>
          <w:sz w:val="16"/>
          <w:szCs w:val="15"/>
        </w:rPr>
      </w:pPr>
    </w:p>
    <w:p w14:paraId="6B812B0F" w14:textId="77777777" w:rsidR="00FB118A" w:rsidRPr="0046716F" w:rsidRDefault="00DA3BD7" w:rsidP="003F688E">
      <w:pPr>
        <w:pStyle w:val="Heading3"/>
        <w:rPr>
          <w:rFonts w:asciiTheme="minorHAnsi" w:eastAsia="Arial Black" w:hAnsiTheme="minorHAnsi" w:cstheme="minorHAnsi"/>
          <w:sz w:val="18"/>
        </w:rPr>
      </w:pPr>
      <w:bookmarkStart w:id="96" w:name="_TOC_250026"/>
      <w:r w:rsidRPr="0046716F">
        <w:rPr>
          <w:rFonts w:asciiTheme="minorHAnsi" w:hAnsiTheme="minorHAnsi" w:cstheme="minorHAnsi"/>
          <w:sz w:val="18"/>
        </w:rPr>
        <w:t>Game Schedule</w:t>
      </w:r>
      <w:bookmarkEnd w:id="96"/>
    </w:p>
    <w:p w14:paraId="555DC64D" w14:textId="77777777" w:rsidR="00FB118A" w:rsidRPr="0046716F" w:rsidRDefault="00FB118A" w:rsidP="00FE1D40">
      <w:pPr>
        <w:spacing w:before="8"/>
        <w:ind w:left="323"/>
        <w:jc w:val="both"/>
        <w:rPr>
          <w:rFonts w:eastAsia="Arial Black" w:cstheme="minorHAnsi"/>
          <w:b/>
          <w:bCs/>
          <w:sz w:val="15"/>
          <w:szCs w:val="14"/>
        </w:rPr>
      </w:pPr>
    </w:p>
    <w:p w14:paraId="098D4886" w14:textId="77777777" w:rsidR="00FE1D40" w:rsidRPr="0046716F" w:rsidRDefault="00DA3BD7" w:rsidP="003F688E">
      <w:pPr>
        <w:pStyle w:val="BodyText"/>
        <w:rPr>
          <w:rFonts w:asciiTheme="minorHAnsi" w:hAnsiTheme="minorHAnsi" w:cstheme="minorHAnsi"/>
          <w:spacing w:val="27"/>
          <w:sz w:val="18"/>
        </w:rPr>
      </w:pPr>
      <w:r w:rsidRPr="0046716F">
        <w:rPr>
          <w:rFonts w:asciiTheme="minorHAnsi" w:hAnsiTheme="minorHAnsi" w:cstheme="minorHAnsi"/>
          <w:sz w:val="18"/>
        </w:rPr>
        <w:t>Day 1:</w:t>
      </w:r>
      <w:r w:rsidRPr="0046716F">
        <w:rPr>
          <w:rFonts w:asciiTheme="minorHAnsi" w:hAnsiTheme="minorHAnsi" w:cstheme="minorHAnsi"/>
          <w:spacing w:val="1"/>
          <w:sz w:val="18"/>
        </w:rPr>
        <w:t xml:space="preserve"> </w:t>
      </w:r>
      <w:r w:rsidRPr="0046716F">
        <w:rPr>
          <w:rFonts w:asciiTheme="minorHAnsi" w:hAnsiTheme="minorHAnsi" w:cstheme="minorHAnsi"/>
          <w:sz w:val="18"/>
        </w:rPr>
        <w:t>Each team plays</w:t>
      </w:r>
      <w:r w:rsidRPr="0046716F">
        <w:rPr>
          <w:rFonts w:asciiTheme="minorHAnsi" w:hAnsiTheme="minorHAnsi" w:cstheme="minorHAnsi"/>
          <w:spacing w:val="2"/>
          <w:sz w:val="18"/>
        </w:rPr>
        <w:t xml:space="preserve"> </w:t>
      </w:r>
      <w:r w:rsidRPr="0046716F">
        <w:rPr>
          <w:rFonts w:asciiTheme="minorHAnsi" w:hAnsiTheme="minorHAnsi" w:cstheme="minorHAnsi"/>
          <w:sz w:val="18"/>
        </w:rPr>
        <w:t>two 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w:t>
      </w:r>
      <w:r w:rsidRPr="0046716F">
        <w:rPr>
          <w:rFonts w:asciiTheme="minorHAnsi" w:hAnsiTheme="minorHAnsi" w:cstheme="minorHAnsi"/>
          <w:spacing w:val="-2"/>
          <w:sz w:val="18"/>
        </w:rPr>
        <w:t>games</w:t>
      </w:r>
      <w:r w:rsidRPr="0046716F">
        <w:rPr>
          <w:rFonts w:asciiTheme="minorHAnsi" w:hAnsiTheme="minorHAnsi" w:cstheme="minorHAnsi"/>
          <w:spacing w:val="27"/>
          <w:sz w:val="18"/>
        </w:rPr>
        <w:t xml:space="preserve"> </w:t>
      </w:r>
    </w:p>
    <w:p w14:paraId="0C23FA46"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Day 2:</w:t>
      </w:r>
      <w:r w:rsidRPr="0046716F">
        <w:rPr>
          <w:rFonts w:asciiTheme="minorHAnsi" w:hAnsiTheme="minorHAnsi" w:cstheme="minorHAnsi"/>
          <w:spacing w:val="1"/>
          <w:sz w:val="18"/>
        </w:rPr>
        <w:t xml:space="preserve"> </w:t>
      </w:r>
      <w:r w:rsidRPr="0046716F">
        <w:rPr>
          <w:rFonts w:asciiTheme="minorHAnsi" w:hAnsiTheme="minorHAnsi" w:cstheme="minorHAnsi"/>
          <w:sz w:val="18"/>
        </w:rPr>
        <w:t>Each team plays</w:t>
      </w:r>
      <w:r w:rsidRPr="0046716F">
        <w:rPr>
          <w:rFonts w:asciiTheme="minorHAnsi" w:hAnsiTheme="minorHAnsi" w:cstheme="minorHAnsi"/>
          <w:spacing w:val="2"/>
          <w:sz w:val="18"/>
        </w:rPr>
        <w:t xml:space="preserve"> </w:t>
      </w:r>
      <w:r w:rsidRPr="0046716F">
        <w:rPr>
          <w:rFonts w:asciiTheme="minorHAnsi" w:hAnsiTheme="minorHAnsi" w:cstheme="minorHAnsi"/>
          <w:sz w:val="18"/>
        </w:rPr>
        <w:t>two 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w:t>
      </w:r>
      <w:r w:rsidRPr="0046716F">
        <w:rPr>
          <w:rFonts w:asciiTheme="minorHAnsi" w:hAnsiTheme="minorHAnsi" w:cstheme="minorHAnsi"/>
          <w:spacing w:val="-2"/>
          <w:sz w:val="18"/>
        </w:rPr>
        <w:t>games</w:t>
      </w:r>
    </w:p>
    <w:p w14:paraId="5B450EBE" w14:textId="77777777" w:rsidR="00FE1D40" w:rsidRPr="0046716F" w:rsidRDefault="00DA3BD7" w:rsidP="003F688E">
      <w:pPr>
        <w:pStyle w:val="BodyText"/>
        <w:rPr>
          <w:rFonts w:asciiTheme="minorHAnsi" w:hAnsiTheme="minorHAnsi" w:cstheme="minorHAnsi"/>
          <w:spacing w:val="43"/>
          <w:sz w:val="18"/>
        </w:rPr>
      </w:pPr>
      <w:r w:rsidRPr="0046716F">
        <w:rPr>
          <w:rFonts w:asciiTheme="minorHAnsi" w:hAnsiTheme="minorHAnsi" w:cstheme="minorHAnsi"/>
          <w:sz w:val="18"/>
        </w:rPr>
        <w:t>Day 3:</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plays</w:t>
      </w:r>
      <w:r w:rsidRPr="0046716F">
        <w:rPr>
          <w:rFonts w:asciiTheme="minorHAnsi" w:hAnsiTheme="minorHAnsi" w:cstheme="minorHAnsi"/>
          <w:spacing w:val="2"/>
          <w:sz w:val="18"/>
        </w:rPr>
        <w:t xml:space="preserve"> </w:t>
      </w:r>
      <w:r w:rsidRPr="0046716F">
        <w:rPr>
          <w:rFonts w:asciiTheme="minorHAnsi" w:hAnsiTheme="minorHAnsi" w:cstheme="minorHAnsi"/>
          <w:sz w:val="18"/>
        </w:rPr>
        <w:t>one 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game,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a quarterfinal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those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advance.</w:t>
      </w:r>
      <w:r w:rsidRPr="0046716F">
        <w:rPr>
          <w:rFonts w:asciiTheme="minorHAnsi" w:hAnsiTheme="minorHAnsi" w:cstheme="minorHAnsi"/>
          <w:spacing w:val="43"/>
          <w:sz w:val="18"/>
        </w:rPr>
        <w:t xml:space="preserve"> </w:t>
      </w:r>
    </w:p>
    <w:p w14:paraId="03537B86"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Day 4:</w:t>
      </w:r>
      <w:r w:rsidRPr="0046716F">
        <w:rPr>
          <w:rFonts w:asciiTheme="minorHAnsi" w:hAnsiTheme="minorHAnsi" w:cstheme="minorHAnsi"/>
          <w:spacing w:val="1"/>
          <w:sz w:val="18"/>
        </w:rPr>
        <w:t xml:space="preserve"> </w:t>
      </w:r>
      <w:r w:rsidRPr="0046716F">
        <w:rPr>
          <w:rFonts w:asciiTheme="minorHAnsi" w:hAnsiTheme="minorHAnsi" w:cstheme="minorHAnsi"/>
          <w:sz w:val="18"/>
        </w:rPr>
        <w:t>Championship and consolation bracket</w:t>
      </w:r>
      <w:r w:rsidRPr="0046716F">
        <w:rPr>
          <w:rFonts w:asciiTheme="minorHAnsi" w:hAnsiTheme="minorHAnsi" w:cstheme="minorHAnsi"/>
          <w:spacing w:val="1"/>
          <w:sz w:val="18"/>
        </w:rPr>
        <w:t xml:space="preserve"> </w:t>
      </w:r>
      <w:r w:rsidRPr="0046716F">
        <w:rPr>
          <w:rFonts w:asciiTheme="minorHAnsi" w:hAnsiTheme="minorHAnsi" w:cstheme="minorHAnsi"/>
          <w:sz w:val="18"/>
        </w:rPr>
        <w:t>semifinals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finals.</w:t>
      </w:r>
    </w:p>
    <w:p w14:paraId="34B677C2" w14:textId="3A998A87" w:rsidR="00FB118A" w:rsidRPr="0046716F" w:rsidRDefault="00DA3BD7" w:rsidP="003F688E">
      <w:pPr>
        <w:pStyle w:val="Heading3"/>
        <w:rPr>
          <w:rFonts w:asciiTheme="minorHAnsi" w:hAnsiTheme="minorHAnsi" w:cstheme="minorHAnsi"/>
          <w:sz w:val="18"/>
        </w:rPr>
      </w:pPr>
      <w:commentRangeStart w:id="97"/>
      <w:r w:rsidRPr="0046716F">
        <w:rPr>
          <w:rFonts w:asciiTheme="minorHAnsi" w:hAnsiTheme="minorHAnsi" w:cstheme="minorHAnsi"/>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and Medal</w:t>
      </w:r>
      <w:r w:rsidRPr="0046716F">
        <w:rPr>
          <w:rFonts w:asciiTheme="minorHAnsi" w:hAnsiTheme="minorHAnsi" w:cstheme="minorHAnsi"/>
          <w:spacing w:val="1"/>
          <w:sz w:val="18"/>
        </w:rPr>
        <w:t xml:space="preserve"> </w:t>
      </w:r>
      <w:r w:rsidRPr="0046716F">
        <w:rPr>
          <w:rFonts w:asciiTheme="minorHAnsi" w:hAnsiTheme="minorHAnsi" w:cstheme="minorHAnsi"/>
          <w:sz w:val="18"/>
        </w:rPr>
        <w:t>Rounds –</w:t>
      </w:r>
      <w:r w:rsidRPr="0046716F">
        <w:rPr>
          <w:rFonts w:asciiTheme="minorHAnsi" w:hAnsiTheme="minorHAnsi" w:cstheme="minorHAnsi"/>
          <w:spacing w:val="2"/>
          <w:sz w:val="18"/>
        </w:rPr>
        <w:t xml:space="preserve"> </w:t>
      </w:r>
      <w:del w:id="98" w:author="Mike Hoyer" w:date="2018-08-14T17:38:00Z">
        <w:r w:rsidRPr="0046716F" w:rsidDel="0092264E">
          <w:rPr>
            <w:rFonts w:asciiTheme="minorHAnsi" w:hAnsiTheme="minorHAnsi" w:cstheme="minorHAnsi"/>
            <w:sz w:val="18"/>
          </w:rPr>
          <w:delText>U</w:delText>
        </w:r>
      </w:del>
      <w:r w:rsidRPr="0046716F">
        <w:rPr>
          <w:rFonts w:asciiTheme="minorHAnsi" w:hAnsiTheme="minorHAnsi" w:cstheme="minorHAnsi"/>
          <w:sz w:val="18"/>
        </w:rPr>
        <w:t>16</w:t>
      </w:r>
      <w:ins w:id="99" w:author="Mike Hoyer" w:date="2018-08-14T17:38:00Z">
        <w:r w:rsidR="0092264E">
          <w:rPr>
            <w:rFonts w:asciiTheme="minorHAnsi" w:hAnsiTheme="minorHAnsi" w:cstheme="minorHAnsi"/>
            <w:sz w:val="18"/>
          </w:rPr>
          <w:t>U</w:t>
        </w:r>
      </w:ins>
      <w:r w:rsidRPr="0046716F">
        <w:rPr>
          <w:rFonts w:asciiTheme="minorHAnsi" w:hAnsiTheme="minorHAnsi" w:cstheme="minorHAnsi"/>
          <w:sz w:val="18"/>
        </w:rPr>
        <w:t xml:space="preserve"> and </w:t>
      </w:r>
      <w:del w:id="100" w:author="Mike Hoyer" w:date="2018-08-14T17:38:00Z">
        <w:r w:rsidRPr="0046716F" w:rsidDel="0092264E">
          <w:rPr>
            <w:rFonts w:asciiTheme="minorHAnsi" w:hAnsiTheme="minorHAnsi" w:cstheme="minorHAnsi"/>
            <w:sz w:val="18"/>
          </w:rPr>
          <w:delText>U</w:delText>
        </w:r>
      </w:del>
      <w:r w:rsidRPr="0046716F">
        <w:rPr>
          <w:rFonts w:asciiTheme="minorHAnsi" w:hAnsiTheme="minorHAnsi" w:cstheme="minorHAnsi"/>
          <w:sz w:val="18"/>
        </w:rPr>
        <w:t>19</w:t>
      </w:r>
      <w:ins w:id="101" w:author="Mike Hoyer" w:date="2018-08-14T17:38:00Z">
        <w:r w:rsidR="0092264E">
          <w:rPr>
            <w:rFonts w:asciiTheme="minorHAnsi" w:hAnsiTheme="minorHAnsi" w:cstheme="minorHAnsi"/>
            <w:sz w:val="18"/>
          </w:rPr>
          <w:t>U</w:t>
        </w:r>
      </w:ins>
      <w:r w:rsidRPr="0046716F">
        <w:rPr>
          <w:rFonts w:asciiTheme="minorHAnsi" w:hAnsiTheme="minorHAnsi" w:cstheme="minorHAnsi"/>
          <w:sz w:val="18"/>
        </w:rPr>
        <w:t xml:space="preserve"> Divisions</w:t>
      </w:r>
      <w:commentRangeEnd w:id="97"/>
      <w:r w:rsidR="0092264E">
        <w:rPr>
          <w:rStyle w:val="CommentReference"/>
          <w:rFonts w:asciiTheme="minorHAnsi" w:eastAsiaTheme="minorHAnsi" w:hAnsiTheme="minorHAnsi"/>
          <w:b w:val="0"/>
          <w:bCs w:val="0"/>
        </w:rPr>
        <w:commentReference w:id="97"/>
      </w:r>
    </w:p>
    <w:p w14:paraId="571D0A2B" w14:textId="77777777" w:rsidR="00FB118A" w:rsidRPr="0046716F" w:rsidRDefault="00FB118A" w:rsidP="00131F9E">
      <w:pPr>
        <w:spacing w:before="6"/>
        <w:jc w:val="both"/>
        <w:rPr>
          <w:rFonts w:eastAsia="Arial Black" w:cstheme="minorHAnsi"/>
          <w:b/>
          <w:bCs/>
          <w:sz w:val="15"/>
          <w:szCs w:val="14"/>
        </w:rPr>
      </w:pPr>
    </w:p>
    <w:p w14:paraId="101C0969"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Every team will</w:t>
      </w:r>
      <w:r w:rsidRPr="0046716F">
        <w:rPr>
          <w:rFonts w:asciiTheme="minorHAnsi" w:hAnsiTheme="minorHAnsi" w:cstheme="minorHAnsi"/>
          <w:spacing w:val="1"/>
          <w:sz w:val="18"/>
        </w:rPr>
        <w:t xml:space="preserve"> </w:t>
      </w:r>
      <w:r w:rsidRPr="0046716F">
        <w:rPr>
          <w:rFonts w:asciiTheme="minorHAnsi" w:hAnsiTheme="minorHAnsi" w:cstheme="minorHAnsi"/>
          <w:sz w:val="18"/>
        </w:rPr>
        <w:t>play a 5-game round robin within their</w:t>
      </w:r>
      <w:r w:rsidRPr="0046716F">
        <w:rPr>
          <w:rFonts w:asciiTheme="minorHAnsi" w:hAnsiTheme="minorHAnsi" w:cstheme="minorHAnsi"/>
          <w:spacing w:val="1"/>
          <w:sz w:val="18"/>
        </w:rPr>
        <w:t xml:space="preserve"> </w:t>
      </w:r>
      <w:r w:rsidRPr="0046716F">
        <w:rPr>
          <w:rFonts w:asciiTheme="minorHAnsi" w:hAnsiTheme="minorHAnsi" w:cstheme="minorHAnsi"/>
          <w:sz w:val="18"/>
        </w:rPr>
        <w:t>assigned pools.</w:t>
      </w:r>
    </w:p>
    <w:p w14:paraId="1EA1C94E" w14:textId="77777777" w:rsidR="00FB118A" w:rsidRPr="0046716F" w:rsidRDefault="00FB118A" w:rsidP="00131F9E">
      <w:pPr>
        <w:spacing w:before="8"/>
        <w:jc w:val="both"/>
        <w:rPr>
          <w:rFonts w:eastAsia="Arial" w:cstheme="minorHAnsi"/>
          <w:sz w:val="20"/>
          <w:szCs w:val="18"/>
        </w:rPr>
      </w:pPr>
    </w:p>
    <w:p w14:paraId="3FB465BD"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lastRenderedPageBreak/>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end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eight</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from each bracket</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advance to the </w:t>
      </w:r>
      <w:r w:rsidRPr="0046716F">
        <w:rPr>
          <w:rFonts w:asciiTheme="minorHAnsi" w:hAnsiTheme="minorHAnsi" w:cstheme="minorHAnsi"/>
          <w:spacing w:val="-2"/>
          <w:sz w:val="18"/>
        </w:rPr>
        <w:t>medal</w:t>
      </w:r>
      <w:r w:rsidRPr="0046716F">
        <w:rPr>
          <w:rFonts w:asciiTheme="minorHAnsi" w:hAnsiTheme="minorHAnsi" w:cstheme="minorHAnsi"/>
          <w:spacing w:val="1"/>
          <w:sz w:val="18"/>
        </w:rPr>
        <w:t xml:space="preserve"> </w:t>
      </w:r>
      <w:r w:rsidRPr="0046716F">
        <w:rPr>
          <w:rFonts w:asciiTheme="minorHAnsi" w:hAnsiTheme="minorHAnsi" w:cstheme="minorHAnsi"/>
          <w:sz w:val="18"/>
        </w:rPr>
        <w:t>rounds.</w:t>
      </w:r>
      <w:r w:rsidRPr="0046716F">
        <w:rPr>
          <w:rFonts w:asciiTheme="minorHAnsi" w:hAnsiTheme="minorHAnsi" w:cstheme="minorHAnsi"/>
          <w:spacing w:val="2"/>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w:t>
      </w:r>
      <w:r w:rsidRPr="0046716F">
        <w:rPr>
          <w:rFonts w:asciiTheme="minorHAnsi" w:hAnsiTheme="minorHAnsi" w:cstheme="minorHAnsi"/>
          <w:spacing w:val="-3"/>
          <w:sz w:val="18"/>
        </w:rPr>
        <w:t xml:space="preserve"> </w:t>
      </w:r>
      <w:r w:rsidRPr="0046716F">
        <w:rPr>
          <w:rFonts w:asciiTheme="minorHAnsi" w:hAnsiTheme="minorHAnsi" w:cstheme="minorHAnsi"/>
          <w:sz w:val="18"/>
        </w:rPr>
        <w:t>are four</w:t>
      </w:r>
      <w:r w:rsidRPr="0046716F">
        <w:rPr>
          <w:rFonts w:asciiTheme="minorHAnsi" w:hAnsiTheme="minorHAnsi" w:cstheme="minorHAnsi"/>
          <w:spacing w:val="1"/>
          <w:sz w:val="18"/>
        </w:rPr>
        <w:t xml:space="preserve"> </w:t>
      </w:r>
      <w:r w:rsidRPr="0046716F">
        <w:rPr>
          <w:rFonts w:asciiTheme="minorHAnsi" w:hAnsiTheme="minorHAnsi" w:cstheme="minorHAnsi"/>
          <w:sz w:val="18"/>
        </w:rPr>
        <w:t>pools,</w:t>
      </w:r>
      <w:r w:rsidRPr="0046716F">
        <w:rPr>
          <w:rFonts w:asciiTheme="minorHAnsi" w:hAnsiTheme="minorHAnsi" w:cstheme="minorHAnsi"/>
          <w:spacing w:val="59"/>
          <w:sz w:val="18"/>
        </w:rPr>
        <w:t xml:space="preserve"> </w:t>
      </w:r>
      <w:r w:rsidRPr="0046716F">
        <w:rPr>
          <w:rFonts w:asciiTheme="minorHAnsi" w:hAnsiTheme="minorHAnsi" w:cstheme="minorHAnsi"/>
          <w:sz w:val="18"/>
        </w:rPr>
        <w:t>the top two 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each </w:t>
      </w:r>
      <w:r w:rsidRPr="0046716F">
        <w:rPr>
          <w:rFonts w:asciiTheme="minorHAnsi" w:hAnsiTheme="minorHAnsi" w:cstheme="minorHAnsi"/>
          <w:spacing w:val="-2"/>
          <w:sz w:val="18"/>
        </w:rPr>
        <w:t>pool</w:t>
      </w:r>
      <w:r w:rsidRPr="0046716F">
        <w:rPr>
          <w:rFonts w:asciiTheme="minorHAnsi" w:hAnsiTheme="minorHAnsi" w:cstheme="minorHAnsi"/>
          <w:spacing w:val="3"/>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advance.</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are three pools,</w:t>
      </w:r>
      <w:r w:rsidRPr="0046716F">
        <w:rPr>
          <w:rFonts w:asciiTheme="minorHAnsi" w:hAnsiTheme="minorHAnsi" w:cstheme="minorHAnsi"/>
          <w:spacing w:val="1"/>
          <w:sz w:val="18"/>
        </w:rPr>
        <w:t xml:space="preserve"> </w:t>
      </w:r>
      <w:r w:rsidRPr="0046716F">
        <w:rPr>
          <w:rFonts w:asciiTheme="minorHAnsi" w:hAnsiTheme="minorHAnsi" w:cstheme="minorHAnsi"/>
          <w:sz w:val="18"/>
        </w:rPr>
        <w:t>the top two teams</w:t>
      </w:r>
      <w:r w:rsidRPr="0046716F">
        <w:rPr>
          <w:rFonts w:asciiTheme="minorHAnsi" w:hAnsiTheme="minorHAnsi" w:cstheme="minorHAnsi"/>
          <w:spacing w:val="2"/>
          <w:sz w:val="18"/>
        </w:rPr>
        <w:t xml:space="preserve"> </w:t>
      </w:r>
      <w:r w:rsidRPr="0046716F">
        <w:rPr>
          <w:rFonts w:asciiTheme="minorHAnsi" w:hAnsiTheme="minorHAnsi" w:cstheme="minorHAnsi"/>
          <w:sz w:val="18"/>
        </w:rPr>
        <w:t>in each</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plus</w:t>
      </w:r>
      <w:r w:rsidRPr="0046716F">
        <w:rPr>
          <w:rFonts w:asciiTheme="minorHAnsi" w:hAnsiTheme="minorHAnsi" w:cstheme="minorHAnsi"/>
          <w:spacing w:val="2"/>
          <w:sz w:val="18"/>
        </w:rPr>
        <w:t xml:space="preserve"> </w:t>
      </w:r>
      <w:r w:rsidRPr="0046716F">
        <w:rPr>
          <w:rFonts w:asciiTheme="minorHAnsi" w:hAnsiTheme="minorHAnsi" w:cstheme="minorHAnsi"/>
          <w:sz w:val="18"/>
        </w:rPr>
        <w:t>the two</w:t>
      </w:r>
      <w:r w:rsidRPr="0046716F">
        <w:rPr>
          <w:rFonts w:asciiTheme="minorHAnsi" w:hAnsiTheme="minorHAnsi" w:cstheme="minorHAnsi"/>
          <w:spacing w:val="59"/>
          <w:sz w:val="18"/>
        </w:rPr>
        <w:t xml:space="preserve"> </w:t>
      </w:r>
      <w:r w:rsidRPr="0046716F">
        <w:rPr>
          <w:rFonts w:asciiTheme="minorHAnsi" w:hAnsiTheme="minorHAnsi" w:cstheme="minorHAnsi"/>
          <w:sz w:val="18"/>
        </w:rPr>
        <w:t>third place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with</w:t>
      </w:r>
      <w:r w:rsidRPr="0046716F">
        <w:rPr>
          <w:rFonts w:asciiTheme="minorHAnsi" w:hAnsiTheme="minorHAnsi" w:cstheme="minorHAnsi"/>
          <w:spacing w:val="-3"/>
          <w:sz w:val="18"/>
        </w:rPr>
        <w:t xml:space="preserve"> </w:t>
      </w:r>
      <w:r w:rsidRPr="0046716F">
        <w:rPr>
          <w:rFonts w:asciiTheme="minorHAnsi" w:hAnsiTheme="minorHAnsi" w:cstheme="minorHAnsi"/>
          <w:sz w:val="18"/>
        </w:rPr>
        <w:t>the most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advance.</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are two pools,</w:t>
      </w:r>
      <w:r w:rsidRPr="0046716F">
        <w:rPr>
          <w:rFonts w:asciiTheme="minorHAnsi" w:hAnsiTheme="minorHAnsi" w:cstheme="minorHAnsi"/>
          <w:spacing w:val="1"/>
          <w:sz w:val="18"/>
        </w:rPr>
        <w:t xml:space="preserve"> </w:t>
      </w:r>
      <w:r w:rsidRPr="0046716F">
        <w:rPr>
          <w:rFonts w:asciiTheme="minorHAnsi" w:hAnsiTheme="minorHAnsi" w:cstheme="minorHAnsi"/>
          <w:sz w:val="18"/>
        </w:rPr>
        <w:t>the top four</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each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61"/>
          <w:sz w:val="18"/>
        </w:rPr>
        <w:t xml:space="preserve"> </w:t>
      </w:r>
      <w:r w:rsidRPr="0046716F">
        <w:rPr>
          <w:rFonts w:asciiTheme="minorHAnsi" w:hAnsiTheme="minorHAnsi" w:cstheme="minorHAnsi"/>
          <w:sz w:val="18"/>
        </w:rPr>
        <w:t>advance.</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there is only </w:t>
      </w:r>
      <w:r w:rsidRPr="0046716F">
        <w:rPr>
          <w:rFonts w:asciiTheme="minorHAnsi" w:hAnsiTheme="minorHAnsi" w:cstheme="minorHAnsi"/>
          <w:spacing w:val="-2"/>
          <w:sz w:val="18"/>
        </w:rPr>
        <w:t>one</w:t>
      </w:r>
      <w:r w:rsidRPr="0046716F">
        <w:rPr>
          <w:rFonts w:asciiTheme="minorHAnsi" w:hAnsiTheme="minorHAnsi" w:cstheme="minorHAnsi"/>
          <w:sz w:val="18"/>
        </w:rPr>
        <w:t xml:space="preserve"> 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top </w:t>
      </w:r>
      <w:r w:rsidRPr="0046716F">
        <w:rPr>
          <w:rFonts w:asciiTheme="minorHAnsi" w:hAnsiTheme="minorHAnsi" w:cstheme="minorHAnsi"/>
          <w:spacing w:val="-2"/>
          <w:sz w:val="18"/>
        </w:rPr>
        <w:t>eight</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advance.</w:t>
      </w:r>
    </w:p>
    <w:p w14:paraId="06AFEA8A" w14:textId="77777777" w:rsidR="00FB118A" w:rsidRPr="0046716F" w:rsidRDefault="00FB118A" w:rsidP="00131F9E">
      <w:pPr>
        <w:spacing w:before="7"/>
        <w:jc w:val="both"/>
        <w:rPr>
          <w:rFonts w:eastAsia="Arial" w:cstheme="minorHAnsi"/>
          <w:sz w:val="18"/>
          <w:szCs w:val="16"/>
        </w:rPr>
      </w:pPr>
    </w:p>
    <w:p w14:paraId="25C572AC" w14:textId="05FA0372"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is</w:t>
      </w:r>
      <w:r w:rsidRPr="0046716F">
        <w:rPr>
          <w:rFonts w:asciiTheme="minorHAnsi" w:hAnsiTheme="minorHAnsi" w:cstheme="minorHAnsi"/>
          <w:spacing w:val="2"/>
          <w:sz w:val="18"/>
        </w:rPr>
        <w:t xml:space="preserve"> </w:t>
      </w:r>
      <w:r w:rsidRPr="0046716F">
        <w:rPr>
          <w:rFonts w:asciiTheme="minorHAnsi" w:hAnsiTheme="minorHAnsi" w:cstheme="minorHAnsi"/>
          <w:sz w:val="18"/>
        </w:rPr>
        <w:t>a tie</w:t>
      </w:r>
      <w:r w:rsidRPr="0046716F">
        <w:rPr>
          <w:rFonts w:asciiTheme="minorHAnsi" w:hAnsiTheme="minorHAnsi" w:cstheme="minorHAnsi"/>
          <w:spacing w:val="-3"/>
          <w:sz w:val="18"/>
        </w:rPr>
        <w:t xml:space="preserve"> </w:t>
      </w:r>
      <w:r w:rsidRPr="0046716F">
        <w:rPr>
          <w:rFonts w:asciiTheme="minorHAnsi" w:hAnsiTheme="minorHAnsi" w:cstheme="minorHAnsi"/>
          <w:sz w:val="18"/>
        </w:rPr>
        <w:t>in total</w:t>
      </w:r>
      <w:r w:rsidRPr="0046716F">
        <w:rPr>
          <w:rFonts w:asciiTheme="minorHAnsi" w:hAnsiTheme="minorHAnsi" w:cstheme="minorHAnsi"/>
          <w:spacing w:val="1"/>
          <w:sz w:val="18"/>
        </w:rPr>
        <w:t xml:space="preserve"> </w:t>
      </w:r>
      <w:r w:rsidRPr="0046716F">
        <w:rPr>
          <w:rFonts w:asciiTheme="minorHAnsi" w:hAnsiTheme="minorHAnsi" w:cstheme="minorHAnsi"/>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at </w:t>
      </w:r>
      <w:r w:rsidRPr="0046716F">
        <w:rPr>
          <w:rFonts w:asciiTheme="minorHAnsi" w:hAnsiTheme="minorHAnsi" w:cstheme="minorHAnsi"/>
          <w:spacing w:val="-2"/>
          <w:sz w:val="18"/>
        </w:rPr>
        <w:t>the</w:t>
      </w:r>
      <w:r w:rsidRPr="0046716F">
        <w:rPr>
          <w:rFonts w:asciiTheme="minorHAnsi" w:hAnsiTheme="minorHAnsi" w:cstheme="minorHAnsi"/>
          <w:sz w:val="18"/>
        </w:rPr>
        <w:t xml:space="preserve"> end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z w:val="18"/>
        </w:rPr>
        <w:t>the following tie breaking rules,</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order</w:t>
      </w:r>
      <w:r w:rsidRPr="0046716F">
        <w:rPr>
          <w:rFonts w:asciiTheme="minorHAnsi" w:hAnsiTheme="minorHAnsi" w:cstheme="minorHAnsi"/>
          <w:spacing w:val="1"/>
          <w:sz w:val="18"/>
        </w:rPr>
        <w:t xml:space="preserve"> </w:t>
      </w:r>
      <w:r w:rsidRPr="0046716F">
        <w:rPr>
          <w:rFonts w:asciiTheme="minorHAnsi" w:hAnsiTheme="minorHAnsi" w:cstheme="minorHAnsi"/>
          <w:sz w:val="18"/>
        </w:rPr>
        <w:t>listed,</w:t>
      </w:r>
      <w:r w:rsidRPr="0046716F">
        <w:rPr>
          <w:rFonts w:asciiTheme="minorHAnsi" w:hAnsiTheme="minorHAnsi" w:cstheme="minorHAnsi"/>
          <w:spacing w:val="1"/>
          <w:sz w:val="18"/>
        </w:rPr>
        <w:t xml:space="preserve"> </w:t>
      </w:r>
      <w:r w:rsidR="00AC2E26">
        <w:rPr>
          <w:rFonts w:asciiTheme="minorHAnsi" w:hAnsiTheme="minorHAnsi" w:cstheme="minorHAnsi"/>
          <w:sz w:val="18"/>
        </w:rPr>
        <w:t>will be used to</w:t>
      </w:r>
      <w:r w:rsidRPr="0046716F">
        <w:rPr>
          <w:rFonts w:asciiTheme="minorHAnsi" w:hAnsiTheme="minorHAnsi" w:cstheme="minorHAnsi"/>
          <w:sz w:val="18"/>
        </w:rPr>
        <w:t xml:space="preserve"> determine a winner:</w:t>
      </w:r>
    </w:p>
    <w:p w14:paraId="22CCEF5A" w14:textId="77777777" w:rsidR="00FB118A" w:rsidRPr="0046716F" w:rsidRDefault="00FB118A" w:rsidP="00131F9E">
      <w:pPr>
        <w:spacing w:before="4"/>
        <w:jc w:val="both"/>
        <w:rPr>
          <w:rFonts w:eastAsia="Arial" w:cstheme="minorHAnsi"/>
          <w:sz w:val="18"/>
          <w:szCs w:val="17"/>
        </w:rPr>
      </w:pPr>
    </w:p>
    <w:p w14:paraId="2B071262" w14:textId="77777777" w:rsidR="00FB118A" w:rsidRPr="0046716F" w:rsidRDefault="00DA3BD7" w:rsidP="003F688E">
      <w:pPr>
        <w:pStyle w:val="BodyText"/>
        <w:numPr>
          <w:ilvl w:val="1"/>
          <w:numId w:val="6"/>
        </w:numPr>
        <w:rPr>
          <w:rFonts w:asciiTheme="minorHAnsi" w:hAnsiTheme="minorHAnsi" w:cstheme="minorHAnsi"/>
          <w:sz w:val="18"/>
        </w:rPr>
      </w:pPr>
      <w:r w:rsidRPr="0046716F">
        <w:rPr>
          <w:rFonts w:asciiTheme="minorHAnsi" w:hAnsiTheme="minorHAnsi" w:cstheme="minorHAnsi"/>
          <w:spacing w:val="-2"/>
          <w:sz w:val="18"/>
        </w:rPr>
        <w:t>Head</w:t>
      </w:r>
      <w:r w:rsidRPr="0046716F">
        <w:rPr>
          <w:rFonts w:asciiTheme="minorHAnsi" w:hAnsiTheme="minorHAnsi" w:cstheme="minorHAnsi"/>
          <w:sz w:val="18"/>
        </w:rPr>
        <w:t xml:space="preserve"> to head results</w:t>
      </w:r>
    </w:p>
    <w:p w14:paraId="49590667" w14:textId="77777777" w:rsidR="00FB118A" w:rsidRPr="0046716F" w:rsidRDefault="00FB118A" w:rsidP="00131F9E">
      <w:pPr>
        <w:spacing w:before="2"/>
        <w:jc w:val="both"/>
        <w:rPr>
          <w:rFonts w:eastAsia="Arial" w:cstheme="minorHAnsi"/>
          <w:sz w:val="20"/>
          <w:szCs w:val="18"/>
        </w:rPr>
      </w:pPr>
    </w:p>
    <w:p w14:paraId="77577E39" w14:textId="77777777" w:rsidR="00FB118A" w:rsidRPr="0046716F" w:rsidRDefault="00DA3BD7" w:rsidP="003F688E">
      <w:pPr>
        <w:pStyle w:val="BodyText"/>
        <w:numPr>
          <w:ilvl w:val="1"/>
          <w:numId w:val="6"/>
        </w:numPr>
        <w:rPr>
          <w:rFonts w:asciiTheme="minorHAnsi" w:hAnsiTheme="minorHAnsi" w:cstheme="minorHAnsi"/>
          <w:sz w:val="18"/>
        </w:rPr>
      </w:pPr>
      <w:r w:rsidRPr="0046716F">
        <w:rPr>
          <w:rFonts w:asciiTheme="minorHAnsi" w:hAnsiTheme="minorHAnsi" w:cstheme="minorHAnsi"/>
          <w:sz w:val="18"/>
        </w:rPr>
        <w:t>Sportsmanship points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earned</w:t>
      </w:r>
    </w:p>
    <w:p w14:paraId="7292449E" w14:textId="77777777" w:rsidR="00FB118A" w:rsidRPr="0046716F" w:rsidRDefault="00FB118A" w:rsidP="00131F9E">
      <w:pPr>
        <w:spacing w:before="11"/>
        <w:jc w:val="both"/>
        <w:rPr>
          <w:rFonts w:eastAsia="Arial" w:cstheme="minorHAnsi"/>
          <w:sz w:val="18"/>
          <w:szCs w:val="16"/>
        </w:rPr>
      </w:pPr>
    </w:p>
    <w:p w14:paraId="705F6199" w14:textId="77777777" w:rsidR="00FB118A" w:rsidRPr="0046716F" w:rsidRDefault="00DA3BD7" w:rsidP="003F688E">
      <w:pPr>
        <w:pStyle w:val="BodyText"/>
        <w:numPr>
          <w:ilvl w:val="1"/>
          <w:numId w:val="6"/>
        </w:numPr>
        <w:rPr>
          <w:rFonts w:asciiTheme="minorHAnsi" w:hAnsiTheme="minorHAnsi" w:cstheme="minorHAnsi"/>
          <w:sz w:val="18"/>
        </w:rPr>
      </w:pPr>
      <w:r w:rsidRPr="0046716F">
        <w:rPr>
          <w:rFonts w:asciiTheme="minorHAnsi" w:hAnsiTheme="minorHAnsi" w:cstheme="minorHAnsi"/>
          <w:sz w:val="18"/>
        </w:rPr>
        <w:t>Goals</w:t>
      </w:r>
      <w:r w:rsidRPr="0046716F">
        <w:rPr>
          <w:rFonts w:asciiTheme="minorHAnsi" w:hAnsiTheme="minorHAnsi" w:cstheme="minorHAnsi"/>
          <w:spacing w:val="2"/>
          <w:sz w:val="18"/>
        </w:rPr>
        <w:t xml:space="preserve"> </w:t>
      </w:r>
      <w:r w:rsidRPr="0046716F">
        <w:rPr>
          <w:rFonts w:asciiTheme="minorHAnsi" w:hAnsiTheme="minorHAnsi" w:cstheme="minorHAnsi"/>
          <w:sz w:val="18"/>
        </w:rPr>
        <w:t>against</w:t>
      </w:r>
      <w:r w:rsidRPr="0046716F">
        <w:rPr>
          <w:rFonts w:asciiTheme="minorHAnsi" w:hAnsiTheme="minorHAnsi" w:cstheme="minorHAnsi"/>
          <w:spacing w:val="1"/>
          <w:sz w:val="18"/>
        </w:rPr>
        <w:t xml:space="preserve"> </w:t>
      </w:r>
      <w:r w:rsidRPr="0046716F">
        <w:rPr>
          <w:rFonts w:asciiTheme="minorHAnsi" w:hAnsiTheme="minorHAnsi" w:cstheme="minorHAnsi"/>
          <w:sz w:val="18"/>
        </w:rPr>
        <w:t>in 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(aggregate)</w:t>
      </w:r>
    </w:p>
    <w:p w14:paraId="163022B2" w14:textId="77777777" w:rsidR="00FB118A" w:rsidRPr="0046716F" w:rsidRDefault="00FB118A" w:rsidP="00131F9E">
      <w:pPr>
        <w:spacing w:before="11"/>
        <w:jc w:val="both"/>
        <w:rPr>
          <w:rFonts w:eastAsia="Arial" w:cstheme="minorHAnsi"/>
          <w:sz w:val="18"/>
          <w:szCs w:val="16"/>
        </w:rPr>
      </w:pPr>
    </w:p>
    <w:p w14:paraId="4FAFC0BC" w14:textId="77777777" w:rsidR="00FB118A" w:rsidRPr="0046716F" w:rsidRDefault="00DA3BD7" w:rsidP="003F688E">
      <w:pPr>
        <w:pStyle w:val="BodyText"/>
        <w:numPr>
          <w:ilvl w:val="1"/>
          <w:numId w:val="6"/>
        </w:numPr>
        <w:rPr>
          <w:rFonts w:asciiTheme="minorHAnsi" w:hAnsiTheme="minorHAnsi" w:cstheme="minorHAnsi"/>
          <w:sz w:val="18"/>
        </w:rPr>
      </w:pPr>
      <w:r w:rsidRPr="0046716F">
        <w:rPr>
          <w:rFonts w:asciiTheme="minorHAnsi" w:hAnsiTheme="minorHAnsi" w:cstheme="minorHAnsi"/>
          <w:sz w:val="18"/>
        </w:rPr>
        <w:t>Kicks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the </w:t>
      </w:r>
      <w:r w:rsidRPr="0046716F">
        <w:rPr>
          <w:rFonts w:asciiTheme="minorHAnsi" w:hAnsiTheme="minorHAnsi" w:cstheme="minorHAnsi"/>
          <w:spacing w:val="-2"/>
          <w:sz w:val="18"/>
        </w:rPr>
        <w:t>penalty</w:t>
      </w:r>
      <w:r w:rsidRPr="0046716F">
        <w:rPr>
          <w:rFonts w:asciiTheme="minorHAnsi" w:hAnsiTheme="minorHAnsi" w:cstheme="minorHAnsi"/>
          <w:sz w:val="18"/>
        </w:rPr>
        <w:t xml:space="preserve"> mark</w:t>
      </w:r>
    </w:p>
    <w:p w14:paraId="2481BD5F" w14:textId="77777777" w:rsidR="00FB118A" w:rsidRPr="0046716F" w:rsidRDefault="00FB118A" w:rsidP="00131F9E">
      <w:pPr>
        <w:spacing w:before="11"/>
        <w:jc w:val="both"/>
        <w:rPr>
          <w:rFonts w:eastAsia="Arial" w:cstheme="minorHAnsi"/>
          <w:sz w:val="18"/>
          <w:szCs w:val="16"/>
        </w:rPr>
      </w:pPr>
    </w:p>
    <w:p w14:paraId="204AAD85" w14:textId="77777777" w:rsidR="00FB118A" w:rsidRPr="0046716F" w:rsidRDefault="00DA3BD7" w:rsidP="003F688E">
      <w:pPr>
        <w:pStyle w:val="BodyText"/>
        <w:numPr>
          <w:ilvl w:val="1"/>
          <w:numId w:val="6"/>
        </w:numPr>
        <w:rPr>
          <w:rFonts w:asciiTheme="minorHAnsi" w:hAnsiTheme="minorHAnsi" w:cstheme="minorHAnsi"/>
          <w:sz w:val="18"/>
        </w:rPr>
      </w:pPr>
      <w:r w:rsidRPr="0046716F">
        <w:rPr>
          <w:rFonts w:asciiTheme="minorHAnsi" w:hAnsiTheme="minorHAnsi" w:cstheme="minorHAnsi"/>
          <w:sz w:val="18"/>
        </w:rPr>
        <w:t>In a three-way tie,</w:t>
      </w:r>
      <w:r w:rsidRPr="0046716F">
        <w:rPr>
          <w:rFonts w:asciiTheme="minorHAnsi" w:hAnsiTheme="minorHAnsi" w:cstheme="minorHAnsi"/>
          <w:spacing w:val="1"/>
          <w:sz w:val="18"/>
        </w:rPr>
        <w:t xml:space="preserve"> </w:t>
      </w:r>
      <w:r w:rsidRPr="0046716F">
        <w:rPr>
          <w:rFonts w:asciiTheme="minorHAnsi" w:hAnsiTheme="minorHAnsi" w:cstheme="minorHAnsi"/>
          <w:sz w:val="18"/>
        </w:rPr>
        <w:t>lots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drawn</w:t>
      </w:r>
      <w:r w:rsidRPr="0046716F">
        <w:rPr>
          <w:rFonts w:asciiTheme="minorHAnsi" w:hAnsiTheme="minorHAnsi" w:cstheme="minorHAnsi"/>
          <w:sz w:val="18"/>
        </w:rPr>
        <w:t xml:space="preserve"> to determine which two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first</w:t>
      </w:r>
      <w:r w:rsidRPr="0046716F">
        <w:rPr>
          <w:rFonts w:asciiTheme="minorHAnsi" w:hAnsiTheme="minorHAnsi" w:cstheme="minorHAnsi"/>
          <w:spacing w:val="1"/>
          <w:sz w:val="18"/>
        </w:rPr>
        <w:t xml:space="preserve"> </w:t>
      </w:r>
      <w:r w:rsidRPr="0046716F">
        <w:rPr>
          <w:rFonts w:asciiTheme="minorHAnsi" w:hAnsiTheme="minorHAnsi" w:cstheme="minorHAnsi"/>
          <w:sz w:val="18"/>
        </w:rPr>
        <w:t>take Kicks from</w:t>
      </w:r>
      <w:r w:rsidRPr="0046716F">
        <w:rPr>
          <w:rFonts w:asciiTheme="minorHAnsi" w:hAnsiTheme="minorHAnsi" w:cstheme="minorHAnsi"/>
          <w:spacing w:val="-2"/>
          <w:sz w:val="18"/>
        </w:rPr>
        <w:t xml:space="preserve"> </w:t>
      </w:r>
      <w:r w:rsidRPr="0046716F">
        <w:rPr>
          <w:rFonts w:asciiTheme="minorHAnsi" w:hAnsiTheme="minorHAnsi" w:cstheme="minorHAnsi"/>
          <w:sz w:val="18"/>
        </w:rPr>
        <w:t>the Penalty</w:t>
      </w:r>
      <w:r w:rsidRPr="0046716F">
        <w:rPr>
          <w:rFonts w:asciiTheme="minorHAnsi" w:hAnsiTheme="minorHAnsi" w:cstheme="minorHAnsi"/>
          <w:spacing w:val="39"/>
          <w:sz w:val="18"/>
        </w:rPr>
        <w:t xml:space="preserve"> </w:t>
      </w:r>
      <w:r w:rsidRPr="0046716F">
        <w:rPr>
          <w:rFonts w:asciiTheme="minorHAnsi" w:hAnsiTheme="minorHAnsi" w:cstheme="minorHAnsi"/>
          <w:sz w:val="18"/>
        </w:rPr>
        <w:t>Mark</w:t>
      </w:r>
      <w:r w:rsidRPr="0046716F">
        <w:rPr>
          <w:rFonts w:asciiTheme="minorHAnsi" w:hAnsiTheme="minorHAnsi" w:cstheme="minorHAnsi"/>
          <w:spacing w:val="2"/>
          <w:sz w:val="18"/>
        </w:rPr>
        <w:t xml:space="preserve"> </w:t>
      </w:r>
      <w:r w:rsidRPr="0046716F">
        <w:rPr>
          <w:rFonts w:asciiTheme="minorHAnsi" w:hAnsiTheme="minorHAnsi" w:cstheme="minorHAnsi"/>
          <w:sz w:val="18"/>
        </w:rPr>
        <w:t>(KFTPM).</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third team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“bye”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compete in KFTPM against</w:t>
      </w:r>
      <w:r w:rsidRPr="0046716F">
        <w:rPr>
          <w:rFonts w:asciiTheme="minorHAnsi" w:hAnsiTheme="minorHAnsi" w:cstheme="minorHAnsi"/>
          <w:spacing w:val="1"/>
          <w:sz w:val="18"/>
        </w:rPr>
        <w:t xml:space="preserve"> </w:t>
      </w:r>
      <w:r w:rsidRPr="0046716F">
        <w:rPr>
          <w:rFonts w:asciiTheme="minorHAnsi" w:hAnsiTheme="minorHAnsi" w:cstheme="minorHAnsi"/>
          <w:sz w:val="18"/>
        </w:rPr>
        <w:t>the winning team</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47"/>
          <w:sz w:val="18"/>
        </w:rPr>
        <w:t xml:space="preserve"> </w:t>
      </w:r>
      <w:r w:rsidRPr="0046716F">
        <w:rPr>
          <w:rFonts w:asciiTheme="minorHAnsi" w:hAnsiTheme="minorHAnsi" w:cstheme="minorHAnsi"/>
          <w:sz w:val="18"/>
        </w:rPr>
        <w:t>first</w:t>
      </w:r>
      <w:r w:rsidRPr="0046716F">
        <w:rPr>
          <w:rFonts w:asciiTheme="minorHAnsi" w:hAnsiTheme="minorHAnsi" w:cstheme="minorHAnsi"/>
          <w:spacing w:val="-2"/>
          <w:sz w:val="18"/>
        </w:rPr>
        <w:t xml:space="preserve"> round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KFTPM.</w:t>
      </w:r>
    </w:p>
    <w:p w14:paraId="6BEF9025" w14:textId="77777777" w:rsidR="00FB118A" w:rsidRPr="0046716F" w:rsidRDefault="00FB118A" w:rsidP="00131F9E">
      <w:pPr>
        <w:spacing w:before="6"/>
        <w:jc w:val="both"/>
        <w:rPr>
          <w:rFonts w:eastAsia="Arial" w:cstheme="minorHAnsi"/>
          <w:sz w:val="18"/>
          <w:szCs w:val="16"/>
        </w:rPr>
      </w:pPr>
    </w:p>
    <w:p w14:paraId="6079CA8F"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Quarter-final</w:t>
      </w:r>
      <w:r w:rsidRPr="0046716F">
        <w:rPr>
          <w:rFonts w:asciiTheme="minorHAnsi" w:hAnsiTheme="minorHAnsi" w:cstheme="minorHAnsi"/>
          <w:spacing w:val="1"/>
          <w:sz w:val="18"/>
        </w:rPr>
        <w:t xml:space="preserve"> </w:t>
      </w:r>
      <w:r w:rsidRPr="0046716F">
        <w:rPr>
          <w:rFonts w:asciiTheme="minorHAnsi" w:hAnsiTheme="minorHAnsi" w:cstheme="minorHAnsi"/>
          <w:sz w:val="18"/>
        </w:rPr>
        <w:t>competition</w:t>
      </w:r>
    </w:p>
    <w:p w14:paraId="3B5CB82D" w14:textId="77777777" w:rsidR="00FB118A" w:rsidRPr="0046716F" w:rsidRDefault="00FB118A" w:rsidP="00131F9E">
      <w:pPr>
        <w:spacing w:before="2"/>
        <w:jc w:val="both"/>
        <w:rPr>
          <w:rFonts w:eastAsia="Arial Black" w:cstheme="minorHAnsi"/>
          <w:b/>
          <w:bCs/>
          <w:sz w:val="20"/>
          <w:szCs w:val="18"/>
        </w:rPr>
      </w:pPr>
    </w:p>
    <w:p w14:paraId="6F126339" w14:textId="77777777" w:rsidR="00FE1D40" w:rsidRPr="0046716F" w:rsidRDefault="00DA3BD7" w:rsidP="003F688E">
      <w:pPr>
        <w:pStyle w:val="BodyText"/>
        <w:rPr>
          <w:rFonts w:asciiTheme="minorHAnsi" w:hAnsiTheme="minorHAnsi" w:cstheme="minorHAnsi"/>
          <w:spacing w:val="21"/>
          <w:sz w:val="18"/>
        </w:rPr>
      </w:pPr>
      <w:r w:rsidRPr="0046716F">
        <w:rPr>
          <w:rFonts w:asciiTheme="minorHAnsi" w:hAnsiTheme="minorHAnsi" w:cstheme="minorHAnsi"/>
          <w:sz w:val="18"/>
        </w:rPr>
        <w:t>Game 1 1st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A vs.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2nd</w:t>
      </w:r>
      <w:r w:rsidRPr="0046716F">
        <w:rPr>
          <w:rFonts w:asciiTheme="minorHAnsi" w:hAnsiTheme="minorHAnsi" w:cstheme="minorHAnsi"/>
          <w:sz w:val="18"/>
        </w:rPr>
        <w:t xml:space="preserve">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C</w:t>
      </w:r>
      <w:r w:rsidRPr="0046716F">
        <w:rPr>
          <w:rFonts w:asciiTheme="minorHAnsi" w:hAnsiTheme="minorHAnsi" w:cstheme="minorHAnsi"/>
          <w:spacing w:val="21"/>
          <w:sz w:val="18"/>
        </w:rPr>
        <w:t xml:space="preserve"> </w:t>
      </w:r>
    </w:p>
    <w:p w14:paraId="2F75697C" w14:textId="77777777" w:rsidR="00FE1D40" w:rsidRPr="0046716F" w:rsidRDefault="00DA3BD7" w:rsidP="003F688E">
      <w:pPr>
        <w:pStyle w:val="BodyText"/>
        <w:rPr>
          <w:rFonts w:asciiTheme="minorHAnsi" w:hAnsiTheme="minorHAnsi" w:cstheme="minorHAnsi"/>
          <w:spacing w:val="21"/>
          <w:sz w:val="18"/>
        </w:rPr>
      </w:pPr>
      <w:r w:rsidRPr="0046716F">
        <w:rPr>
          <w:rFonts w:asciiTheme="minorHAnsi" w:hAnsiTheme="minorHAnsi" w:cstheme="minorHAnsi"/>
          <w:sz w:val="18"/>
        </w:rPr>
        <w:t>Game 2 1st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B vs.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2nd</w:t>
      </w:r>
      <w:r w:rsidRPr="0046716F">
        <w:rPr>
          <w:rFonts w:asciiTheme="minorHAnsi" w:hAnsiTheme="minorHAnsi" w:cstheme="minorHAnsi"/>
          <w:sz w:val="18"/>
        </w:rPr>
        <w:t xml:space="preserve">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D</w:t>
      </w:r>
      <w:r w:rsidRPr="0046716F">
        <w:rPr>
          <w:rFonts w:asciiTheme="minorHAnsi" w:hAnsiTheme="minorHAnsi" w:cstheme="minorHAnsi"/>
          <w:spacing w:val="21"/>
          <w:sz w:val="18"/>
        </w:rPr>
        <w:t xml:space="preserve"> </w:t>
      </w:r>
    </w:p>
    <w:p w14:paraId="465C838D" w14:textId="77777777" w:rsidR="00FE1D40" w:rsidRPr="0046716F" w:rsidRDefault="00DA3BD7" w:rsidP="003F688E">
      <w:pPr>
        <w:pStyle w:val="BodyText"/>
        <w:rPr>
          <w:rFonts w:asciiTheme="minorHAnsi" w:hAnsiTheme="minorHAnsi" w:cstheme="minorHAnsi"/>
          <w:spacing w:val="21"/>
          <w:sz w:val="18"/>
        </w:rPr>
      </w:pPr>
      <w:r w:rsidRPr="0046716F">
        <w:rPr>
          <w:rFonts w:asciiTheme="minorHAnsi" w:hAnsiTheme="minorHAnsi" w:cstheme="minorHAnsi"/>
          <w:sz w:val="18"/>
        </w:rPr>
        <w:t>Game 3 1st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C vs.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2nd</w:t>
      </w:r>
      <w:r w:rsidRPr="0046716F">
        <w:rPr>
          <w:rFonts w:asciiTheme="minorHAnsi" w:hAnsiTheme="minorHAnsi" w:cstheme="minorHAnsi"/>
          <w:sz w:val="18"/>
        </w:rPr>
        <w:t xml:space="preserve">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21"/>
          <w:sz w:val="18"/>
        </w:rPr>
        <w:t xml:space="preserve"> </w:t>
      </w:r>
    </w:p>
    <w:p w14:paraId="662F9954"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Game 4 1st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D vs.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2nd</w:t>
      </w:r>
      <w:r w:rsidRPr="0046716F">
        <w:rPr>
          <w:rFonts w:asciiTheme="minorHAnsi" w:hAnsiTheme="minorHAnsi" w:cstheme="minorHAnsi"/>
          <w:sz w:val="18"/>
        </w:rPr>
        <w:t xml:space="preserve">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B</w:t>
      </w:r>
    </w:p>
    <w:p w14:paraId="4B1A14F0"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Quarterfinal</w:t>
      </w:r>
      <w:r w:rsidRPr="0046716F">
        <w:rPr>
          <w:rFonts w:asciiTheme="minorHAnsi" w:hAnsiTheme="minorHAnsi" w:cstheme="minorHAnsi"/>
          <w:spacing w:val="1"/>
          <w:sz w:val="18"/>
        </w:rPr>
        <w:t xml:space="preserve"> </w:t>
      </w:r>
      <w:r w:rsidRPr="0046716F">
        <w:rPr>
          <w:rFonts w:asciiTheme="minorHAnsi" w:hAnsiTheme="minorHAnsi" w:cstheme="minorHAnsi"/>
          <w:sz w:val="18"/>
        </w:rPr>
        <w:t>competitions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for </w:t>
      </w:r>
      <w:r w:rsidRPr="0046716F">
        <w:rPr>
          <w:rFonts w:asciiTheme="minorHAnsi" w:hAnsiTheme="minorHAnsi" w:cstheme="minorHAnsi"/>
          <w:spacing w:val="-2"/>
          <w:sz w:val="18"/>
        </w:rPr>
        <w:t>three-,</w:t>
      </w:r>
      <w:r w:rsidRPr="0046716F">
        <w:rPr>
          <w:rFonts w:asciiTheme="minorHAnsi" w:hAnsiTheme="minorHAnsi" w:cstheme="minorHAnsi"/>
          <w:spacing w:val="1"/>
          <w:sz w:val="18"/>
        </w:rPr>
        <w:t xml:space="preserve"> </w:t>
      </w:r>
      <w:r w:rsidRPr="0046716F">
        <w:rPr>
          <w:rFonts w:asciiTheme="minorHAnsi" w:hAnsiTheme="minorHAnsi" w:cstheme="minorHAnsi"/>
          <w:sz w:val="18"/>
        </w:rPr>
        <w:t>two-</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one-pool</w:t>
      </w:r>
      <w:r w:rsidRPr="0046716F">
        <w:rPr>
          <w:rFonts w:asciiTheme="minorHAnsi" w:hAnsiTheme="minorHAnsi" w:cstheme="minorHAnsi"/>
          <w:spacing w:val="1"/>
          <w:sz w:val="18"/>
        </w:rPr>
        <w:t xml:space="preserve"> </w:t>
      </w:r>
      <w:r w:rsidRPr="0046716F">
        <w:rPr>
          <w:rFonts w:asciiTheme="minorHAnsi" w:hAnsiTheme="minorHAnsi" w:cstheme="minorHAnsi"/>
          <w:sz w:val="18"/>
        </w:rPr>
        <w:t>divisions</w:t>
      </w:r>
      <w:r w:rsidRPr="0046716F">
        <w:rPr>
          <w:rFonts w:asciiTheme="minorHAnsi" w:hAnsiTheme="minorHAnsi" w:cstheme="minorHAnsi"/>
          <w:spacing w:val="2"/>
          <w:sz w:val="18"/>
        </w:rPr>
        <w:t xml:space="preserve"> </w:t>
      </w:r>
      <w:r w:rsidRPr="0046716F">
        <w:rPr>
          <w:rFonts w:asciiTheme="minorHAnsi" w:hAnsiTheme="minorHAnsi" w:cstheme="minorHAnsi"/>
          <w:sz w:val="18"/>
        </w:rPr>
        <w:t>may be developed by the Games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Executive</w:t>
      </w:r>
      <w:r w:rsidRPr="0046716F">
        <w:rPr>
          <w:rFonts w:asciiTheme="minorHAnsi" w:hAnsiTheme="minorHAnsi" w:cstheme="minorHAnsi"/>
          <w:sz w:val="18"/>
        </w:rPr>
        <w:t xml:space="preserve"> Committee</w:t>
      </w:r>
      <w:r w:rsidRPr="0046716F">
        <w:rPr>
          <w:rFonts w:asciiTheme="minorHAnsi" w:hAnsiTheme="minorHAnsi" w:cstheme="minorHAnsi"/>
          <w:spacing w:val="65"/>
          <w:sz w:val="18"/>
        </w:rPr>
        <w:t xml:space="preserve"> </w:t>
      </w:r>
      <w:r w:rsidRPr="0046716F">
        <w:rPr>
          <w:rFonts w:asciiTheme="minorHAnsi" w:hAnsiTheme="minorHAnsi" w:cstheme="minorHAnsi"/>
          <w:sz w:val="18"/>
        </w:rPr>
        <w:t>based on these principles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3"/>
          <w:sz w:val="18"/>
        </w:rPr>
        <w:t xml:space="preserve"> </w:t>
      </w:r>
      <w:r w:rsidRPr="0046716F">
        <w:rPr>
          <w:rFonts w:asciiTheme="minorHAnsi" w:hAnsiTheme="minorHAnsi" w:cstheme="minorHAnsi"/>
          <w:sz w:val="18"/>
        </w:rPr>
        <w:t>described as</w:t>
      </w:r>
      <w:r w:rsidRPr="0046716F">
        <w:rPr>
          <w:rFonts w:asciiTheme="minorHAnsi" w:hAnsiTheme="minorHAnsi" w:cstheme="minorHAnsi"/>
          <w:spacing w:val="2"/>
          <w:sz w:val="18"/>
        </w:rPr>
        <w:t xml:space="preserve"> </w:t>
      </w:r>
      <w:r w:rsidRPr="0046716F">
        <w:rPr>
          <w:rFonts w:asciiTheme="minorHAnsi" w:hAnsiTheme="minorHAnsi" w:cstheme="minorHAnsi"/>
          <w:sz w:val="18"/>
        </w:rPr>
        <w:t>an appendix</w:t>
      </w:r>
      <w:r w:rsidRPr="0046716F">
        <w:rPr>
          <w:rFonts w:asciiTheme="minorHAnsi" w:hAnsiTheme="minorHAnsi" w:cstheme="minorHAnsi"/>
          <w:spacing w:val="-3"/>
          <w:sz w:val="18"/>
        </w:rPr>
        <w:t xml:space="preserve"> </w:t>
      </w:r>
      <w:r w:rsidRPr="0046716F">
        <w:rPr>
          <w:rFonts w:asciiTheme="minorHAnsi" w:hAnsiTheme="minorHAnsi" w:cstheme="minorHAnsi"/>
          <w:sz w:val="18"/>
        </w:rPr>
        <w:t>to these rules. In all cases,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semi-final </w:t>
      </w:r>
      <w:r w:rsidRPr="0046716F">
        <w:rPr>
          <w:rFonts w:asciiTheme="minorHAnsi" w:hAnsiTheme="minorHAnsi" w:cstheme="minorHAnsi"/>
          <w:spacing w:val="-2"/>
          <w:sz w:val="18"/>
        </w:rPr>
        <w:t>and</w:t>
      </w:r>
      <w:r w:rsidRPr="0046716F">
        <w:rPr>
          <w:rFonts w:asciiTheme="minorHAnsi" w:hAnsiTheme="minorHAnsi" w:cstheme="minorHAnsi"/>
          <w:sz w:val="18"/>
        </w:rPr>
        <w:t xml:space="preserve"> final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45"/>
          <w:sz w:val="18"/>
        </w:rPr>
        <w:t xml:space="preserve"> </w:t>
      </w:r>
      <w:r w:rsidRPr="0046716F">
        <w:rPr>
          <w:rFonts w:asciiTheme="minorHAnsi" w:hAnsiTheme="minorHAnsi" w:cstheme="minorHAnsi"/>
          <w:sz w:val="18"/>
        </w:rPr>
        <w:t>proceed 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w:t>
      </w:r>
      <w:r w:rsidRPr="0046716F">
        <w:rPr>
          <w:rFonts w:asciiTheme="minorHAnsi" w:hAnsiTheme="minorHAnsi" w:cstheme="minorHAnsi"/>
          <w:spacing w:val="-2"/>
          <w:sz w:val="18"/>
        </w:rPr>
        <w:t>below.</w:t>
      </w:r>
    </w:p>
    <w:p w14:paraId="42A22AD5" w14:textId="77777777" w:rsidR="00FB118A" w:rsidRPr="0046716F" w:rsidRDefault="00FB118A" w:rsidP="00131F9E">
      <w:pPr>
        <w:spacing w:before="1"/>
        <w:jc w:val="both"/>
        <w:rPr>
          <w:rFonts w:eastAsia="Arial" w:cstheme="minorHAnsi"/>
          <w:sz w:val="18"/>
          <w:szCs w:val="16"/>
        </w:rPr>
      </w:pPr>
    </w:p>
    <w:p w14:paraId="6251F994"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Championship bracket</w:t>
      </w:r>
      <w:r w:rsidRPr="0046716F">
        <w:rPr>
          <w:rFonts w:asciiTheme="minorHAnsi" w:hAnsiTheme="minorHAnsi" w:cstheme="minorHAnsi"/>
          <w:spacing w:val="2"/>
          <w:sz w:val="18"/>
        </w:rPr>
        <w:t xml:space="preserve"> </w:t>
      </w:r>
      <w:r w:rsidRPr="0046716F">
        <w:rPr>
          <w:rFonts w:asciiTheme="minorHAnsi" w:hAnsiTheme="minorHAnsi" w:cstheme="minorHAnsi"/>
          <w:sz w:val="18"/>
        </w:rPr>
        <w:t>(Semi-final</w:t>
      </w:r>
      <w:r w:rsidRPr="0046716F">
        <w:rPr>
          <w:rFonts w:asciiTheme="minorHAnsi" w:hAnsiTheme="minorHAnsi" w:cstheme="minorHAnsi"/>
          <w:spacing w:val="1"/>
          <w:sz w:val="18"/>
        </w:rPr>
        <w:t xml:space="preserve"> </w:t>
      </w:r>
      <w:r w:rsidRPr="0046716F">
        <w:rPr>
          <w:rFonts w:asciiTheme="minorHAnsi" w:hAnsiTheme="minorHAnsi" w:cstheme="minorHAnsi"/>
          <w:sz w:val="18"/>
        </w:rPr>
        <w:t>and final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p>
    <w:p w14:paraId="7DE0988D" w14:textId="77777777" w:rsidR="00FB118A" w:rsidRPr="0046716F" w:rsidRDefault="00FB118A" w:rsidP="00FE1D40">
      <w:pPr>
        <w:spacing w:before="2"/>
        <w:ind w:left="322"/>
        <w:jc w:val="both"/>
        <w:rPr>
          <w:rFonts w:eastAsia="Arial Black" w:cstheme="minorHAnsi"/>
          <w:b/>
          <w:bCs/>
          <w:sz w:val="20"/>
          <w:szCs w:val="18"/>
        </w:rPr>
      </w:pPr>
    </w:p>
    <w:p w14:paraId="2C4947BE" w14:textId="77777777" w:rsidR="00FE1D40" w:rsidRPr="0046716F" w:rsidRDefault="00DA3BD7" w:rsidP="003F688E">
      <w:pPr>
        <w:pStyle w:val="BodyText"/>
        <w:rPr>
          <w:rFonts w:asciiTheme="minorHAnsi" w:hAnsiTheme="minorHAnsi" w:cstheme="minorHAnsi"/>
          <w:spacing w:val="23"/>
          <w:sz w:val="18"/>
        </w:rPr>
      </w:pPr>
      <w:r w:rsidRPr="0046716F">
        <w:rPr>
          <w:rFonts w:asciiTheme="minorHAnsi" w:hAnsiTheme="minorHAnsi" w:cstheme="minorHAnsi"/>
          <w:sz w:val="18"/>
        </w:rPr>
        <w:t>Game 5</w:t>
      </w:r>
      <w:r w:rsidRPr="0046716F">
        <w:rPr>
          <w:rFonts w:asciiTheme="minorHAnsi" w:hAnsiTheme="minorHAnsi" w:cstheme="minorHAnsi"/>
          <w:spacing w:val="-3"/>
          <w:sz w:val="18"/>
        </w:rPr>
        <w:t xml:space="preserve"> </w:t>
      </w:r>
      <w:r w:rsidRPr="0046716F">
        <w:rPr>
          <w:rFonts w:asciiTheme="minorHAnsi" w:hAnsiTheme="minorHAnsi" w:cstheme="minorHAnsi"/>
          <w:sz w:val="18"/>
        </w:rPr>
        <w:t>Winner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Game 1 vs.</w:t>
      </w:r>
      <w:r w:rsidRPr="0046716F">
        <w:rPr>
          <w:rFonts w:asciiTheme="minorHAnsi" w:hAnsiTheme="minorHAnsi" w:cstheme="minorHAnsi"/>
          <w:spacing w:val="-2"/>
          <w:sz w:val="18"/>
        </w:rPr>
        <w:t xml:space="preserve"> </w:t>
      </w:r>
      <w:r w:rsidRPr="0046716F">
        <w:rPr>
          <w:rFonts w:asciiTheme="minorHAnsi" w:hAnsiTheme="minorHAnsi" w:cstheme="minorHAnsi"/>
          <w:sz w:val="18"/>
        </w:rPr>
        <w:t>Winner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2</w:t>
      </w:r>
      <w:r w:rsidRPr="0046716F">
        <w:rPr>
          <w:rFonts w:asciiTheme="minorHAnsi" w:hAnsiTheme="minorHAnsi" w:cstheme="minorHAnsi"/>
          <w:spacing w:val="23"/>
          <w:sz w:val="18"/>
        </w:rPr>
        <w:t xml:space="preserve"> </w:t>
      </w:r>
    </w:p>
    <w:p w14:paraId="12521ADE"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Game 6</w:t>
      </w:r>
      <w:r w:rsidRPr="0046716F">
        <w:rPr>
          <w:rFonts w:asciiTheme="minorHAnsi" w:hAnsiTheme="minorHAnsi" w:cstheme="minorHAnsi"/>
          <w:spacing w:val="-3"/>
          <w:sz w:val="18"/>
        </w:rPr>
        <w:t xml:space="preserve"> </w:t>
      </w:r>
      <w:r w:rsidRPr="0046716F">
        <w:rPr>
          <w:rFonts w:asciiTheme="minorHAnsi" w:hAnsiTheme="minorHAnsi" w:cstheme="minorHAnsi"/>
          <w:sz w:val="18"/>
        </w:rPr>
        <w:t>Winner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Game 3 vs.</w:t>
      </w:r>
      <w:r w:rsidRPr="0046716F">
        <w:rPr>
          <w:rFonts w:asciiTheme="minorHAnsi" w:hAnsiTheme="minorHAnsi" w:cstheme="minorHAnsi"/>
          <w:spacing w:val="-2"/>
          <w:sz w:val="18"/>
        </w:rPr>
        <w:t xml:space="preserve"> </w:t>
      </w:r>
      <w:r w:rsidRPr="0046716F">
        <w:rPr>
          <w:rFonts w:asciiTheme="minorHAnsi" w:hAnsiTheme="minorHAnsi" w:cstheme="minorHAnsi"/>
          <w:sz w:val="18"/>
        </w:rPr>
        <w:t>Winner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4</w:t>
      </w:r>
    </w:p>
    <w:p w14:paraId="72DD7E21" w14:textId="77777777" w:rsidR="00FE1D40" w:rsidRPr="0046716F" w:rsidRDefault="00DA3BD7" w:rsidP="003F688E">
      <w:pPr>
        <w:pStyle w:val="BodyText"/>
        <w:rPr>
          <w:rFonts w:asciiTheme="minorHAnsi" w:hAnsiTheme="minorHAnsi" w:cstheme="minorHAnsi"/>
          <w:spacing w:val="47"/>
          <w:sz w:val="18"/>
        </w:rPr>
      </w:pPr>
      <w:r w:rsidRPr="0046716F">
        <w:rPr>
          <w:rFonts w:asciiTheme="minorHAnsi" w:hAnsiTheme="minorHAnsi" w:cstheme="minorHAnsi"/>
          <w:sz w:val="18"/>
        </w:rPr>
        <w:t>Game 7</w:t>
      </w:r>
      <w:r w:rsidRPr="0046716F">
        <w:rPr>
          <w:rFonts w:asciiTheme="minorHAnsi" w:hAnsiTheme="minorHAnsi" w:cstheme="minorHAnsi"/>
          <w:spacing w:val="-3"/>
          <w:sz w:val="18"/>
        </w:rPr>
        <w:t xml:space="preserve"> </w:t>
      </w:r>
      <w:r w:rsidRPr="0046716F">
        <w:rPr>
          <w:rFonts w:asciiTheme="minorHAnsi" w:hAnsiTheme="minorHAnsi" w:cstheme="minorHAnsi"/>
          <w:sz w:val="18"/>
        </w:rPr>
        <w:t>Winners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5 </w:t>
      </w:r>
      <w:r w:rsidRPr="0046716F">
        <w:rPr>
          <w:rFonts w:asciiTheme="minorHAnsi" w:hAnsiTheme="minorHAnsi" w:cstheme="minorHAnsi"/>
          <w:spacing w:val="-2"/>
          <w:sz w:val="18"/>
        </w:rPr>
        <w:t>and</w:t>
      </w:r>
      <w:r w:rsidRPr="0046716F">
        <w:rPr>
          <w:rFonts w:asciiTheme="minorHAnsi" w:hAnsiTheme="minorHAnsi" w:cstheme="minorHAnsi"/>
          <w:sz w:val="18"/>
        </w:rPr>
        <w:t xml:space="preserve"> 6 play for</w:t>
      </w:r>
      <w:r w:rsidRPr="0046716F">
        <w:rPr>
          <w:rFonts w:asciiTheme="minorHAnsi" w:hAnsiTheme="minorHAnsi" w:cstheme="minorHAnsi"/>
          <w:spacing w:val="1"/>
          <w:sz w:val="18"/>
        </w:rPr>
        <w:t xml:space="preserve"> </w:t>
      </w:r>
      <w:r w:rsidRPr="0046716F">
        <w:rPr>
          <w:rFonts w:asciiTheme="minorHAnsi" w:hAnsiTheme="minorHAnsi" w:cstheme="minorHAnsi"/>
          <w:sz w:val="18"/>
        </w:rPr>
        <w:t>1st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2nd</w:t>
      </w:r>
      <w:r w:rsidRPr="0046716F">
        <w:rPr>
          <w:rFonts w:asciiTheme="minorHAnsi" w:hAnsiTheme="minorHAnsi" w:cstheme="minorHAnsi"/>
          <w:sz w:val="18"/>
        </w:rPr>
        <w:t xml:space="preserve"> in the championship bracket</w:t>
      </w:r>
      <w:r w:rsidRPr="0046716F">
        <w:rPr>
          <w:rFonts w:asciiTheme="minorHAnsi" w:hAnsiTheme="minorHAnsi" w:cstheme="minorHAnsi"/>
          <w:spacing w:val="47"/>
          <w:sz w:val="18"/>
        </w:rPr>
        <w:t xml:space="preserve"> </w:t>
      </w:r>
    </w:p>
    <w:p w14:paraId="363C9CC5"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Game 8 Runners-up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5 and 6 play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3rd </w:t>
      </w:r>
      <w:r w:rsidRPr="0046716F">
        <w:rPr>
          <w:rFonts w:asciiTheme="minorHAnsi" w:hAnsiTheme="minorHAnsi" w:cstheme="minorHAnsi"/>
          <w:spacing w:val="-2"/>
          <w:sz w:val="18"/>
        </w:rPr>
        <w:t>and</w:t>
      </w:r>
      <w:r w:rsidRPr="0046716F">
        <w:rPr>
          <w:rFonts w:asciiTheme="minorHAnsi" w:hAnsiTheme="minorHAnsi" w:cstheme="minorHAnsi"/>
          <w:sz w:val="18"/>
        </w:rPr>
        <w:t xml:space="preserve"> 4th in the championship bracket</w:t>
      </w:r>
    </w:p>
    <w:p w14:paraId="6D1D9B68" w14:textId="77777777" w:rsidR="0092264E" w:rsidRDefault="0092264E" w:rsidP="00131F9E">
      <w:pPr>
        <w:spacing w:before="46" w:line="488" w:lineRule="auto"/>
        <w:ind w:left="343" w:hanging="142"/>
        <w:jc w:val="both"/>
        <w:rPr>
          <w:ins w:id="102" w:author="Mike Hoyer" w:date="2018-08-14T17:38:00Z"/>
          <w:rFonts w:cstheme="minorHAnsi"/>
          <w:b/>
          <w:spacing w:val="-1"/>
          <w:sz w:val="18"/>
        </w:rPr>
      </w:pPr>
    </w:p>
    <w:p w14:paraId="4E56F0E1" w14:textId="77777777" w:rsidR="00FE1D40" w:rsidRPr="0046716F" w:rsidRDefault="00C552AF" w:rsidP="00131F9E">
      <w:pPr>
        <w:spacing w:before="46" w:line="488" w:lineRule="auto"/>
        <w:ind w:left="343" w:hanging="142"/>
        <w:jc w:val="both"/>
        <w:rPr>
          <w:rFonts w:cstheme="minorHAnsi"/>
          <w:b/>
          <w:spacing w:val="36"/>
          <w:sz w:val="18"/>
        </w:rPr>
      </w:pPr>
      <w:r w:rsidRPr="0046716F">
        <w:rPr>
          <w:rFonts w:cstheme="minorHAnsi"/>
          <w:b/>
          <w:spacing w:val="-1"/>
          <w:sz w:val="18"/>
        </w:rPr>
        <w:t>C</w:t>
      </w:r>
      <w:r w:rsidR="00DA3BD7" w:rsidRPr="0046716F">
        <w:rPr>
          <w:rFonts w:cstheme="minorHAnsi"/>
          <w:b/>
          <w:spacing w:val="-1"/>
          <w:sz w:val="18"/>
        </w:rPr>
        <w:t>onsolation</w:t>
      </w:r>
      <w:r w:rsidR="00DA3BD7" w:rsidRPr="0046716F">
        <w:rPr>
          <w:rFonts w:cstheme="minorHAnsi"/>
          <w:b/>
          <w:sz w:val="18"/>
        </w:rPr>
        <w:t xml:space="preserve"> </w:t>
      </w:r>
      <w:r w:rsidR="00DA3BD7" w:rsidRPr="0046716F">
        <w:rPr>
          <w:rFonts w:cstheme="minorHAnsi"/>
          <w:b/>
          <w:spacing w:val="-1"/>
          <w:sz w:val="18"/>
        </w:rPr>
        <w:t>bracket</w:t>
      </w:r>
      <w:r w:rsidR="00DA3BD7" w:rsidRPr="0046716F">
        <w:rPr>
          <w:rFonts w:cstheme="minorHAnsi"/>
          <w:b/>
          <w:spacing w:val="2"/>
          <w:sz w:val="18"/>
        </w:rPr>
        <w:t xml:space="preserve"> </w:t>
      </w:r>
      <w:r w:rsidR="00DA3BD7" w:rsidRPr="0046716F">
        <w:rPr>
          <w:rFonts w:cstheme="minorHAnsi"/>
          <w:b/>
          <w:spacing w:val="-1"/>
          <w:sz w:val="18"/>
        </w:rPr>
        <w:t>(Semi-final</w:t>
      </w:r>
      <w:r w:rsidR="00DA3BD7" w:rsidRPr="0046716F">
        <w:rPr>
          <w:rFonts w:cstheme="minorHAnsi"/>
          <w:b/>
          <w:spacing w:val="1"/>
          <w:sz w:val="18"/>
        </w:rPr>
        <w:t xml:space="preserve"> </w:t>
      </w:r>
      <w:r w:rsidR="00DA3BD7" w:rsidRPr="0046716F">
        <w:rPr>
          <w:rFonts w:cstheme="minorHAnsi"/>
          <w:b/>
          <w:spacing w:val="-1"/>
          <w:sz w:val="18"/>
        </w:rPr>
        <w:t>and</w:t>
      </w:r>
      <w:r w:rsidR="00DA3BD7" w:rsidRPr="0046716F">
        <w:rPr>
          <w:rFonts w:cstheme="minorHAnsi"/>
          <w:b/>
          <w:sz w:val="18"/>
        </w:rPr>
        <w:t xml:space="preserve"> </w:t>
      </w:r>
      <w:r w:rsidR="00DA3BD7" w:rsidRPr="0046716F">
        <w:rPr>
          <w:rFonts w:cstheme="minorHAnsi"/>
          <w:b/>
          <w:spacing w:val="-1"/>
          <w:sz w:val="18"/>
        </w:rPr>
        <w:t>final games)</w:t>
      </w:r>
      <w:r w:rsidR="00DA3BD7" w:rsidRPr="0046716F">
        <w:rPr>
          <w:rFonts w:cstheme="minorHAnsi"/>
          <w:b/>
          <w:spacing w:val="36"/>
          <w:sz w:val="18"/>
        </w:rPr>
        <w:t xml:space="preserve"> </w:t>
      </w:r>
    </w:p>
    <w:p w14:paraId="7863D43B" w14:textId="77777777" w:rsidR="00FE1D40"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Game 9 Runner-up of Game 1 vs. Runner-up of Game 2 </w:t>
      </w:r>
    </w:p>
    <w:p w14:paraId="28D1DC3D"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Game 10 Runner-up of Game 3 vs. Runner-up of Game 4</w:t>
      </w:r>
    </w:p>
    <w:p w14:paraId="15FACCEE" w14:textId="77777777" w:rsidR="00FE1D40"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Game 11 Winners of Games 9 and 10 play for 1st and 2nd in the consolation bracket </w:t>
      </w:r>
    </w:p>
    <w:p w14:paraId="519485D9" w14:textId="77777777" w:rsidR="00C552AF"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lastRenderedPageBreak/>
        <w:t xml:space="preserve">Game 12 Runners-up of Games 9 and 10 play for 3rd and 4th in the consolation bracket </w:t>
      </w:r>
    </w:p>
    <w:p w14:paraId="6362DB05" w14:textId="77777777" w:rsidR="00AC2E26" w:rsidRDefault="00AC2E26" w:rsidP="00C552AF">
      <w:pPr>
        <w:spacing w:before="46" w:line="488" w:lineRule="auto"/>
        <w:ind w:left="343" w:hanging="142"/>
        <w:jc w:val="both"/>
        <w:rPr>
          <w:rFonts w:cstheme="minorHAnsi"/>
          <w:b/>
          <w:spacing w:val="-1"/>
          <w:sz w:val="18"/>
        </w:rPr>
      </w:pPr>
    </w:p>
    <w:p w14:paraId="49DFC94C" w14:textId="77777777" w:rsidR="00FB118A" w:rsidRPr="0046716F" w:rsidRDefault="00DA3BD7" w:rsidP="00C552AF">
      <w:pPr>
        <w:spacing w:before="46" w:line="488" w:lineRule="auto"/>
        <w:ind w:left="343" w:hanging="142"/>
        <w:jc w:val="both"/>
        <w:rPr>
          <w:rFonts w:cstheme="minorHAnsi"/>
          <w:b/>
          <w:spacing w:val="-1"/>
          <w:sz w:val="18"/>
        </w:rPr>
      </w:pPr>
      <w:r w:rsidRPr="0046716F">
        <w:rPr>
          <w:rFonts w:cstheme="minorHAnsi"/>
          <w:b/>
          <w:spacing w:val="-1"/>
          <w:sz w:val="18"/>
        </w:rPr>
        <w:t>Ties in Medal Rounds</w:t>
      </w:r>
    </w:p>
    <w:p w14:paraId="293A3EEE" w14:textId="7D864DB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Quarter-final,</w:t>
      </w:r>
      <w:r w:rsidRPr="0046716F">
        <w:rPr>
          <w:rFonts w:asciiTheme="minorHAnsi" w:hAnsiTheme="minorHAnsi" w:cstheme="minorHAnsi"/>
          <w:spacing w:val="1"/>
          <w:sz w:val="18"/>
        </w:rPr>
        <w:t xml:space="preserve"> </w:t>
      </w:r>
      <w:r w:rsidRPr="0046716F">
        <w:rPr>
          <w:rFonts w:asciiTheme="minorHAnsi" w:hAnsiTheme="minorHAnsi" w:cstheme="minorHAnsi"/>
          <w:sz w:val="18"/>
        </w:rPr>
        <w:t>Semi-final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Final</w:t>
      </w:r>
      <w:r w:rsidRPr="0046716F">
        <w:rPr>
          <w:rFonts w:asciiTheme="minorHAnsi" w:hAnsiTheme="minorHAnsi" w:cstheme="minorHAnsi"/>
          <w:spacing w:val="1"/>
          <w:sz w:val="18"/>
        </w:rPr>
        <w:t xml:space="preserve"> </w:t>
      </w:r>
      <w:r w:rsidRPr="0046716F">
        <w:rPr>
          <w:rFonts w:asciiTheme="minorHAnsi" w:hAnsiTheme="minorHAnsi" w:cstheme="minorHAnsi"/>
          <w:sz w:val="18"/>
        </w:rPr>
        <w:t>matches</w:t>
      </w:r>
      <w:r w:rsidRPr="0046716F">
        <w:rPr>
          <w:rFonts w:asciiTheme="minorHAnsi" w:hAnsiTheme="minorHAnsi" w:cstheme="minorHAnsi"/>
          <w:spacing w:val="2"/>
          <w:sz w:val="18"/>
        </w:rPr>
        <w:t xml:space="preserve"> </w:t>
      </w:r>
      <w:r w:rsidRPr="0046716F">
        <w:rPr>
          <w:rFonts w:asciiTheme="minorHAnsi" w:hAnsiTheme="minorHAnsi" w:cstheme="minorHAnsi"/>
          <w:sz w:val="18"/>
        </w:rPr>
        <w:t>tied 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end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regulation time will</w:t>
      </w:r>
      <w:r w:rsidRPr="0046716F">
        <w:rPr>
          <w:rFonts w:asciiTheme="minorHAnsi" w:hAnsiTheme="minorHAnsi" w:cstheme="minorHAnsi"/>
          <w:spacing w:val="1"/>
          <w:sz w:val="18"/>
        </w:rPr>
        <w:t xml:space="preserve"> </w:t>
      </w:r>
      <w:r w:rsidRPr="0046716F">
        <w:rPr>
          <w:rFonts w:asciiTheme="minorHAnsi" w:hAnsiTheme="minorHAnsi" w:cstheme="minorHAnsi"/>
          <w:sz w:val="18"/>
        </w:rPr>
        <w:t>proceed straight</w:t>
      </w:r>
      <w:r w:rsidRPr="0046716F">
        <w:rPr>
          <w:rFonts w:asciiTheme="minorHAnsi" w:hAnsiTheme="minorHAnsi" w:cstheme="minorHAnsi"/>
          <w:spacing w:val="1"/>
          <w:sz w:val="18"/>
        </w:rPr>
        <w:t xml:space="preserve"> </w:t>
      </w:r>
      <w:r w:rsidRPr="0046716F">
        <w:rPr>
          <w:rFonts w:asciiTheme="minorHAnsi" w:hAnsiTheme="minorHAnsi" w:cstheme="minorHAnsi"/>
          <w:sz w:val="18"/>
        </w:rPr>
        <w:t>to kicks from the Penalty</w:t>
      </w:r>
      <w:r w:rsidRPr="0046716F">
        <w:rPr>
          <w:rFonts w:asciiTheme="minorHAnsi" w:hAnsiTheme="minorHAnsi" w:cstheme="minorHAnsi"/>
          <w:spacing w:val="55"/>
          <w:sz w:val="18"/>
        </w:rPr>
        <w:t xml:space="preserve"> </w:t>
      </w:r>
      <w:r w:rsidRPr="0046716F">
        <w:rPr>
          <w:rFonts w:asciiTheme="minorHAnsi" w:hAnsiTheme="minorHAnsi" w:cstheme="minorHAnsi"/>
          <w:sz w:val="18"/>
        </w:rPr>
        <w:t>Mark</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in the </w:t>
      </w:r>
      <w:del w:id="103" w:author="Mike Hoyer" w:date="2018-08-14T18:20:00Z">
        <w:r w:rsidRPr="0046716F" w:rsidDel="005C2ED8">
          <w:rPr>
            <w:rFonts w:asciiTheme="minorHAnsi" w:hAnsiTheme="minorHAnsi" w:cstheme="minorHAnsi"/>
            <w:sz w:val="18"/>
          </w:rPr>
          <w:delText xml:space="preserve">FIFA </w:delText>
        </w:r>
      </w:del>
      <w:ins w:id="104" w:author="Mike Hoyer" w:date="2018-08-14T18:20:00Z">
        <w:r w:rsidR="005C2ED8">
          <w:rPr>
            <w:rFonts w:asciiTheme="minorHAnsi" w:hAnsiTheme="minorHAnsi" w:cstheme="minorHAnsi"/>
            <w:sz w:val="18"/>
          </w:rPr>
          <w:t>IFAB/FIFA</w:t>
        </w:r>
        <w:r w:rsidR="005C2ED8" w:rsidRPr="0046716F">
          <w:rPr>
            <w:rFonts w:asciiTheme="minorHAnsi" w:hAnsiTheme="minorHAnsi" w:cstheme="minorHAnsi"/>
            <w:sz w:val="18"/>
          </w:rPr>
          <w:t xml:space="preserve"> </w:t>
        </w:r>
      </w:ins>
      <w:r w:rsidRPr="0046716F">
        <w:rPr>
          <w:rFonts w:asciiTheme="minorHAnsi" w:hAnsiTheme="minorHAnsi" w:cstheme="minorHAnsi"/>
          <w:spacing w:val="-2"/>
          <w:sz w:val="18"/>
        </w:rPr>
        <w:t>Laws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p>
    <w:p w14:paraId="3A8CED87" w14:textId="77777777" w:rsidR="00FB118A" w:rsidRPr="0046716F" w:rsidRDefault="00FB118A" w:rsidP="00131F9E">
      <w:pPr>
        <w:spacing w:before="10"/>
        <w:jc w:val="both"/>
        <w:rPr>
          <w:rFonts w:eastAsia="Arial" w:cstheme="minorHAnsi"/>
          <w:sz w:val="18"/>
          <w:szCs w:val="16"/>
        </w:rPr>
      </w:pPr>
    </w:p>
    <w:p w14:paraId="4B812F4E" w14:textId="77777777" w:rsidR="00FB118A" w:rsidRPr="0046716F" w:rsidRDefault="00DA3BD7" w:rsidP="005F47CE">
      <w:pPr>
        <w:spacing w:before="46" w:line="488" w:lineRule="auto"/>
        <w:jc w:val="both"/>
        <w:rPr>
          <w:rFonts w:cstheme="minorHAnsi"/>
          <w:b/>
          <w:spacing w:val="-1"/>
          <w:sz w:val="18"/>
        </w:rPr>
      </w:pPr>
      <w:bookmarkStart w:id="105" w:name="_TOC_250025"/>
      <w:r w:rsidRPr="0046716F">
        <w:rPr>
          <w:rFonts w:cstheme="minorHAnsi"/>
          <w:b/>
          <w:spacing w:val="-1"/>
          <w:sz w:val="18"/>
        </w:rPr>
        <w:t>Game duration</w:t>
      </w:r>
      <w:bookmarkEnd w:id="105"/>
    </w:p>
    <w:p w14:paraId="3600A651"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Game durations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as follows,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unless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Director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Tournaments</w:t>
      </w:r>
      <w:r w:rsidRPr="0046716F">
        <w:rPr>
          <w:rFonts w:asciiTheme="minorHAnsi" w:hAnsiTheme="minorHAnsi" w:cstheme="minorHAnsi"/>
          <w:spacing w:val="2"/>
          <w:sz w:val="18"/>
        </w:rPr>
        <w:t xml:space="preserve"> </w:t>
      </w:r>
      <w:r w:rsidRPr="0046716F">
        <w:rPr>
          <w:rFonts w:asciiTheme="minorHAnsi" w:hAnsiTheme="minorHAnsi" w:cstheme="minorHAnsi"/>
          <w:sz w:val="18"/>
        </w:rPr>
        <w:t>reduces</w:t>
      </w:r>
      <w:r w:rsidRPr="0046716F">
        <w:rPr>
          <w:rFonts w:asciiTheme="minorHAnsi" w:hAnsiTheme="minorHAnsi" w:cstheme="minorHAnsi"/>
          <w:spacing w:val="2"/>
          <w:sz w:val="18"/>
        </w:rPr>
        <w:t xml:space="preserve"> </w:t>
      </w:r>
      <w:r w:rsidRPr="0046716F">
        <w:rPr>
          <w:rFonts w:asciiTheme="minorHAnsi" w:hAnsiTheme="minorHAnsi" w:cstheme="minorHAnsi"/>
          <w:sz w:val="18"/>
        </w:rPr>
        <w:t>the length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halves</w:t>
      </w:r>
      <w:r w:rsidRPr="0046716F">
        <w:rPr>
          <w:rFonts w:asciiTheme="minorHAnsi" w:hAnsiTheme="minorHAnsi" w:cstheme="minorHAnsi"/>
          <w:spacing w:val="2"/>
          <w:sz w:val="18"/>
        </w:rPr>
        <w:t xml:space="preserve"> </w:t>
      </w:r>
      <w:r w:rsidRPr="0046716F">
        <w:rPr>
          <w:rFonts w:asciiTheme="minorHAnsi" w:hAnsiTheme="minorHAnsi" w:cstheme="minorHAnsi"/>
          <w:sz w:val="18"/>
        </w:rPr>
        <w:t>due to</w:t>
      </w:r>
      <w:r w:rsidRPr="0046716F">
        <w:rPr>
          <w:rFonts w:asciiTheme="minorHAnsi" w:hAnsiTheme="minorHAnsi" w:cstheme="minorHAnsi"/>
          <w:spacing w:val="61"/>
          <w:sz w:val="18"/>
        </w:rPr>
        <w:t xml:space="preserve"> </w:t>
      </w:r>
      <w:r w:rsidRPr="0046716F">
        <w:rPr>
          <w:rFonts w:asciiTheme="minorHAnsi" w:hAnsiTheme="minorHAnsi" w:cstheme="minorHAnsi"/>
          <w:spacing w:val="-2"/>
          <w:sz w:val="18"/>
        </w:rPr>
        <w:t>playing</w:t>
      </w:r>
      <w:r w:rsidRPr="0046716F">
        <w:rPr>
          <w:rFonts w:asciiTheme="minorHAnsi" w:hAnsiTheme="minorHAnsi" w:cstheme="minorHAnsi"/>
          <w:sz w:val="18"/>
        </w:rPr>
        <w:t xml:space="preserve"> conditions:</w:t>
      </w:r>
    </w:p>
    <w:p w14:paraId="51F9493E" w14:textId="77777777" w:rsidR="00FB118A" w:rsidRPr="0046716F" w:rsidRDefault="00FB118A" w:rsidP="00131F9E">
      <w:pPr>
        <w:spacing w:before="6"/>
        <w:jc w:val="both"/>
        <w:rPr>
          <w:rFonts w:eastAsia="Arial" w:cstheme="minorHAnsi"/>
          <w:sz w:val="13"/>
          <w:szCs w:val="12"/>
        </w:rPr>
      </w:pPr>
    </w:p>
    <w:tbl>
      <w:tblPr>
        <w:tblW w:w="10348" w:type="dxa"/>
        <w:tblInd w:w="113" w:type="dxa"/>
        <w:tblLayout w:type="fixed"/>
        <w:tblCellMar>
          <w:left w:w="0" w:type="dxa"/>
          <w:right w:w="0" w:type="dxa"/>
        </w:tblCellMar>
        <w:tblLook w:val="01E0" w:firstRow="1" w:lastRow="1" w:firstColumn="1" w:lastColumn="1" w:noHBand="0" w:noVBand="0"/>
      </w:tblPr>
      <w:tblGrid>
        <w:gridCol w:w="607"/>
        <w:gridCol w:w="1113"/>
        <w:gridCol w:w="607"/>
        <w:gridCol w:w="7414"/>
        <w:gridCol w:w="607"/>
      </w:tblGrid>
      <w:tr w:rsidR="00FB118A" w:rsidRPr="0046716F" w14:paraId="12D85E75" w14:textId="77777777" w:rsidTr="003F688E">
        <w:trPr>
          <w:gridAfter w:val="1"/>
          <w:wAfter w:w="607" w:type="dxa"/>
          <w:trHeight w:hRule="exact" w:val="251"/>
        </w:trPr>
        <w:tc>
          <w:tcPr>
            <w:tcW w:w="1720" w:type="dxa"/>
            <w:gridSpan w:val="2"/>
            <w:tcBorders>
              <w:top w:val="nil"/>
              <w:left w:val="nil"/>
              <w:bottom w:val="nil"/>
              <w:right w:val="nil"/>
            </w:tcBorders>
          </w:tcPr>
          <w:p w14:paraId="637BA4DD" w14:textId="77777777" w:rsidR="00FB118A" w:rsidRPr="0046716F" w:rsidRDefault="00DA3BD7" w:rsidP="003F688E">
            <w:pPr>
              <w:pStyle w:val="TableParagraph"/>
              <w:spacing w:before="38"/>
              <w:ind w:left="230"/>
              <w:rPr>
                <w:rFonts w:eastAsia="Arial" w:cstheme="minorHAnsi"/>
                <w:sz w:val="18"/>
                <w:szCs w:val="17"/>
              </w:rPr>
            </w:pPr>
            <w:r w:rsidRPr="0046716F">
              <w:rPr>
                <w:rFonts w:cstheme="minorHAnsi"/>
                <w:b/>
                <w:spacing w:val="-1"/>
                <w:sz w:val="18"/>
              </w:rPr>
              <w:t>Age</w:t>
            </w:r>
            <w:r w:rsidRPr="0046716F">
              <w:rPr>
                <w:rFonts w:cstheme="minorHAnsi"/>
                <w:b/>
                <w:spacing w:val="45"/>
                <w:sz w:val="18"/>
              </w:rPr>
              <w:t xml:space="preserve"> </w:t>
            </w:r>
            <w:r w:rsidRPr="0046716F">
              <w:rPr>
                <w:rFonts w:cstheme="minorHAnsi"/>
                <w:b/>
                <w:sz w:val="18"/>
              </w:rPr>
              <w:t>Group</w:t>
            </w:r>
          </w:p>
        </w:tc>
        <w:tc>
          <w:tcPr>
            <w:tcW w:w="8021" w:type="dxa"/>
            <w:gridSpan w:val="2"/>
            <w:tcBorders>
              <w:top w:val="nil"/>
              <w:left w:val="nil"/>
              <w:bottom w:val="nil"/>
              <w:right w:val="nil"/>
            </w:tcBorders>
          </w:tcPr>
          <w:p w14:paraId="1970AE38" w14:textId="77777777" w:rsidR="00FB118A" w:rsidRPr="0046716F" w:rsidRDefault="00DA3BD7" w:rsidP="003F688E">
            <w:pPr>
              <w:pStyle w:val="TableParagraph"/>
              <w:spacing w:before="38"/>
              <w:ind w:left="165"/>
              <w:rPr>
                <w:rFonts w:eastAsia="Arial" w:cstheme="minorHAnsi"/>
                <w:sz w:val="18"/>
                <w:szCs w:val="17"/>
              </w:rPr>
            </w:pPr>
            <w:r w:rsidRPr="0046716F">
              <w:rPr>
                <w:rFonts w:eastAsia="Arial" w:cstheme="minorHAnsi"/>
                <w:b/>
                <w:bCs/>
                <w:spacing w:val="1"/>
                <w:sz w:val="18"/>
                <w:szCs w:val="17"/>
              </w:rPr>
              <w:t>Game</w:t>
            </w:r>
            <w:r w:rsidRPr="0046716F">
              <w:rPr>
                <w:rFonts w:eastAsia="Arial" w:cstheme="minorHAnsi"/>
                <w:b/>
                <w:bCs/>
                <w:spacing w:val="40"/>
                <w:sz w:val="18"/>
                <w:szCs w:val="17"/>
              </w:rPr>
              <w:t xml:space="preserve"> </w:t>
            </w:r>
            <w:r w:rsidRPr="0046716F">
              <w:rPr>
                <w:rFonts w:eastAsia="Arial" w:cstheme="minorHAnsi"/>
                <w:b/>
                <w:bCs/>
                <w:sz w:val="18"/>
                <w:szCs w:val="17"/>
              </w:rPr>
              <w:t xml:space="preserve">Duration </w:t>
            </w:r>
            <w:r w:rsidRPr="0046716F">
              <w:rPr>
                <w:rFonts w:eastAsia="Arial" w:cstheme="minorHAnsi"/>
                <w:b/>
                <w:bCs/>
                <w:spacing w:val="11"/>
                <w:sz w:val="18"/>
                <w:szCs w:val="17"/>
              </w:rPr>
              <w:t xml:space="preserve"> </w:t>
            </w:r>
            <w:r w:rsidRPr="0046716F">
              <w:rPr>
                <w:rFonts w:eastAsia="Arial" w:cstheme="minorHAnsi"/>
                <w:b/>
                <w:bCs/>
                <w:sz w:val="18"/>
                <w:szCs w:val="17"/>
              </w:rPr>
              <w:t>–</w:t>
            </w:r>
            <w:r w:rsidRPr="0046716F">
              <w:rPr>
                <w:rFonts w:eastAsia="Arial" w:cstheme="minorHAnsi"/>
                <w:b/>
                <w:bCs/>
                <w:spacing w:val="15"/>
                <w:sz w:val="18"/>
                <w:szCs w:val="17"/>
              </w:rPr>
              <w:t xml:space="preserve"> </w:t>
            </w:r>
            <w:r w:rsidRPr="0046716F">
              <w:rPr>
                <w:rFonts w:eastAsia="Arial" w:cstheme="minorHAnsi"/>
                <w:b/>
                <w:bCs/>
                <w:sz w:val="18"/>
                <w:szCs w:val="17"/>
              </w:rPr>
              <w:t>all</w:t>
            </w:r>
            <w:r w:rsidRPr="0046716F">
              <w:rPr>
                <w:rFonts w:eastAsia="Arial" w:cstheme="minorHAnsi"/>
                <w:b/>
                <w:bCs/>
                <w:spacing w:val="27"/>
                <w:sz w:val="18"/>
                <w:szCs w:val="17"/>
              </w:rPr>
              <w:t xml:space="preserve"> </w:t>
            </w:r>
            <w:r w:rsidRPr="0046716F">
              <w:rPr>
                <w:rFonts w:eastAsia="Arial" w:cstheme="minorHAnsi"/>
                <w:b/>
                <w:bCs/>
                <w:sz w:val="18"/>
                <w:szCs w:val="17"/>
              </w:rPr>
              <w:t>games</w:t>
            </w:r>
          </w:p>
        </w:tc>
      </w:tr>
      <w:tr w:rsidR="00FB118A" w:rsidRPr="0046716F" w14:paraId="09765DB8" w14:textId="77777777" w:rsidTr="003F688E">
        <w:trPr>
          <w:gridBefore w:val="1"/>
          <w:wBefore w:w="607" w:type="dxa"/>
          <w:trHeight w:hRule="exact" w:val="216"/>
        </w:trPr>
        <w:tc>
          <w:tcPr>
            <w:tcW w:w="1720" w:type="dxa"/>
            <w:gridSpan w:val="2"/>
            <w:tcBorders>
              <w:top w:val="nil"/>
              <w:left w:val="nil"/>
              <w:bottom w:val="nil"/>
              <w:right w:val="nil"/>
            </w:tcBorders>
          </w:tcPr>
          <w:p w14:paraId="11AC6641" w14:textId="77777777" w:rsidR="00FB118A" w:rsidRPr="0046716F" w:rsidRDefault="001D27AA" w:rsidP="003F688E">
            <w:pPr>
              <w:pStyle w:val="TableParagraph"/>
              <w:spacing w:line="195" w:lineRule="exact"/>
              <w:ind w:left="230"/>
              <w:jc w:val="both"/>
              <w:rPr>
                <w:rFonts w:eastAsia="Arial" w:cstheme="minorHAnsi"/>
                <w:spacing w:val="-1"/>
                <w:sz w:val="18"/>
                <w:szCs w:val="17"/>
              </w:rPr>
            </w:pPr>
            <w:r w:rsidRPr="0046716F">
              <w:rPr>
                <w:rFonts w:eastAsia="Arial" w:cstheme="minorHAnsi"/>
                <w:spacing w:val="-1"/>
                <w:sz w:val="18"/>
                <w:szCs w:val="17"/>
              </w:rPr>
              <w:t>19U</w:t>
            </w:r>
          </w:p>
        </w:tc>
        <w:tc>
          <w:tcPr>
            <w:tcW w:w="8021" w:type="dxa"/>
            <w:gridSpan w:val="2"/>
            <w:tcBorders>
              <w:top w:val="nil"/>
              <w:left w:val="nil"/>
              <w:bottom w:val="nil"/>
              <w:right w:val="nil"/>
            </w:tcBorders>
          </w:tcPr>
          <w:p w14:paraId="1DDB847C" w14:textId="77777777" w:rsidR="00FB118A" w:rsidRPr="0046716F" w:rsidRDefault="00DA3BD7" w:rsidP="003F688E">
            <w:pPr>
              <w:pStyle w:val="TableParagraph"/>
              <w:spacing w:line="195" w:lineRule="exact"/>
              <w:ind w:left="163"/>
              <w:jc w:val="both"/>
              <w:rPr>
                <w:rFonts w:eastAsia="Arial" w:cstheme="minorHAnsi"/>
                <w:sz w:val="18"/>
                <w:szCs w:val="17"/>
              </w:rPr>
            </w:pPr>
            <w:r w:rsidRPr="0046716F">
              <w:rPr>
                <w:rFonts w:eastAsia="Arial" w:cstheme="minorHAnsi"/>
                <w:sz w:val="18"/>
                <w:szCs w:val="17"/>
              </w:rPr>
              <w:t>Two</w:t>
            </w:r>
            <w:r w:rsidRPr="0046716F">
              <w:rPr>
                <w:rFonts w:eastAsia="Arial" w:cstheme="minorHAnsi"/>
                <w:spacing w:val="26"/>
                <w:sz w:val="18"/>
                <w:szCs w:val="17"/>
              </w:rPr>
              <w:t xml:space="preserve"> </w:t>
            </w:r>
            <w:r w:rsidRPr="0046716F">
              <w:rPr>
                <w:rFonts w:eastAsia="Arial" w:cstheme="minorHAnsi"/>
                <w:sz w:val="18"/>
                <w:szCs w:val="17"/>
              </w:rPr>
              <w:t>–</w:t>
            </w:r>
            <w:r w:rsidRPr="0046716F">
              <w:rPr>
                <w:rFonts w:eastAsia="Arial" w:cstheme="minorHAnsi"/>
                <w:spacing w:val="13"/>
                <w:sz w:val="18"/>
                <w:szCs w:val="17"/>
              </w:rPr>
              <w:t xml:space="preserve"> </w:t>
            </w:r>
            <w:r w:rsidRPr="0046716F">
              <w:rPr>
                <w:rFonts w:eastAsia="Arial" w:cstheme="minorHAnsi"/>
                <w:sz w:val="18"/>
                <w:szCs w:val="17"/>
              </w:rPr>
              <w:t>30</w:t>
            </w:r>
            <w:r w:rsidRPr="0046716F">
              <w:rPr>
                <w:rFonts w:eastAsia="Arial" w:cstheme="minorHAnsi"/>
                <w:spacing w:val="19"/>
                <w:sz w:val="18"/>
                <w:szCs w:val="17"/>
              </w:rPr>
              <w:t xml:space="preserve"> </w:t>
            </w:r>
            <w:r w:rsidRPr="0046716F">
              <w:rPr>
                <w:rFonts w:eastAsia="Arial" w:cstheme="minorHAnsi"/>
                <w:spacing w:val="1"/>
                <w:sz w:val="18"/>
                <w:szCs w:val="17"/>
              </w:rPr>
              <w:t>minute</w:t>
            </w:r>
            <w:r w:rsidRPr="0046716F">
              <w:rPr>
                <w:rFonts w:eastAsia="Arial" w:cstheme="minorHAnsi"/>
                <w:spacing w:val="42"/>
                <w:sz w:val="18"/>
                <w:szCs w:val="17"/>
              </w:rPr>
              <w:t xml:space="preserve"> </w:t>
            </w:r>
            <w:r w:rsidRPr="0046716F">
              <w:rPr>
                <w:rFonts w:eastAsia="Arial" w:cstheme="minorHAnsi"/>
                <w:spacing w:val="1"/>
                <w:sz w:val="18"/>
                <w:szCs w:val="17"/>
              </w:rPr>
              <w:t>halves</w:t>
            </w:r>
          </w:p>
        </w:tc>
      </w:tr>
      <w:tr w:rsidR="00FB118A" w:rsidRPr="0046716F" w14:paraId="4445E40B" w14:textId="77777777" w:rsidTr="003F688E">
        <w:trPr>
          <w:gridBefore w:val="1"/>
          <w:wBefore w:w="607" w:type="dxa"/>
          <w:trHeight w:hRule="exact" w:val="218"/>
        </w:trPr>
        <w:tc>
          <w:tcPr>
            <w:tcW w:w="1720" w:type="dxa"/>
            <w:gridSpan w:val="2"/>
            <w:tcBorders>
              <w:top w:val="nil"/>
              <w:left w:val="nil"/>
              <w:bottom w:val="nil"/>
              <w:right w:val="nil"/>
            </w:tcBorders>
          </w:tcPr>
          <w:p w14:paraId="1CF61910" w14:textId="77777777" w:rsidR="00FB118A" w:rsidRPr="0046716F" w:rsidRDefault="00001BE5" w:rsidP="003F688E">
            <w:pPr>
              <w:pStyle w:val="TableParagraph"/>
              <w:spacing w:before="4"/>
              <w:ind w:left="230"/>
              <w:jc w:val="both"/>
              <w:rPr>
                <w:rFonts w:eastAsia="Arial" w:cstheme="minorHAnsi"/>
                <w:spacing w:val="-1"/>
                <w:sz w:val="18"/>
                <w:szCs w:val="17"/>
              </w:rPr>
            </w:pPr>
            <w:r w:rsidRPr="0046716F">
              <w:rPr>
                <w:rFonts w:eastAsia="Arial" w:cstheme="minorHAnsi"/>
                <w:spacing w:val="-1"/>
                <w:sz w:val="18"/>
                <w:szCs w:val="17"/>
              </w:rPr>
              <w:t>16U</w:t>
            </w:r>
          </w:p>
        </w:tc>
        <w:tc>
          <w:tcPr>
            <w:tcW w:w="8021" w:type="dxa"/>
            <w:gridSpan w:val="2"/>
            <w:tcBorders>
              <w:top w:val="nil"/>
              <w:left w:val="nil"/>
              <w:bottom w:val="nil"/>
              <w:right w:val="nil"/>
            </w:tcBorders>
          </w:tcPr>
          <w:p w14:paraId="282C3DA6" w14:textId="77777777" w:rsidR="00FB118A" w:rsidRPr="0046716F" w:rsidRDefault="00DA3BD7" w:rsidP="003F688E">
            <w:pPr>
              <w:pStyle w:val="TableParagraph"/>
              <w:spacing w:before="4"/>
              <w:ind w:left="163"/>
              <w:jc w:val="both"/>
              <w:rPr>
                <w:rFonts w:eastAsia="Arial" w:cstheme="minorHAnsi"/>
                <w:sz w:val="18"/>
                <w:szCs w:val="17"/>
              </w:rPr>
            </w:pPr>
            <w:r w:rsidRPr="0046716F">
              <w:rPr>
                <w:rFonts w:eastAsia="Arial" w:cstheme="minorHAnsi"/>
                <w:sz w:val="18"/>
                <w:szCs w:val="17"/>
              </w:rPr>
              <w:t>Two</w:t>
            </w:r>
            <w:r w:rsidRPr="0046716F">
              <w:rPr>
                <w:rFonts w:eastAsia="Arial" w:cstheme="minorHAnsi"/>
                <w:spacing w:val="26"/>
                <w:sz w:val="18"/>
                <w:szCs w:val="17"/>
              </w:rPr>
              <w:t xml:space="preserve"> </w:t>
            </w:r>
            <w:r w:rsidRPr="0046716F">
              <w:rPr>
                <w:rFonts w:eastAsia="Arial" w:cstheme="minorHAnsi"/>
                <w:sz w:val="18"/>
                <w:szCs w:val="17"/>
              </w:rPr>
              <w:t>–</w:t>
            </w:r>
            <w:r w:rsidRPr="0046716F">
              <w:rPr>
                <w:rFonts w:eastAsia="Arial" w:cstheme="minorHAnsi"/>
                <w:spacing w:val="13"/>
                <w:sz w:val="18"/>
                <w:szCs w:val="17"/>
              </w:rPr>
              <w:t xml:space="preserve"> </w:t>
            </w:r>
            <w:r w:rsidRPr="0046716F">
              <w:rPr>
                <w:rFonts w:eastAsia="Arial" w:cstheme="minorHAnsi"/>
                <w:sz w:val="18"/>
                <w:szCs w:val="17"/>
              </w:rPr>
              <w:t>30</w:t>
            </w:r>
            <w:r w:rsidRPr="0046716F">
              <w:rPr>
                <w:rFonts w:eastAsia="Arial" w:cstheme="minorHAnsi"/>
                <w:spacing w:val="19"/>
                <w:sz w:val="18"/>
                <w:szCs w:val="17"/>
              </w:rPr>
              <w:t xml:space="preserve"> </w:t>
            </w:r>
            <w:r w:rsidRPr="0046716F">
              <w:rPr>
                <w:rFonts w:eastAsia="Arial" w:cstheme="minorHAnsi"/>
                <w:spacing w:val="1"/>
                <w:sz w:val="18"/>
                <w:szCs w:val="17"/>
              </w:rPr>
              <w:t>minute</w:t>
            </w:r>
            <w:r w:rsidRPr="0046716F">
              <w:rPr>
                <w:rFonts w:eastAsia="Arial" w:cstheme="minorHAnsi"/>
                <w:spacing w:val="42"/>
                <w:sz w:val="18"/>
                <w:szCs w:val="17"/>
              </w:rPr>
              <w:t xml:space="preserve"> </w:t>
            </w:r>
            <w:r w:rsidRPr="0046716F">
              <w:rPr>
                <w:rFonts w:eastAsia="Arial" w:cstheme="minorHAnsi"/>
                <w:spacing w:val="1"/>
                <w:sz w:val="18"/>
                <w:szCs w:val="17"/>
              </w:rPr>
              <w:t>halves</w:t>
            </w:r>
          </w:p>
        </w:tc>
      </w:tr>
      <w:tr w:rsidR="00FB118A" w:rsidRPr="0046716F" w14:paraId="601255C1" w14:textId="77777777" w:rsidTr="003F688E">
        <w:trPr>
          <w:gridBefore w:val="1"/>
          <w:wBefore w:w="607" w:type="dxa"/>
          <w:trHeight w:hRule="exact" w:val="216"/>
        </w:trPr>
        <w:tc>
          <w:tcPr>
            <w:tcW w:w="1720" w:type="dxa"/>
            <w:gridSpan w:val="2"/>
            <w:tcBorders>
              <w:top w:val="nil"/>
              <w:left w:val="nil"/>
              <w:bottom w:val="nil"/>
              <w:right w:val="nil"/>
            </w:tcBorders>
          </w:tcPr>
          <w:p w14:paraId="484A5290" w14:textId="77777777" w:rsidR="00FB118A" w:rsidRPr="0046716F" w:rsidRDefault="00001BE5" w:rsidP="003F688E">
            <w:pPr>
              <w:pStyle w:val="TableParagraph"/>
              <w:spacing w:before="1"/>
              <w:ind w:left="230"/>
              <w:jc w:val="both"/>
              <w:rPr>
                <w:rFonts w:eastAsia="Arial" w:cstheme="minorHAnsi"/>
                <w:spacing w:val="-1"/>
                <w:sz w:val="18"/>
                <w:szCs w:val="17"/>
              </w:rPr>
            </w:pPr>
            <w:r w:rsidRPr="0046716F">
              <w:rPr>
                <w:rFonts w:eastAsia="Arial" w:cstheme="minorHAnsi"/>
                <w:spacing w:val="-1"/>
                <w:sz w:val="18"/>
                <w:szCs w:val="17"/>
              </w:rPr>
              <w:t>14U</w:t>
            </w:r>
          </w:p>
        </w:tc>
        <w:tc>
          <w:tcPr>
            <w:tcW w:w="8021" w:type="dxa"/>
            <w:gridSpan w:val="2"/>
            <w:tcBorders>
              <w:top w:val="nil"/>
              <w:left w:val="nil"/>
              <w:bottom w:val="nil"/>
              <w:right w:val="nil"/>
            </w:tcBorders>
          </w:tcPr>
          <w:p w14:paraId="664E2C9C" w14:textId="77777777" w:rsidR="00FB118A" w:rsidRPr="0046716F" w:rsidRDefault="00DA3BD7" w:rsidP="003F688E">
            <w:pPr>
              <w:pStyle w:val="TableParagraph"/>
              <w:spacing w:before="1"/>
              <w:ind w:left="163"/>
              <w:jc w:val="both"/>
              <w:rPr>
                <w:rFonts w:eastAsia="Arial" w:cstheme="minorHAnsi"/>
                <w:sz w:val="18"/>
                <w:szCs w:val="17"/>
              </w:rPr>
            </w:pPr>
            <w:r w:rsidRPr="0046716F">
              <w:rPr>
                <w:rFonts w:eastAsia="Arial" w:cstheme="minorHAnsi"/>
                <w:sz w:val="18"/>
                <w:szCs w:val="17"/>
              </w:rPr>
              <w:t>Two</w:t>
            </w:r>
            <w:r w:rsidRPr="0046716F">
              <w:rPr>
                <w:rFonts w:eastAsia="Arial" w:cstheme="minorHAnsi"/>
                <w:spacing w:val="26"/>
                <w:sz w:val="18"/>
                <w:szCs w:val="17"/>
              </w:rPr>
              <w:t xml:space="preserve"> </w:t>
            </w:r>
            <w:r w:rsidRPr="0046716F">
              <w:rPr>
                <w:rFonts w:eastAsia="Arial" w:cstheme="minorHAnsi"/>
                <w:sz w:val="18"/>
                <w:szCs w:val="17"/>
              </w:rPr>
              <w:t>–</w:t>
            </w:r>
            <w:r w:rsidRPr="0046716F">
              <w:rPr>
                <w:rFonts w:eastAsia="Arial" w:cstheme="minorHAnsi"/>
                <w:spacing w:val="13"/>
                <w:sz w:val="18"/>
                <w:szCs w:val="17"/>
              </w:rPr>
              <w:t xml:space="preserve"> </w:t>
            </w:r>
            <w:r w:rsidRPr="0046716F">
              <w:rPr>
                <w:rFonts w:eastAsia="Arial" w:cstheme="minorHAnsi"/>
                <w:sz w:val="18"/>
                <w:szCs w:val="17"/>
              </w:rPr>
              <w:t>25</w:t>
            </w:r>
            <w:r w:rsidRPr="0046716F">
              <w:rPr>
                <w:rFonts w:eastAsia="Arial" w:cstheme="minorHAnsi"/>
                <w:spacing w:val="19"/>
                <w:sz w:val="18"/>
                <w:szCs w:val="17"/>
              </w:rPr>
              <w:t xml:space="preserve"> </w:t>
            </w:r>
            <w:r w:rsidRPr="0046716F">
              <w:rPr>
                <w:rFonts w:eastAsia="Arial" w:cstheme="minorHAnsi"/>
                <w:spacing w:val="1"/>
                <w:sz w:val="18"/>
                <w:szCs w:val="17"/>
              </w:rPr>
              <w:t>minute</w:t>
            </w:r>
            <w:r w:rsidRPr="0046716F">
              <w:rPr>
                <w:rFonts w:eastAsia="Arial" w:cstheme="minorHAnsi"/>
                <w:spacing w:val="42"/>
                <w:sz w:val="18"/>
                <w:szCs w:val="17"/>
              </w:rPr>
              <w:t xml:space="preserve"> </w:t>
            </w:r>
            <w:r w:rsidRPr="0046716F">
              <w:rPr>
                <w:rFonts w:eastAsia="Arial" w:cstheme="minorHAnsi"/>
                <w:spacing w:val="1"/>
                <w:sz w:val="18"/>
                <w:szCs w:val="17"/>
              </w:rPr>
              <w:t>halves</w:t>
            </w:r>
          </w:p>
        </w:tc>
      </w:tr>
      <w:tr w:rsidR="00FB118A" w:rsidRPr="0046716F" w14:paraId="626648B6" w14:textId="77777777" w:rsidTr="003F688E">
        <w:trPr>
          <w:gridBefore w:val="1"/>
          <w:wBefore w:w="607" w:type="dxa"/>
          <w:trHeight w:hRule="exact" w:val="216"/>
        </w:trPr>
        <w:tc>
          <w:tcPr>
            <w:tcW w:w="1720" w:type="dxa"/>
            <w:gridSpan w:val="2"/>
            <w:tcBorders>
              <w:top w:val="nil"/>
              <w:left w:val="nil"/>
              <w:bottom w:val="nil"/>
              <w:right w:val="nil"/>
            </w:tcBorders>
          </w:tcPr>
          <w:p w14:paraId="3A70BB55" w14:textId="77777777" w:rsidR="00FB118A" w:rsidRPr="0046716F" w:rsidRDefault="00001BE5" w:rsidP="003F688E">
            <w:pPr>
              <w:pStyle w:val="TableParagraph"/>
              <w:spacing w:before="1"/>
              <w:ind w:left="230"/>
              <w:jc w:val="both"/>
              <w:rPr>
                <w:rFonts w:eastAsia="Arial" w:cstheme="minorHAnsi"/>
                <w:spacing w:val="-1"/>
                <w:sz w:val="18"/>
                <w:szCs w:val="17"/>
              </w:rPr>
            </w:pPr>
            <w:r w:rsidRPr="0046716F">
              <w:rPr>
                <w:rFonts w:eastAsia="Arial" w:cstheme="minorHAnsi"/>
                <w:spacing w:val="-1"/>
                <w:sz w:val="18"/>
                <w:szCs w:val="17"/>
              </w:rPr>
              <w:t>12U</w:t>
            </w:r>
          </w:p>
        </w:tc>
        <w:tc>
          <w:tcPr>
            <w:tcW w:w="8021" w:type="dxa"/>
            <w:gridSpan w:val="2"/>
            <w:tcBorders>
              <w:top w:val="nil"/>
              <w:left w:val="nil"/>
              <w:bottom w:val="nil"/>
              <w:right w:val="nil"/>
            </w:tcBorders>
          </w:tcPr>
          <w:p w14:paraId="11CF8D24" w14:textId="77777777" w:rsidR="00FB118A" w:rsidRPr="0046716F" w:rsidRDefault="00DA3BD7" w:rsidP="003F688E">
            <w:pPr>
              <w:pStyle w:val="TableParagraph"/>
              <w:spacing w:before="1"/>
              <w:ind w:left="163"/>
              <w:jc w:val="both"/>
              <w:rPr>
                <w:rFonts w:eastAsia="Arial" w:cstheme="minorHAnsi"/>
                <w:sz w:val="18"/>
                <w:szCs w:val="17"/>
              </w:rPr>
            </w:pPr>
            <w:r w:rsidRPr="0046716F">
              <w:rPr>
                <w:rFonts w:eastAsia="Arial" w:cstheme="minorHAnsi"/>
                <w:sz w:val="18"/>
                <w:szCs w:val="17"/>
              </w:rPr>
              <w:t>Two</w:t>
            </w:r>
            <w:r w:rsidRPr="0046716F">
              <w:rPr>
                <w:rFonts w:eastAsia="Arial" w:cstheme="minorHAnsi"/>
                <w:spacing w:val="26"/>
                <w:sz w:val="18"/>
                <w:szCs w:val="17"/>
              </w:rPr>
              <w:t xml:space="preserve"> </w:t>
            </w:r>
            <w:r w:rsidRPr="0046716F">
              <w:rPr>
                <w:rFonts w:eastAsia="Arial" w:cstheme="minorHAnsi"/>
                <w:sz w:val="18"/>
                <w:szCs w:val="17"/>
              </w:rPr>
              <w:t>–</w:t>
            </w:r>
            <w:r w:rsidRPr="0046716F">
              <w:rPr>
                <w:rFonts w:eastAsia="Arial" w:cstheme="minorHAnsi"/>
                <w:spacing w:val="13"/>
                <w:sz w:val="18"/>
                <w:szCs w:val="17"/>
              </w:rPr>
              <w:t xml:space="preserve"> </w:t>
            </w:r>
            <w:r w:rsidRPr="0046716F">
              <w:rPr>
                <w:rFonts w:eastAsia="Arial" w:cstheme="minorHAnsi"/>
                <w:sz w:val="18"/>
                <w:szCs w:val="17"/>
              </w:rPr>
              <w:t>25</w:t>
            </w:r>
            <w:r w:rsidRPr="0046716F">
              <w:rPr>
                <w:rFonts w:eastAsia="Arial" w:cstheme="minorHAnsi"/>
                <w:spacing w:val="19"/>
                <w:sz w:val="18"/>
                <w:szCs w:val="17"/>
              </w:rPr>
              <w:t xml:space="preserve"> </w:t>
            </w:r>
            <w:r w:rsidRPr="0046716F">
              <w:rPr>
                <w:rFonts w:eastAsia="Arial" w:cstheme="minorHAnsi"/>
                <w:spacing w:val="1"/>
                <w:sz w:val="18"/>
                <w:szCs w:val="17"/>
              </w:rPr>
              <w:t>minute</w:t>
            </w:r>
            <w:r w:rsidRPr="0046716F">
              <w:rPr>
                <w:rFonts w:eastAsia="Arial" w:cstheme="minorHAnsi"/>
                <w:spacing w:val="42"/>
                <w:sz w:val="18"/>
                <w:szCs w:val="17"/>
              </w:rPr>
              <w:t xml:space="preserve"> </w:t>
            </w:r>
            <w:r w:rsidRPr="0046716F">
              <w:rPr>
                <w:rFonts w:eastAsia="Arial" w:cstheme="minorHAnsi"/>
                <w:spacing w:val="1"/>
                <w:sz w:val="18"/>
                <w:szCs w:val="17"/>
              </w:rPr>
              <w:t>halves</w:t>
            </w:r>
          </w:p>
        </w:tc>
      </w:tr>
      <w:tr w:rsidR="00FB118A" w:rsidRPr="0046716F" w14:paraId="0CC0CB73" w14:textId="77777777" w:rsidTr="003F688E">
        <w:trPr>
          <w:gridBefore w:val="1"/>
          <w:wBefore w:w="607" w:type="dxa"/>
          <w:trHeight w:hRule="exact" w:val="322"/>
        </w:trPr>
        <w:tc>
          <w:tcPr>
            <w:tcW w:w="1720" w:type="dxa"/>
            <w:gridSpan w:val="2"/>
            <w:tcBorders>
              <w:top w:val="nil"/>
              <w:left w:val="nil"/>
              <w:bottom w:val="nil"/>
              <w:right w:val="nil"/>
            </w:tcBorders>
          </w:tcPr>
          <w:p w14:paraId="09005586" w14:textId="77777777" w:rsidR="00FB118A" w:rsidRPr="0046716F" w:rsidRDefault="00DA3BD7" w:rsidP="003F688E">
            <w:pPr>
              <w:pStyle w:val="TableParagraph"/>
              <w:spacing w:before="1"/>
              <w:ind w:left="230"/>
              <w:jc w:val="both"/>
              <w:rPr>
                <w:rFonts w:eastAsia="Arial" w:cstheme="minorHAnsi"/>
                <w:spacing w:val="-1"/>
                <w:sz w:val="18"/>
                <w:szCs w:val="17"/>
              </w:rPr>
            </w:pPr>
            <w:r w:rsidRPr="0046716F">
              <w:rPr>
                <w:rFonts w:eastAsia="Arial" w:cstheme="minorHAnsi"/>
                <w:spacing w:val="-1"/>
                <w:sz w:val="18"/>
                <w:szCs w:val="17"/>
              </w:rPr>
              <w:t>10U</w:t>
            </w:r>
          </w:p>
        </w:tc>
        <w:tc>
          <w:tcPr>
            <w:tcW w:w="8021" w:type="dxa"/>
            <w:gridSpan w:val="2"/>
            <w:tcBorders>
              <w:top w:val="nil"/>
              <w:left w:val="nil"/>
              <w:bottom w:val="nil"/>
              <w:right w:val="nil"/>
            </w:tcBorders>
          </w:tcPr>
          <w:p w14:paraId="6CDD9C44" w14:textId="77777777" w:rsidR="00FB118A" w:rsidRPr="0046716F" w:rsidRDefault="00DA3BD7" w:rsidP="003F688E">
            <w:pPr>
              <w:pStyle w:val="TableParagraph"/>
              <w:spacing w:before="1"/>
              <w:ind w:left="165"/>
              <w:jc w:val="both"/>
              <w:rPr>
                <w:rFonts w:eastAsia="Arial" w:cstheme="minorHAnsi"/>
                <w:sz w:val="18"/>
                <w:szCs w:val="17"/>
              </w:rPr>
            </w:pPr>
            <w:r w:rsidRPr="0046716F">
              <w:rPr>
                <w:rFonts w:eastAsia="Arial" w:cstheme="minorHAnsi"/>
                <w:sz w:val="18"/>
                <w:szCs w:val="17"/>
              </w:rPr>
              <w:t>Two</w:t>
            </w:r>
            <w:r w:rsidRPr="0046716F">
              <w:rPr>
                <w:rFonts w:eastAsia="Arial" w:cstheme="minorHAnsi"/>
                <w:spacing w:val="28"/>
                <w:sz w:val="18"/>
                <w:szCs w:val="17"/>
              </w:rPr>
              <w:t xml:space="preserve"> </w:t>
            </w:r>
            <w:r w:rsidRPr="0046716F">
              <w:rPr>
                <w:rFonts w:eastAsia="Arial" w:cstheme="minorHAnsi"/>
                <w:sz w:val="18"/>
                <w:szCs w:val="17"/>
              </w:rPr>
              <w:t>–</w:t>
            </w:r>
            <w:r w:rsidRPr="0046716F">
              <w:rPr>
                <w:rFonts w:eastAsia="Arial" w:cstheme="minorHAnsi"/>
                <w:spacing w:val="13"/>
                <w:sz w:val="18"/>
                <w:szCs w:val="17"/>
              </w:rPr>
              <w:t xml:space="preserve"> </w:t>
            </w:r>
            <w:r w:rsidRPr="0046716F">
              <w:rPr>
                <w:rFonts w:eastAsia="Arial" w:cstheme="minorHAnsi"/>
                <w:spacing w:val="1"/>
                <w:sz w:val="18"/>
                <w:szCs w:val="17"/>
              </w:rPr>
              <w:t>20</w:t>
            </w:r>
            <w:r w:rsidRPr="0046716F">
              <w:rPr>
                <w:rFonts w:eastAsia="Arial" w:cstheme="minorHAnsi"/>
                <w:spacing w:val="21"/>
                <w:sz w:val="18"/>
                <w:szCs w:val="17"/>
              </w:rPr>
              <w:t xml:space="preserve"> </w:t>
            </w:r>
            <w:r w:rsidRPr="0046716F">
              <w:rPr>
                <w:rFonts w:eastAsia="Arial" w:cstheme="minorHAnsi"/>
                <w:spacing w:val="1"/>
                <w:sz w:val="18"/>
                <w:szCs w:val="17"/>
              </w:rPr>
              <w:t>minute</w:t>
            </w:r>
            <w:r w:rsidRPr="0046716F">
              <w:rPr>
                <w:rFonts w:eastAsia="Arial" w:cstheme="minorHAnsi"/>
                <w:spacing w:val="44"/>
                <w:sz w:val="18"/>
                <w:szCs w:val="17"/>
              </w:rPr>
              <w:t xml:space="preserve"> </w:t>
            </w:r>
            <w:r w:rsidRPr="0046716F">
              <w:rPr>
                <w:rFonts w:eastAsia="Arial" w:cstheme="minorHAnsi"/>
                <w:spacing w:val="1"/>
                <w:sz w:val="18"/>
                <w:szCs w:val="17"/>
              </w:rPr>
              <w:t>halves</w:t>
            </w:r>
          </w:p>
        </w:tc>
      </w:tr>
      <w:tr w:rsidR="00FB118A" w:rsidRPr="0046716F" w14:paraId="11D6A0AC" w14:textId="77777777" w:rsidTr="003F688E">
        <w:trPr>
          <w:gridAfter w:val="1"/>
          <w:wAfter w:w="607" w:type="dxa"/>
          <w:trHeight w:hRule="exact" w:val="359"/>
        </w:trPr>
        <w:tc>
          <w:tcPr>
            <w:tcW w:w="1720" w:type="dxa"/>
            <w:gridSpan w:val="2"/>
            <w:tcBorders>
              <w:top w:val="nil"/>
              <w:left w:val="nil"/>
              <w:bottom w:val="nil"/>
              <w:right w:val="nil"/>
            </w:tcBorders>
          </w:tcPr>
          <w:p w14:paraId="5B49C03C" w14:textId="77777777" w:rsidR="00FB118A" w:rsidRPr="0046716F" w:rsidRDefault="00DA3BD7" w:rsidP="00131F9E">
            <w:pPr>
              <w:pStyle w:val="TableParagraph"/>
              <w:spacing w:before="107"/>
              <w:ind w:left="230"/>
              <w:jc w:val="both"/>
              <w:rPr>
                <w:rFonts w:eastAsia="Arial" w:cstheme="minorHAnsi"/>
                <w:sz w:val="18"/>
                <w:szCs w:val="17"/>
              </w:rPr>
            </w:pPr>
            <w:r w:rsidRPr="0046716F">
              <w:rPr>
                <w:rFonts w:cstheme="minorHAnsi"/>
                <w:sz w:val="18"/>
              </w:rPr>
              <w:t xml:space="preserve">Half-time  </w:t>
            </w:r>
            <w:r w:rsidRPr="0046716F">
              <w:rPr>
                <w:rFonts w:cstheme="minorHAnsi"/>
                <w:spacing w:val="24"/>
                <w:sz w:val="18"/>
              </w:rPr>
              <w:t xml:space="preserve"> </w:t>
            </w:r>
            <w:r w:rsidRPr="0046716F">
              <w:rPr>
                <w:rFonts w:cstheme="minorHAnsi"/>
                <w:sz w:val="18"/>
              </w:rPr>
              <w:t>periods</w:t>
            </w:r>
          </w:p>
        </w:tc>
        <w:tc>
          <w:tcPr>
            <w:tcW w:w="8021" w:type="dxa"/>
            <w:gridSpan w:val="2"/>
            <w:tcBorders>
              <w:top w:val="nil"/>
              <w:left w:val="nil"/>
              <w:bottom w:val="nil"/>
              <w:right w:val="nil"/>
            </w:tcBorders>
          </w:tcPr>
          <w:p w14:paraId="3760A63F" w14:textId="77777777" w:rsidR="00FB118A" w:rsidRPr="0046716F" w:rsidRDefault="00DA3BD7" w:rsidP="00131F9E">
            <w:pPr>
              <w:pStyle w:val="TableParagraph"/>
              <w:spacing w:before="107"/>
              <w:ind w:left="62"/>
              <w:jc w:val="both"/>
              <w:rPr>
                <w:rFonts w:eastAsia="Arial" w:cstheme="minorHAnsi"/>
                <w:sz w:val="18"/>
                <w:szCs w:val="17"/>
              </w:rPr>
            </w:pPr>
            <w:r w:rsidRPr="0046716F">
              <w:rPr>
                <w:rFonts w:cstheme="minorHAnsi"/>
                <w:sz w:val="18"/>
              </w:rPr>
              <w:t xml:space="preserve">shall </w:t>
            </w:r>
            <w:r w:rsidRPr="0046716F">
              <w:rPr>
                <w:rFonts w:cstheme="minorHAnsi"/>
                <w:spacing w:val="38"/>
                <w:sz w:val="18"/>
              </w:rPr>
              <w:t xml:space="preserve"> </w:t>
            </w:r>
            <w:r w:rsidRPr="0046716F">
              <w:rPr>
                <w:rFonts w:cstheme="minorHAnsi"/>
                <w:sz w:val="18"/>
              </w:rPr>
              <w:t xml:space="preserve">be </w:t>
            </w:r>
            <w:r w:rsidRPr="0046716F">
              <w:rPr>
                <w:rFonts w:cstheme="minorHAnsi"/>
                <w:spacing w:val="30"/>
                <w:sz w:val="18"/>
              </w:rPr>
              <w:t xml:space="preserve"> </w:t>
            </w:r>
            <w:r w:rsidRPr="0046716F">
              <w:rPr>
                <w:rFonts w:cstheme="minorHAnsi"/>
                <w:sz w:val="18"/>
              </w:rPr>
              <w:t xml:space="preserve">a </w:t>
            </w:r>
            <w:r w:rsidRPr="0046716F">
              <w:rPr>
                <w:rFonts w:cstheme="minorHAnsi"/>
                <w:spacing w:val="19"/>
                <w:sz w:val="18"/>
              </w:rPr>
              <w:t xml:space="preserve"> </w:t>
            </w:r>
            <w:r w:rsidRPr="0046716F">
              <w:rPr>
                <w:rFonts w:cstheme="minorHAnsi"/>
                <w:sz w:val="18"/>
              </w:rPr>
              <w:t xml:space="preserve">minimum  </w:t>
            </w:r>
            <w:r w:rsidRPr="0046716F">
              <w:rPr>
                <w:rFonts w:cstheme="minorHAnsi"/>
                <w:spacing w:val="15"/>
                <w:sz w:val="18"/>
              </w:rPr>
              <w:t xml:space="preserve"> </w:t>
            </w:r>
            <w:r w:rsidRPr="0046716F">
              <w:rPr>
                <w:rFonts w:cstheme="minorHAnsi"/>
                <w:spacing w:val="-1"/>
                <w:sz w:val="18"/>
              </w:rPr>
              <w:t>of</w:t>
            </w:r>
            <w:r w:rsidRPr="0046716F">
              <w:rPr>
                <w:rFonts w:cstheme="minorHAnsi"/>
                <w:sz w:val="18"/>
              </w:rPr>
              <w:t xml:space="preserve"> </w:t>
            </w:r>
            <w:r w:rsidRPr="0046716F">
              <w:rPr>
                <w:rFonts w:cstheme="minorHAnsi"/>
                <w:spacing w:val="27"/>
                <w:sz w:val="18"/>
              </w:rPr>
              <w:t xml:space="preserve"> </w:t>
            </w:r>
            <w:r w:rsidRPr="0046716F">
              <w:rPr>
                <w:rFonts w:cstheme="minorHAnsi"/>
                <w:sz w:val="18"/>
              </w:rPr>
              <w:t xml:space="preserve">five </w:t>
            </w:r>
            <w:r w:rsidRPr="0046716F">
              <w:rPr>
                <w:rFonts w:cstheme="minorHAnsi"/>
                <w:spacing w:val="30"/>
                <w:sz w:val="18"/>
              </w:rPr>
              <w:t xml:space="preserve"> </w:t>
            </w:r>
            <w:r w:rsidRPr="0046716F">
              <w:rPr>
                <w:rFonts w:cstheme="minorHAnsi"/>
                <w:spacing w:val="-1"/>
                <w:sz w:val="18"/>
              </w:rPr>
              <w:t>and</w:t>
            </w:r>
            <w:r w:rsidRPr="0046716F">
              <w:rPr>
                <w:rFonts w:cstheme="minorHAnsi"/>
                <w:sz w:val="18"/>
              </w:rPr>
              <w:t xml:space="preserve"> </w:t>
            </w:r>
            <w:r w:rsidRPr="0046716F">
              <w:rPr>
                <w:rFonts w:cstheme="minorHAnsi"/>
                <w:spacing w:val="35"/>
                <w:sz w:val="18"/>
              </w:rPr>
              <w:t xml:space="preserve"> </w:t>
            </w:r>
            <w:r w:rsidRPr="0046716F">
              <w:rPr>
                <w:rFonts w:cstheme="minorHAnsi"/>
                <w:sz w:val="18"/>
              </w:rPr>
              <w:t xml:space="preserve">a </w:t>
            </w:r>
            <w:r w:rsidRPr="0046716F">
              <w:rPr>
                <w:rFonts w:cstheme="minorHAnsi"/>
                <w:spacing w:val="20"/>
                <w:sz w:val="18"/>
              </w:rPr>
              <w:t xml:space="preserve"> </w:t>
            </w:r>
            <w:r w:rsidRPr="0046716F">
              <w:rPr>
                <w:rFonts w:cstheme="minorHAnsi"/>
                <w:sz w:val="18"/>
              </w:rPr>
              <w:t xml:space="preserve">maximum  </w:t>
            </w:r>
            <w:r w:rsidRPr="0046716F">
              <w:rPr>
                <w:rFonts w:cstheme="minorHAnsi"/>
                <w:spacing w:val="18"/>
                <w:sz w:val="18"/>
              </w:rPr>
              <w:t xml:space="preserve"> </w:t>
            </w:r>
            <w:r w:rsidRPr="0046716F">
              <w:rPr>
                <w:rFonts w:cstheme="minorHAnsi"/>
                <w:spacing w:val="-1"/>
                <w:sz w:val="18"/>
              </w:rPr>
              <w:t>of</w:t>
            </w:r>
            <w:r w:rsidRPr="0046716F">
              <w:rPr>
                <w:rFonts w:cstheme="minorHAnsi"/>
                <w:sz w:val="18"/>
              </w:rPr>
              <w:t xml:space="preserve"> </w:t>
            </w:r>
            <w:r w:rsidRPr="0046716F">
              <w:rPr>
                <w:rFonts w:cstheme="minorHAnsi"/>
                <w:spacing w:val="30"/>
                <w:sz w:val="18"/>
              </w:rPr>
              <w:t xml:space="preserve"> </w:t>
            </w:r>
            <w:r w:rsidRPr="0046716F">
              <w:rPr>
                <w:rFonts w:cstheme="minorHAnsi"/>
                <w:sz w:val="18"/>
              </w:rPr>
              <w:t xml:space="preserve">ten </w:t>
            </w:r>
            <w:r w:rsidRPr="0046716F">
              <w:rPr>
                <w:rFonts w:cstheme="minorHAnsi"/>
                <w:spacing w:val="30"/>
                <w:sz w:val="18"/>
              </w:rPr>
              <w:t xml:space="preserve"> </w:t>
            </w:r>
            <w:r w:rsidRPr="0046716F">
              <w:rPr>
                <w:rFonts w:cstheme="minorHAnsi"/>
                <w:sz w:val="18"/>
              </w:rPr>
              <w:t xml:space="preserve">minutes  </w:t>
            </w:r>
            <w:r w:rsidRPr="0046716F">
              <w:rPr>
                <w:rFonts w:cstheme="minorHAnsi"/>
                <w:spacing w:val="10"/>
                <w:sz w:val="18"/>
              </w:rPr>
              <w:t xml:space="preserve"> </w:t>
            </w:r>
            <w:r w:rsidRPr="0046716F">
              <w:rPr>
                <w:rFonts w:cstheme="minorHAnsi"/>
                <w:spacing w:val="-1"/>
                <w:sz w:val="18"/>
              </w:rPr>
              <w:t>as</w:t>
            </w:r>
            <w:r w:rsidRPr="0046716F">
              <w:rPr>
                <w:rFonts w:cstheme="minorHAnsi"/>
                <w:spacing w:val="17"/>
                <w:sz w:val="18"/>
              </w:rPr>
              <w:t xml:space="preserve"> </w:t>
            </w:r>
            <w:r w:rsidRPr="0046716F">
              <w:rPr>
                <w:rFonts w:cstheme="minorHAnsi"/>
                <w:sz w:val="18"/>
              </w:rPr>
              <w:t xml:space="preserve">designated </w:t>
            </w:r>
            <w:r w:rsidRPr="0046716F">
              <w:rPr>
                <w:rFonts w:cstheme="minorHAnsi"/>
                <w:spacing w:val="8"/>
                <w:sz w:val="18"/>
              </w:rPr>
              <w:t xml:space="preserve"> </w:t>
            </w:r>
            <w:r w:rsidRPr="0046716F">
              <w:rPr>
                <w:rFonts w:cstheme="minorHAnsi"/>
                <w:spacing w:val="1"/>
                <w:sz w:val="18"/>
              </w:rPr>
              <w:t>by</w:t>
            </w:r>
            <w:r w:rsidRPr="0046716F">
              <w:rPr>
                <w:rFonts w:cstheme="minorHAnsi"/>
                <w:spacing w:val="12"/>
                <w:sz w:val="18"/>
              </w:rPr>
              <w:t xml:space="preserve"> </w:t>
            </w:r>
            <w:r w:rsidRPr="0046716F">
              <w:rPr>
                <w:rFonts w:cstheme="minorHAnsi"/>
                <w:sz w:val="18"/>
              </w:rPr>
              <w:t>the</w:t>
            </w:r>
            <w:r w:rsidRPr="0046716F">
              <w:rPr>
                <w:rFonts w:cstheme="minorHAnsi"/>
                <w:spacing w:val="19"/>
                <w:sz w:val="18"/>
              </w:rPr>
              <w:t xml:space="preserve"> </w:t>
            </w:r>
            <w:r w:rsidRPr="0046716F">
              <w:rPr>
                <w:rFonts w:cstheme="minorHAnsi"/>
                <w:spacing w:val="2"/>
                <w:sz w:val="18"/>
              </w:rPr>
              <w:t>referee</w:t>
            </w:r>
          </w:p>
        </w:tc>
      </w:tr>
    </w:tbl>
    <w:p w14:paraId="71DE9B88" w14:textId="77777777" w:rsidR="00FB118A" w:rsidRPr="0046716F" w:rsidRDefault="00DA3BD7" w:rsidP="00FE1D40">
      <w:pPr>
        <w:spacing w:before="46" w:line="488" w:lineRule="auto"/>
        <w:ind w:left="343" w:hanging="142"/>
        <w:jc w:val="both"/>
        <w:rPr>
          <w:rFonts w:cstheme="minorHAnsi"/>
          <w:b/>
          <w:spacing w:val="-1"/>
          <w:sz w:val="18"/>
        </w:rPr>
      </w:pPr>
      <w:bookmarkStart w:id="106" w:name="_TOC_250024"/>
      <w:r w:rsidRPr="0046716F">
        <w:rPr>
          <w:rFonts w:cstheme="minorHAnsi"/>
          <w:b/>
          <w:spacing w:val="-1"/>
          <w:sz w:val="18"/>
        </w:rPr>
        <w:t>Pool Play Points</w:t>
      </w:r>
      <w:bookmarkEnd w:id="106"/>
    </w:p>
    <w:p w14:paraId="0401A154"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during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using the following </w:t>
      </w:r>
      <w:r w:rsidRPr="0046716F">
        <w:rPr>
          <w:rFonts w:asciiTheme="minorHAnsi" w:hAnsiTheme="minorHAnsi" w:cstheme="minorHAnsi"/>
          <w:spacing w:val="-2"/>
          <w:sz w:val="18"/>
        </w:rPr>
        <w:t>formula:</w:t>
      </w:r>
    </w:p>
    <w:p w14:paraId="4D96BCCD" w14:textId="77777777" w:rsidR="00FB118A" w:rsidRPr="0046716F" w:rsidRDefault="00FB118A" w:rsidP="00131F9E">
      <w:pPr>
        <w:spacing w:before="6"/>
        <w:jc w:val="both"/>
        <w:rPr>
          <w:rFonts w:eastAsia="Arial" w:cstheme="minorHAnsi"/>
          <w:sz w:val="20"/>
          <w:szCs w:val="18"/>
        </w:rPr>
      </w:pPr>
    </w:p>
    <w:p w14:paraId="2AD5E189"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Six points for a win</w:t>
      </w:r>
    </w:p>
    <w:p w14:paraId="6A3A0F2C"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Three points for a tie (to each team)</w:t>
      </w:r>
    </w:p>
    <w:p w14:paraId="5064F2FC"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Zero points for a loss</w:t>
      </w:r>
    </w:p>
    <w:p w14:paraId="4BCA8BE2"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One point for a shutout</w:t>
      </w:r>
    </w:p>
    <w:p w14:paraId="34652AE1"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One point to the winning team for each goal differential (up to 3)</w:t>
      </w:r>
    </w:p>
    <w:p w14:paraId="282AC20C"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One point deducted for each player or substitute sent off</w:t>
      </w:r>
    </w:p>
    <w:p w14:paraId="0B6304B4"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One point deducted for each coach or spectator expelled from the playing area</w:t>
      </w:r>
    </w:p>
    <w:p w14:paraId="70B825A9"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Six points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proper</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in Soccerfest (see Soccerfest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for</w:t>
      </w:r>
      <w:r w:rsidRPr="0046716F">
        <w:rPr>
          <w:rFonts w:asciiTheme="minorHAnsi" w:hAnsiTheme="minorHAnsi" w:cstheme="minorHAnsi"/>
          <w:spacing w:val="1"/>
          <w:sz w:val="18"/>
        </w:rPr>
        <w:t xml:space="preserve"> </w:t>
      </w:r>
      <w:r w:rsidR="003F688E" w:rsidRPr="0046716F">
        <w:rPr>
          <w:rFonts w:asciiTheme="minorHAnsi" w:hAnsiTheme="minorHAnsi" w:cstheme="minorHAnsi"/>
          <w:sz w:val="18"/>
        </w:rPr>
        <w:t>requirements)</w:t>
      </w:r>
    </w:p>
    <w:p w14:paraId="6389AE0B" w14:textId="77777777" w:rsidR="00FB118A" w:rsidRPr="0046716F" w:rsidRDefault="00FB118A" w:rsidP="00131F9E">
      <w:pPr>
        <w:spacing w:before="2"/>
        <w:jc w:val="both"/>
        <w:rPr>
          <w:rFonts w:eastAsia="Arial" w:cstheme="minorHAnsi"/>
          <w:sz w:val="21"/>
          <w:szCs w:val="20"/>
        </w:rPr>
      </w:pPr>
    </w:p>
    <w:p w14:paraId="33E6BA55"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Examples:</w:t>
      </w:r>
    </w:p>
    <w:p w14:paraId="35871CA8"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 1-0 win equals</w:t>
      </w:r>
      <w:r w:rsidRPr="0046716F">
        <w:rPr>
          <w:rFonts w:asciiTheme="minorHAnsi" w:hAnsiTheme="minorHAnsi" w:cstheme="minorHAnsi"/>
          <w:spacing w:val="2"/>
          <w:sz w:val="18"/>
        </w:rPr>
        <w:t xml:space="preserve"> </w:t>
      </w:r>
      <w:r w:rsidRPr="0046716F">
        <w:rPr>
          <w:rFonts w:asciiTheme="minorHAnsi" w:hAnsiTheme="minorHAnsi" w:cstheme="minorHAnsi"/>
          <w:sz w:val="18"/>
        </w:rPr>
        <w:t>8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 the winning team and zero</w:t>
      </w:r>
      <w:r w:rsidRPr="0046716F">
        <w:rPr>
          <w:rFonts w:asciiTheme="minorHAnsi" w:hAnsiTheme="minorHAnsi" w:cstheme="minorHAnsi"/>
          <w:spacing w:val="1"/>
          <w:sz w:val="18"/>
        </w:rPr>
        <w:t xml:space="preserve"> </w:t>
      </w:r>
      <w:r w:rsidRPr="0046716F">
        <w:rPr>
          <w:rFonts w:asciiTheme="minorHAnsi" w:hAnsiTheme="minorHAnsi" w:cstheme="minorHAnsi"/>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losing team </w:t>
      </w:r>
      <w:proofErr w:type="gramStart"/>
      <w:r w:rsidRPr="0046716F">
        <w:rPr>
          <w:rFonts w:asciiTheme="minorHAnsi" w:hAnsiTheme="minorHAnsi" w:cstheme="minorHAnsi"/>
          <w:sz w:val="18"/>
        </w:rPr>
        <w:t>A</w:t>
      </w:r>
      <w:proofErr w:type="gramEnd"/>
      <w:r w:rsidRPr="0046716F">
        <w:rPr>
          <w:rFonts w:asciiTheme="minorHAnsi" w:hAnsiTheme="minorHAnsi" w:cstheme="minorHAnsi"/>
          <w:sz w:val="18"/>
        </w:rPr>
        <w:t xml:space="preserve"> 3-2</w:t>
      </w:r>
      <w:r w:rsidRPr="0046716F">
        <w:rPr>
          <w:rFonts w:asciiTheme="minorHAnsi" w:hAnsiTheme="minorHAnsi" w:cstheme="minorHAnsi"/>
          <w:spacing w:val="31"/>
          <w:sz w:val="18"/>
        </w:rPr>
        <w:t xml:space="preserve"> </w:t>
      </w:r>
      <w:r w:rsidRPr="0046716F">
        <w:rPr>
          <w:rFonts w:asciiTheme="minorHAnsi" w:hAnsiTheme="minorHAnsi" w:cstheme="minorHAnsi"/>
          <w:sz w:val="18"/>
        </w:rPr>
        <w:t>win equals</w:t>
      </w:r>
      <w:r w:rsidRPr="0046716F">
        <w:rPr>
          <w:rFonts w:asciiTheme="minorHAnsi" w:hAnsiTheme="minorHAnsi" w:cstheme="minorHAnsi"/>
          <w:spacing w:val="2"/>
          <w:sz w:val="18"/>
        </w:rPr>
        <w:t xml:space="preserve"> </w:t>
      </w:r>
      <w:r w:rsidRPr="0046716F">
        <w:rPr>
          <w:rFonts w:asciiTheme="minorHAnsi" w:hAnsiTheme="minorHAnsi" w:cstheme="minorHAnsi"/>
          <w:sz w:val="18"/>
        </w:rPr>
        <w:t>7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 the winning team and zero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losing team.</w:t>
      </w:r>
      <w:r w:rsidRPr="0046716F">
        <w:rPr>
          <w:rFonts w:asciiTheme="minorHAnsi" w:hAnsiTheme="minorHAnsi" w:cstheme="minorHAnsi"/>
          <w:spacing w:val="1"/>
          <w:sz w:val="18"/>
        </w:rPr>
        <w:t xml:space="preserve"> </w:t>
      </w:r>
      <w:r w:rsidRPr="0046716F">
        <w:rPr>
          <w:rFonts w:asciiTheme="minorHAnsi" w:hAnsiTheme="minorHAnsi" w:cstheme="minorHAnsi"/>
          <w:sz w:val="18"/>
        </w:rPr>
        <w:t>A 2-2 tie</w:t>
      </w:r>
      <w:r w:rsidRPr="0046716F">
        <w:rPr>
          <w:rFonts w:asciiTheme="minorHAnsi" w:hAnsiTheme="minorHAnsi" w:cstheme="minorHAnsi"/>
          <w:spacing w:val="31"/>
          <w:sz w:val="18"/>
        </w:rPr>
        <w:t xml:space="preserve"> </w:t>
      </w:r>
      <w:r w:rsidRPr="0046716F">
        <w:rPr>
          <w:rFonts w:asciiTheme="minorHAnsi" w:hAnsiTheme="minorHAnsi" w:cstheme="minorHAnsi"/>
          <w:sz w:val="18"/>
        </w:rPr>
        <w:t>equals</w:t>
      </w:r>
      <w:r w:rsidRPr="0046716F">
        <w:rPr>
          <w:rFonts w:asciiTheme="minorHAnsi" w:hAnsiTheme="minorHAnsi" w:cstheme="minorHAnsi"/>
          <w:spacing w:val="2"/>
          <w:sz w:val="18"/>
        </w:rPr>
        <w:t xml:space="preserve"> </w:t>
      </w:r>
      <w:r w:rsidRPr="0046716F">
        <w:rPr>
          <w:rFonts w:asciiTheme="minorHAnsi" w:hAnsiTheme="minorHAnsi" w:cstheme="minorHAnsi"/>
          <w:sz w:val="18"/>
        </w:rPr>
        <w:t>3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each team.</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0-0 tie </w:t>
      </w:r>
      <w:r w:rsidRPr="0046716F">
        <w:rPr>
          <w:rFonts w:asciiTheme="minorHAnsi" w:hAnsiTheme="minorHAnsi" w:cstheme="minorHAnsi"/>
          <w:spacing w:val="-2"/>
          <w:sz w:val="18"/>
        </w:rPr>
        <w:t>equals</w:t>
      </w:r>
      <w:r w:rsidRPr="0046716F">
        <w:rPr>
          <w:rFonts w:asciiTheme="minorHAnsi" w:hAnsiTheme="minorHAnsi" w:cstheme="minorHAnsi"/>
          <w:spacing w:val="2"/>
          <w:sz w:val="18"/>
        </w:rPr>
        <w:t xml:space="preserve"> </w:t>
      </w:r>
      <w:r w:rsidRPr="0046716F">
        <w:rPr>
          <w:rFonts w:asciiTheme="minorHAnsi" w:hAnsiTheme="minorHAnsi" w:cstheme="minorHAnsi"/>
          <w:sz w:val="18"/>
        </w:rPr>
        <w:t>4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each</w:t>
      </w:r>
      <w:r w:rsidRPr="0046716F">
        <w:rPr>
          <w:rFonts w:asciiTheme="minorHAnsi" w:hAnsiTheme="minorHAnsi" w:cstheme="minorHAnsi"/>
          <w:spacing w:val="-3"/>
          <w:sz w:val="18"/>
        </w:rPr>
        <w:t xml:space="preserve"> </w:t>
      </w:r>
      <w:r w:rsidRPr="0046716F">
        <w:rPr>
          <w:rFonts w:asciiTheme="minorHAnsi" w:hAnsiTheme="minorHAnsi" w:cstheme="minorHAnsi"/>
          <w:sz w:val="18"/>
        </w:rPr>
        <w:t>team.</w:t>
      </w:r>
    </w:p>
    <w:p w14:paraId="1B632157" w14:textId="77777777" w:rsidR="00FB118A" w:rsidRPr="0046716F" w:rsidRDefault="00FB118A" w:rsidP="00131F9E">
      <w:pPr>
        <w:spacing w:before="3"/>
        <w:jc w:val="both"/>
        <w:rPr>
          <w:rFonts w:eastAsia="Arial" w:cstheme="minorHAnsi"/>
          <w:sz w:val="20"/>
          <w:szCs w:val="18"/>
        </w:rPr>
      </w:pPr>
    </w:p>
    <w:p w14:paraId="4502C4F2"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In the event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 forfeit, the winning score shall</w:t>
      </w:r>
      <w:r w:rsidRPr="0046716F">
        <w:rPr>
          <w:rFonts w:asciiTheme="minorHAnsi" w:hAnsiTheme="minorHAnsi" w:cstheme="minorHAnsi"/>
          <w:spacing w:val="-2"/>
          <w:sz w:val="18"/>
        </w:rPr>
        <w:t xml:space="preserve"> </w:t>
      </w:r>
      <w:r w:rsidRPr="0046716F">
        <w:rPr>
          <w:rFonts w:asciiTheme="minorHAnsi" w:hAnsiTheme="minorHAnsi" w:cstheme="minorHAnsi"/>
          <w:sz w:val="18"/>
        </w:rPr>
        <w:t>be 1-0,</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the </w:t>
      </w:r>
      <w:r w:rsidRPr="0046716F">
        <w:rPr>
          <w:rFonts w:asciiTheme="minorHAnsi" w:hAnsiTheme="minorHAnsi" w:cstheme="minorHAnsi"/>
          <w:spacing w:val="-2"/>
          <w:sz w:val="18"/>
        </w:rPr>
        <w:t>winner</w:t>
      </w:r>
      <w:r w:rsidRPr="0046716F">
        <w:rPr>
          <w:rFonts w:asciiTheme="minorHAnsi" w:hAnsiTheme="minorHAnsi" w:cstheme="minorHAnsi"/>
          <w:spacing w:val="1"/>
          <w:sz w:val="18"/>
        </w:rPr>
        <w:t xml:space="preserve"> </w:t>
      </w:r>
      <w:r w:rsidRPr="0046716F">
        <w:rPr>
          <w:rFonts w:asciiTheme="minorHAnsi" w:hAnsiTheme="minorHAnsi" w:cstheme="minorHAnsi"/>
          <w:sz w:val="18"/>
        </w:rPr>
        <w:t>awarded eight</w:t>
      </w:r>
      <w:r w:rsidRPr="0046716F">
        <w:rPr>
          <w:rFonts w:asciiTheme="minorHAnsi" w:hAnsiTheme="minorHAnsi" w:cstheme="minorHAnsi"/>
          <w:spacing w:val="1"/>
          <w:sz w:val="18"/>
        </w:rPr>
        <w:t xml:space="preserve"> </w:t>
      </w:r>
      <w:r w:rsidRPr="0046716F">
        <w:rPr>
          <w:rFonts w:asciiTheme="minorHAnsi" w:hAnsiTheme="minorHAnsi" w:cstheme="minorHAnsi"/>
          <w:sz w:val="18"/>
        </w:rPr>
        <w:t>points.</w:t>
      </w:r>
    </w:p>
    <w:p w14:paraId="164A568D"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In the event</w:t>
      </w:r>
      <w:r w:rsidRPr="0046716F">
        <w:rPr>
          <w:rFonts w:asciiTheme="minorHAnsi" w:hAnsiTheme="minorHAnsi" w:cstheme="minorHAnsi"/>
          <w:spacing w:val="1"/>
          <w:sz w:val="18"/>
        </w:rPr>
        <w:t xml:space="preserve"> </w:t>
      </w:r>
      <w:r w:rsidRPr="0046716F">
        <w:rPr>
          <w:rFonts w:asciiTheme="minorHAnsi" w:hAnsiTheme="minorHAnsi" w:cstheme="minorHAnsi"/>
          <w:sz w:val="18"/>
        </w:rPr>
        <w:t>a team receives</w:t>
      </w:r>
      <w:r w:rsidRPr="0046716F">
        <w:rPr>
          <w:rFonts w:asciiTheme="minorHAnsi" w:hAnsiTheme="minorHAnsi" w:cstheme="minorHAnsi"/>
          <w:spacing w:val="2"/>
          <w:sz w:val="18"/>
        </w:rPr>
        <w:t xml:space="preserve"> </w:t>
      </w:r>
      <w:r w:rsidRPr="0046716F">
        <w:rPr>
          <w:rFonts w:asciiTheme="minorHAnsi" w:hAnsiTheme="minorHAnsi" w:cstheme="minorHAnsi"/>
          <w:sz w:val="18"/>
        </w:rPr>
        <w:t>no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game</w:t>
      </w:r>
      <w:r w:rsidRPr="0046716F">
        <w:rPr>
          <w:rFonts w:asciiTheme="minorHAnsi" w:hAnsiTheme="minorHAnsi" w:cstheme="minorHAnsi"/>
          <w:sz w:val="18"/>
        </w:rPr>
        <w:t xml:space="preserve"> in which a sendoff</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expulsion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occurred,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negative </w:t>
      </w:r>
      <w:r w:rsidRPr="0046716F">
        <w:rPr>
          <w:rFonts w:asciiTheme="minorHAnsi" w:hAnsiTheme="minorHAnsi" w:cstheme="minorHAnsi"/>
          <w:spacing w:val="-2"/>
          <w:sz w:val="18"/>
        </w:rPr>
        <w:t>point</w:t>
      </w:r>
      <w:r w:rsidRPr="0046716F">
        <w:rPr>
          <w:rFonts w:asciiTheme="minorHAnsi" w:hAnsiTheme="minorHAnsi" w:cstheme="minorHAnsi"/>
          <w:spacing w:val="37"/>
          <w:sz w:val="18"/>
        </w:rPr>
        <w:t xml:space="preserve"> </w:t>
      </w:r>
      <w:r w:rsidRPr="0046716F">
        <w:rPr>
          <w:rFonts w:asciiTheme="minorHAnsi" w:hAnsiTheme="minorHAnsi" w:cstheme="minorHAnsi"/>
          <w:sz w:val="18"/>
        </w:rPr>
        <w:t>total</w:t>
      </w:r>
      <w:r w:rsidRPr="0046716F">
        <w:rPr>
          <w:rFonts w:asciiTheme="minorHAnsi" w:hAnsiTheme="minorHAnsi" w:cstheme="minorHAnsi"/>
          <w:spacing w:val="1"/>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be posted for</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team</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p>
    <w:p w14:paraId="3CE72282" w14:textId="77777777" w:rsidR="00FB118A" w:rsidRPr="0046716F" w:rsidRDefault="00FB118A" w:rsidP="00131F9E">
      <w:pPr>
        <w:spacing w:line="253" w:lineRule="auto"/>
        <w:jc w:val="both"/>
        <w:rPr>
          <w:rFonts w:cstheme="minorHAnsi"/>
          <w:sz w:val="24"/>
        </w:rPr>
        <w:sectPr w:rsidR="00FB118A" w:rsidRPr="0046716F" w:rsidSect="00821E0D">
          <w:pgSz w:w="12240" w:h="15840"/>
          <w:pgMar w:top="1500" w:right="1440" w:bottom="1350" w:left="840" w:header="0" w:footer="969" w:gutter="0"/>
          <w:cols w:space="720"/>
        </w:sectPr>
      </w:pPr>
    </w:p>
    <w:p w14:paraId="0A23B36A" w14:textId="77777777" w:rsidR="00FB118A" w:rsidRPr="0046716F" w:rsidRDefault="00DA3BD7" w:rsidP="00B6294F">
      <w:pPr>
        <w:pStyle w:val="Heading2"/>
        <w:rPr>
          <w:rFonts w:asciiTheme="minorHAnsi" w:hAnsiTheme="minorHAnsi" w:cstheme="minorHAnsi"/>
          <w:sz w:val="21"/>
        </w:rPr>
      </w:pPr>
      <w:bookmarkStart w:id="107" w:name="_TOC_250023"/>
      <w:r w:rsidRPr="0046716F">
        <w:rPr>
          <w:rFonts w:asciiTheme="minorHAnsi" w:hAnsiTheme="minorHAnsi" w:cstheme="minorHAnsi"/>
          <w:sz w:val="21"/>
        </w:rPr>
        <w:lastRenderedPageBreak/>
        <w:t>PRE-GAME</w:t>
      </w:r>
      <w:r w:rsidRPr="0046716F">
        <w:rPr>
          <w:rFonts w:asciiTheme="minorHAnsi" w:hAnsiTheme="minorHAnsi" w:cstheme="minorHAnsi"/>
          <w:spacing w:val="-23"/>
          <w:sz w:val="21"/>
        </w:rPr>
        <w:t xml:space="preserve"> </w:t>
      </w:r>
      <w:r w:rsidRPr="0046716F">
        <w:rPr>
          <w:rFonts w:asciiTheme="minorHAnsi" w:hAnsiTheme="minorHAnsi" w:cstheme="minorHAnsi"/>
          <w:sz w:val="21"/>
        </w:rPr>
        <w:t>CHECK-IN</w:t>
      </w:r>
      <w:bookmarkEnd w:id="107"/>
    </w:p>
    <w:p w14:paraId="16A6A959"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5B6C04E3" wp14:editId="5A044CE8">
                <wp:extent cx="4590415" cy="6350"/>
                <wp:effectExtent l="8890" t="2540" r="10795" b="10160"/>
                <wp:docPr id="6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64" name="Group 54"/>
                        <wpg:cNvGrpSpPr>
                          <a:grpSpLocks/>
                        </wpg:cNvGrpSpPr>
                        <wpg:grpSpPr bwMode="auto">
                          <a:xfrm>
                            <a:off x="5" y="5"/>
                            <a:ext cx="7220" cy="2"/>
                            <a:chOff x="5" y="5"/>
                            <a:chExt cx="7220" cy="2"/>
                          </a:xfrm>
                        </wpg:grpSpPr>
                        <wps:wsp>
                          <wps:cNvPr id="65" name="Freeform 55"/>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7A099F1" id="Group 53"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D8MM0hhAMAANUIAAAOAAAAAAAAAAAAAAAAAC4CAABkcnMv&#10;ZTJvRG9jLnhtbFBLAQItABQABgAIAAAAIQAQBopF2wAAAAMBAAAPAAAAAAAAAAAAAAAAAN4FAABk&#10;cnMvZG93bnJldi54bWxQSwUGAAAAAAQABADzAAAA5gYAAAAA&#10;">
                <v:group id="Group 54"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55"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12BB8BE2" w14:textId="77935B78"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should report</w:t>
      </w:r>
      <w:r w:rsidRPr="0046716F">
        <w:rPr>
          <w:rFonts w:asciiTheme="minorHAnsi" w:hAnsiTheme="minorHAnsi" w:cstheme="minorHAnsi"/>
          <w:spacing w:val="1"/>
          <w:sz w:val="18"/>
        </w:rPr>
        <w:t xml:space="preserve"> </w:t>
      </w:r>
      <w:r w:rsidRPr="0046716F">
        <w:rPr>
          <w:rFonts w:asciiTheme="minorHAnsi" w:hAnsiTheme="minorHAnsi" w:cstheme="minorHAnsi"/>
          <w:sz w:val="18"/>
        </w:rPr>
        <w:t>to 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assigned</w:t>
      </w:r>
      <w:r w:rsidRPr="0046716F">
        <w:rPr>
          <w:rFonts w:asciiTheme="minorHAnsi" w:hAnsiTheme="minorHAnsi" w:cstheme="minorHAnsi"/>
          <w:sz w:val="18"/>
        </w:rPr>
        <w:t xml:space="preserve"> fields</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z w:val="18"/>
        </w:rPr>
        <w:t>30 minutes prior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the </w:t>
      </w:r>
      <w:r w:rsidRPr="0046716F">
        <w:rPr>
          <w:rFonts w:asciiTheme="minorHAnsi" w:hAnsiTheme="minorHAnsi" w:cstheme="minorHAnsi"/>
          <w:spacing w:val="-2"/>
          <w:sz w:val="18"/>
        </w:rPr>
        <w:t>scheduled</w:t>
      </w:r>
      <w:r w:rsidRPr="0046716F">
        <w:rPr>
          <w:rFonts w:asciiTheme="minorHAnsi" w:hAnsiTheme="minorHAnsi" w:cstheme="minorHAnsi"/>
          <w:sz w:val="18"/>
        </w:rPr>
        <w:t xml:space="preserve"> game start</w:t>
      </w:r>
      <w:r w:rsidRPr="0046716F">
        <w:rPr>
          <w:rFonts w:asciiTheme="minorHAnsi" w:hAnsiTheme="minorHAnsi" w:cstheme="minorHAnsi"/>
          <w:spacing w:val="1"/>
          <w:sz w:val="18"/>
        </w:rPr>
        <w:t xml:space="preserve"> </w:t>
      </w:r>
      <w:r w:rsidRPr="0046716F">
        <w:rPr>
          <w:rFonts w:asciiTheme="minorHAnsi" w:hAnsiTheme="minorHAnsi" w:cstheme="minorHAnsi"/>
          <w:sz w:val="18"/>
        </w:rPr>
        <w:t>time.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commentRangeStart w:id="108"/>
      <w:r w:rsidR="00902BCA">
        <w:rPr>
          <w:rFonts w:asciiTheme="minorHAnsi" w:hAnsiTheme="minorHAnsi" w:cstheme="minorHAnsi"/>
          <w:sz w:val="18"/>
        </w:rPr>
        <w:t xml:space="preserve">Field Monitor </w:t>
      </w:r>
      <w:commentRangeEnd w:id="108"/>
      <w:r w:rsidR="0092264E">
        <w:rPr>
          <w:rStyle w:val="CommentReference"/>
          <w:rFonts w:asciiTheme="minorHAnsi" w:eastAsiaTheme="minorHAnsi" w:hAnsiTheme="minorHAnsi"/>
          <w:spacing w:val="0"/>
        </w:rPr>
        <w:commentReference w:id="108"/>
      </w:r>
      <w:r w:rsidR="00902BCA">
        <w:rPr>
          <w:rFonts w:asciiTheme="minorHAnsi" w:hAnsiTheme="minorHAnsi" w:cstheme="minorHAnsi"/>
          <w:sz w:val="18"/>
        </w:rPr>
        <w:t>and/or</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check</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and coach ID cards,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Registration Forms (emergency</w:t>
      </w:r>
      <w:r w:rsidRPr="0046716F">
        <w:rPr>
          <w:rFonts w:asciiTheme="minorHAnsi" w:hAnsiTheme="minorHAnsi" w:cstheme="minorHAnsi"/>
          <w:spacing w:val="2"/>
          <w:sz w:val="18"/>
        </w:rPr>
        <w:t xml:space="preserve"> </w:t>
      </w:r>
      <w:r w:rsidRPr="0046716F">
        <w:rPr>
          <w:rFonts w:asciiTheme="minorHAnsi" w:hAnsiTheme="minorHAnsi" w:cstheme="minorHAnsi"/>
          <w:sz w:val="18"/>
        </w:rPr>
        <w:t>medical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releases) </w:t>
      </w:r>
      <w:r w:rsidRPr="0046716F">
        <w:rPr>
          <w:rFonts w:asciiTheme="minorHAnsi" w:hAnsiTheme="minorHAnsi" w:cstheme="minorHAnsi"/>
          <w:spacing w:val="-2"/>
          <w:sz w:val="18"/>
        </w:rPr>
        <w:t>and</w:t>
      </w:r>
      <w:r w:rsidRPr="0046716F">
        <w:rPr>
          <w:rFonts w:asciiTheme="minorHAnsi" w:hAnsiTheme="minorHAnsi" w:cstheme="minorHAnsi"/>
          <w:spacing w:val="59"/>
          <w:sz w:val="18"/>
        </w:rPr>
        <w:t xml:space="preserve"> </w:t>
      </w:r>
      <w:r w:rsidRPr="0046716F">
        <w:rPr>
          <w:rFonts w:asciiTheme="minorHAnsi" w:hAnsiTheme="minorHAnsi" w:cstheme="minorHAnsi"/>
          <w:sz w:val="18"/>
        </w:rPr>
        <w:t>uniforms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before each </w:t>
      </w:r>
      <w:r w:rsidRPr="0046716F">
        <w:rPr>
          <w:rFonts w:asciiTheme="minorHAnsi" w:hAnsiTheme="minorHAnsi" w:cstheme="minorHAnsi"/>
          <w:spacing w:val="-2"/>
          <w:sz w:val="18"/>
        </w:rPr>
        <w:t>game.</w:t>
      </w:r>
    </w:p>
    <w:p w14:paraId="3FF21AB1" w14:textId="77777777" w:rsidR="00FB118A" w:rsidRPr="0046716F" w:rsidRDefault="00FB118A" w:rsidP="00131F9E">
      <w:pPr>
        <w:spacing w:before="4"/>
        <w:jc w:val="both"/>
        <w:rPr>
          <w:rFonts w:eastAsia="Arial" w:cstheme="minorHAnsi"/>
          <w:sz w:val="18"/>
          <w:szCs w:val="16"/>
        </w:rPr>
      </w:pPr>
    </w:p>
    <w:p w14:paraId="45F6DDFA" w14:textId="77777777" w:rsidR="00FB118A" w:rsidRPr="0046716F" w:rsidRDefault="00DA3BD7" w:rsidP="003F688E">
      <w:pPr>
        <w:pStyle w:val="BodyText"/>
        <w:rPr>
          <w:rFonts w:asciiTheme="minorHAnsi" w:hAnsiTheme="minorHAnsi" w:cstheme="minorHAnsi"/>
          <w:sz w:val="18"/>
        </w:rPr>
      </w:pPr>
      <w:commentRangeStart w:id="109"/>
      <w:r w:rsidRPr="0046716F">
        <w:rPr>
          <w:rFonts w:asciiTheme="minorHAnsi" w:hAnsiTheme="minorHAnsi" w:cstheme="minorHAnsi"/>
          <w:spacing w:val="-2"/>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provide</w:t>
      </w:r>
      <w:r w:rsidRPr="0046716F">
        <w:rPr>
          <w:rFonts w:asciiTheme="minorHAnsi" w:hAnsiTheme="minorHAnsi" w:cstheme="minorHAnsi"/>
          <w:sz w:val="18"/>
        </w:rPr>
        <w:t xml:space="preserve"> to the Field Monitor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and/or</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z w:val="18"/>
        </w:rPr>
        <w:t xml:space="preserve"> complete,</w:t>
      </w:r>
      <w:r w:rsidRPr="0046716F">
        <w:rPr>
          <w:rFonts w:asciiTheme="minorHAnsi" w:hAnsiTheme="minorHAnsi" w:cstheme="minorHAnsi"/>
          <w:spacing w:val="1"/>
          <w:sz w:val="18"/>
        </w:rPr>
        <w:t xml:space="preserve"> </w:t>
      </w:r>
      <w:r w:rsidRPr="0046716F">
        <w:rPr>
          <w:rFonts w:asciiTheme="minorHAnsi" w:hAnsiTheme="minorHAnsi" w:cstheme="minorHAnsi"/>
          <w:sz w:val="18"/>
        </w:rPr>
        <w:t>pre-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printed </w:t>
      </w:r>
      <w:r w:rsidRPr="0046716F">
        <w:rPr>
          <w:rFonts w:asciiTheme="minorHAnsi" w:hAnsiTheme="minorHAnsi" w:cstheme="minorHAnsi"/>
          <w:spacing w:val="-2"/>
          <w:sz w:val="18"/>
        </w:rPr>
        <w:t>game</w:t>
      </w:r>
      <w:r w:rsidRPr="0046716F">
        <w:rPr>
          <w:rFonts w:asciiTheme="minorHAnsi" w:hAnsiTheme="minorHAnsi" w:cstheme="minorHAnsi"/>
          <w:spacing w:val="2"/>
          <w:sz w:val="18"/>
        </w:rPr>
        <w:t xml:space="preserve"> </w:t>
      </w:r>
      <w:r w:rsidRPr="0046716F">
        <w:rPr>
          <w:rFonts w:asciiTheme="minorHAnsi" w:hAnsiTheme="minorHAnsi" w:cstheme="minorHAnsi"/>
          <w:sz w:val="18"/>
        </w:rPr>
        <w:t>cards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with the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listed</w:t>
      </w:r>
      <w:r w:rsidRPr="0046716F">
        <w:rPr>
          <w:rFonts w:asciiTheme="minorHAnsi" w:hAnsiTheme="minorHAnsi" w:cstheme="minorHAnsi"/>
          <w:spacing w:val="77"/>
          <w:sz w:val="18"/>
        </w:rPr>
        <w:t xml:space="preserve"> </w:t>
      </w:r>
      <w:r w:rsidRPr="0046716F">
        <w:rPr>
          <w:rFonts w:asciiTheme="minorHAnsi" w:hAnsiTheme="minorHAnsi" w:cstheme="minorHAnsi"/>
          <w:sz w:val="18"/>
        </w:rPr>
        <w:t>in numerical</w:t>
      </w:r>
      <w:r w:rsidRPr="0046716F">
        <w:rPr>
          <w:rFonts w:asciiTheme="minorHAnsi" w:hAnsiTheme="minorHAnsi" w:cstheme="minorHAnsi"/>
          <w:spacing w:val="1"/>
          <w:sz w:val="18"/>
        </w:rPr>
        <w:t xml:space="preserve"> </w:t>
      </w:r>
      <w:r w:rsidRPr="0046716F">
        <w:rPr>
          <w:rFonts w:asciiTheme="minorHAnsi" w:hAnsiTheme="minorHAnsi" w:cstheme="minorHAnsi"/>
          <w:sz w:val="18"/>
        </w:rPr>
        <w:t>order.</w:t>
      </w:r>
      <w:r w:rsidRPr="0046716F">
        <w:rPr>
          <w:rFonts w:asciiTheme="minorHAnsi" w:hAnsiTheme="minorHAnsi" w:cstheme="minorHAnsi"/>
          <w:spacing w:val="1"/>
          <w:sz w:val="18"/>
        </w:rPr>
        <w:t xml:space="preserve"> </w:t>
      </w:r>
      <w:r w:rsidRPr="0046716F">
        <w:rPr>
          <w:rFonts w:asciiTheme="minorHAnsi" w:hAnsiTheme="minorHAnsi" w:cstheme="minorHAnsi"/>
          <w:sz w:val="18"/>
        </w:rPr>
        <w:t>Complete team information including uniform color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filled in.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event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any handwritten</w:t>
      </w:r>
      <w:r w:rsidRPr="0046716F">
        <w:rPr>
          <w:rFonts w:asciiTheme="minorHAnsi" w:hAnsiTheme="minorHAnsi" w:cstheme="minorHAnsi"/>
          <w:spacing w:val="45"/>
          <w:sz w:val="18"/>
        </w:rPr>
        <w:t xml:space="preserve"> </w:t>
      </w:r>
      <w:r w:rsidRPr="0046716F">
        <w:rPr>
          <w:rFonts w:asciiTheme="minorHAnsi" w:hAnsiTheme="minorHAnsi" w:cstheme="minorHAnsi"/>
          <w:spacing w:val="-2"/>
          <w:sz w:val="18"/>
        </w:rPr>
        <w:t>notations</w:t>
      </w:r>
      <w:r w:rsidRPr="0046716F">
        <w:rPr>
          <w:rFonts w:asciiTheme="minorHAnsi" w:hAnsiTheme="minorHAnsi" w:cstheme="minorHAnsi"/>
          <w:spacing w:val="2"/>
          <w:sz w:val="18"/>
        </w:rPr>
        <w:t xml:space="preserve"> </w:t>
      </w:r>
      <w:r w:rsidRPr="0046716F">
        <w:rPr>
          <w:rFonts w:asciiTheme="minorHAnsi" w:hAnsiTheme="minorHAnsi" w:cstheme="minorHAnsi"/>
          <w:sz w:val="18"/>
        </w:rPr>
        <w:t>on the card,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handwriting MUST be </w:t>
      </w:r>
      <w:r w:rsidRPr="0046716F">
        <w:rPr>
          <w:rFonts w:asciiTheme="minorHAnsi" w:hAnsiTheme="minorHAnsi" w:cstheme="minorHAnsi"/>
          <w:spacing w:val="-2"/>
          <w:sz w:val="18"/>
        </w:rPr>
        <w:t>legible.</w:t>
      </w:r>
      <w:commentRangeEnd w:id="109"/>
      <w:r w:rsidR="0092264E">
        <w:rPr>
          <w:rStyle w:val="CommentReference"/>
          <w:rFonts w:asciiTheme="minorHAnsi" w:eastAsiaTheme="minorHAnsi" w:hAnsiTheme="minorHAnsi"/>
          <w:spacing w:val="0"/>
        </w:rPr>
        <w:commentReference w:id="109"/>
      </w:r>
    </w:p>
    <w:p w14:paraId="2AAEAC51" w14:textId="77777777" w:rsidR="00FB118A" w:rsidRPr="0046716F" w:rsidRDefault="00FB118A" w:rsidP="00131F9E">
      <w:pPr>
        <w:spacing w:before="9"/>
        <w:jc w:val="both"/>
        <w:rPr>
          <w:rFonts w:eastAsia="Arial" w:cstheme="minorHAnsi"/>
          <w:sz w:val="16"/>
          <w:szCs w:val="15"/>
        </w:rPr>
      </w:pPr>
    </w:p>
    <w:p w14:paraId="0A1579DE"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 home team is</w:t>
      </w:r>
      <w:r w:rsidRPr="0046716F">
        <w:rPr>
          <w:rFonts w:asciiTheme="minorHAnsi" w:hAnsiTheme="minorHAnsi" w:cstheme="minorHAnsi"/>
          <w:spacing w:val="2"/>
          <w:sz w:val="18"/>
        </w:rPr>
        <w:t xml:space="preserve"> </w:t>
      </w:r>
      <w:r w:rsidRPr="0046716F">
        <w:rPr>
          <w:rFonts w:asciiTheme="minorHAnsi" w:hAnsiTheme="minorHAnsi" w:cstheme="minorHAnsi"/>
          <w:sz w:val="18"/>
        </w:rPr>
        <w:t>listed first on the schedule and 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occupy </w:t>
      </w:r>
      <w:r w:rsidRPr="0046716F">
        <w:rPr>
          <w:rFonts w:asciiTheme="minorHAnsi" w:hAnsiTheme="minorHAnsi" w:cstheme="minorHAnsi"/>
          <w:spacing w:val="-2"/>
          <w:sz w:val="18"/>
        </w:rPr>
        <w:t>the</w:t>
      </w:r>
      <w:r w:rsidRPr="0046716F">
        <w:rPr>
          <w:rFonts w:asciiTheme="minorHAnsi" w:hAnsiTheme="minorHAnsi" w:cstheme="minorHAnsi"/>
          <w:sz w:val="18"/>
        </w:rPr>
        <w:t xml:space="preserve"> North or West</w:t>
      </w:r>
      <w:r w:rsidRPr="0046716F">
        <w:rPr>
          <w:rFonts w:asciiTheme="minorHAnsi" w:hAnsiTheme="minorHAnsi" w:cstheme="minorHAnsi"/>
          <w:spacing w:val="1"/>
          <w:sz w:val="18"/>
        </w:rPr>
        <w:t xml:space="preserve"> </w:t>
      </w:r>
      <w:r w:rsidRPr="0046716F">
        <w:rPr>
          <w:rFonts w:asciiTheme="minorHAnsi" w:hAnsiTheme="minorHAnsi" w:cstheme="minorHAnsi"/>
          <w:sz w:val="18"/>
        </w:rPr>
        <w:t>side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field,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while the visiting </w:t>
      </w:r>
      <w:r w:rsidRPr="0046716F">
        <w:rPr>
          <w:rFonts w:asciiTheme="minorHAnsi" w:hAnsiTheme="minorHAnsi" w:cstheme="minorHAnsi"/>
          <w:spacing w:val="-2"/>
          <w:sz w:val="18"/>
        </w:rPr>
        <w:t>team</w:t>
      </w:r>
      <w:r w:rsidRPr="0046716F">
        <w:rPr>
          <w:rFonts w:asciiTheme="minorHAnsi" w:hAnsiTheme="minorHAnsi" w:cstheme="minorHAnsi"/>
          <w:spacing w:val="65"/>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occupy the South or</w:t>
      </w:r>
      <w:r w:rsidRPr="0046716F">
        <w:rPr>
          <w:rFonts w:asciiTheme="minorHAnsi" w:hAnsiTheme="minorHAnsi" w:cstheme="minorHAnsi"/>
          <w:spacing w:val="1"/>
          <w:sz w:val="18"/>
        </w:rPr>
        <w:t xml:space="preserve"> </w:t>
      </w:r>
      <w:r w:rsidRPr="0046716F">
        <w:rPr>
          <w:rFonts w:asciiTheme="minorHAnsi" w:hAnsiTheme="minorHAnsi" w:cstheme="minorHAnsi"/>
          <w:sz w:val="18"/>
        </w:rPr>
        <w:t>East</w:t>
      </w:r>
      <w:r w:rsidRPr="0046716F">
        <w:rPr>
          <w:rFonts w:asciiTheme="minorHAnsi" w:hAnsiTheme="minorHAnsi" w:cstheme="minorHAnsi"/>
          <w:spacing w:val="1"/>
          <w:sz w:val="18"/>
        </w:rPr>
        <w:t xml:space="preserve"> </w:t>
      </w:r>
      <w:r w:rsidRPr="0046716F">
        <w:rPr>
          <w:rFonts w:asciiTheme="minorHAnsi" w:hAnsiTheme="minorHAnsi" w:cstheme="minorHAnsi"/>
          <w:sz w:val="18"/>
        </w:rPr>
        <w:t>side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field.</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2"/>
          <w:sz w:val="18"/>
        </w:rPr>
        <w:t xml:space="preserve"> </w:t>
      </w:r>
      <w:r w:rsidRPr="0046716F">
        <w:rPr>
          <w:rFonts w:asciiTheme="minorHAnsi" w:hAnsiTheme="minorHAnsi" w:cstheme="minorHAnsi"/>
          <w:sz w:val="18"/>
        </w:rPr>
        <w:t>remain on their</w:t>
      </w:r>
      <w:r w:rsidRPr="0046716F">
        <w:rPr>
          <w:rFonts w:asciiTheme="minorHAnsi" w:hAnsiTheme="minorHAnsi" w:cstheme="minorHAnsi"/>
          <w:spacing w:val="1"/>
          <w:sz w:val="18"/>
        </w:rPr>
        <w:t xml:space="preserve"> </w:t>
      </w:r>
      <w:r w:rsidRPr="0046716F">
        <w:rPr>
          <w:rFonts w:asciiTheme="minorHAnsi" w:hAnsiTheme="minorHAnsi" w:cstheme="minorHAnsi"/>
          <w:sz w:val="18"/>
        </w:rPr>
        <w:t>designated side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field.</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63"/>
          <w:sz w:val="18"/>
        </w:rPr>
        <w:t xml:space="preserve"> </w:t>
      </w:r>
      <w:r w:rsidRPr="0046716F">
        <w:rPr>
          <w:rFonts w:asciiTheme="minorHAnsi" w:hAnsiTheme="minorHAnsi" w:cstheme="minorHAnsi"/>
          <w:sz w:val="18"/>
        </w:rPr>
        <w:t xml:space="preserve">substitutes must remain in the </w:t>
      </w:r>
      <w:r w:rsidRPr="0046716F">
        <w:rPr>
          <w:rFonts w:asciiTheme="minorHAnsi" w:hAnsiTheme="minorHAnsi" w:cstheme="minorHAnsi"/>
          <w:spacing w:val="-2"/>
          <w:sz w:val="18"/>
        </w:rPr>
        <w:t>designated</w:t>
      </w:r>
      <w:r w:rsidRPr="0046716F">
        <w:rPr>
          <w:rFonts w:asciiTheme="minorHAnsi" w:hAnsiTheme="minorHAnsi" w:cstheme="minorHAnsi"/>
          <w:sz w:val="18"/>
        </w:rPr>
        <w:t xml:space="preserve"> technical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area with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behind the technical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area.</w:t>
      </w:r>
      <w:r w:rsidRPr="0046716F">
        <w:rPr>
          <w:rFonts w:asciiTheme="minorHAnsi" w:hAnsiTheme="minorHAnsi" w:cstheme="minorHAnsi"/>
          <w:spacing w:val="1"/>
          <w:sz w:val="18"/>
        </w:rPr>
        <w:t xml:space="preserve"> </w:t>
      </w:r>
      <w:r w:rsidRPr="0046716F">
        <w:rPr>
          <w:rFonts w:asciiTheme="minorHAnsi" w:hAnsiTheme="minorHAnsi" w:cstheme="minorHAnsi"/>
          <w:sz w:val="18"/>
        </w:rPr>
        <w:t>Spectators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remain</w:t>
      </w:r>
      <w:r w:rsidRPr="0046716F">
        <w:rPr>
          <w:rFonts w:asciiTheme="minorHAnsi" w:hAnsiTheme="minorHAnsi" w:cstheme="minorHAnsi"/>
          <w:spacing w:val="91"/>
          <w:sz w:val="18"/>
        </w:rPr>
        <w:t xml:space="preserve"> </w:t>
      </w:r>
      <w:r w:rsidRPr="0046716F">
        <w:rPr>
          <w:rFonts w:asciiTheme="minorHAnsi" w:hAnsiTheme="minorHAnsi" w:cstheme="minorHAnsi"/>
          <w:sz w:val="18"/>
        </w:rPr>
        <w:t>behind the spectator</w:t>
      </w:r>
      <w:r w:rsidRPr="0046716F">
        <w:rPr>
          <w:rFonts w:asciiTheme="minorHAnsi" w:hAnsiTheme="minorHAnsi" w:cstheme="minorHAnsi"/>
          <w:spacing w:val="1"/>
          <w:sz w:val="18"/>
        </w:rPr>
        <w:t xml:space="preserve"> </w:t>
      </w:r>
      <w:r w:rsidRPr="0046716F">
        <w:rPr>
          <w:rFonts w:asciiTheme="minorHAnsi" w:hAnsiTheme="minorHAnsi" w:cstheme="minorHAnsi"/>
          <w:sz w:val="18"/>
        </w:rPr>
        <w:t>line,</w:t>
      </w:r>
      <w:r w:rsidRPr="0046716F">
        <w:rPr>
          <w:rFonts w:asciiTheme="minorHAnsi" w:hAnsiTheme="minorHAnsi" w:cstheme="minorHAnsi"/>
          <w:spacing w:val="1"/>
          <w:sz w:val="18"/>
        </w:rPr>
        <w:t xml:space="preserve"> </w:t>
      </w:r>
      <w:r w:rsidRPr="0046716F">
        <w:rPr>
          <w:rFonts w:asciiTheme="minorHAnsi" w:hAnsiTheme="minorHAnsi" w:cstheme="minorHAnsi"/>
          <w:sz w:val="18"/>
        </w:rPr>
        <w:t>behind the players,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between midfield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penalty </w:t>
      </w:r>
      <w:r w:rsidRPr="0046716F">
        <w:rPr>
          <w:rFonts w:asciiTheme="minorHAnsi" w:hAnsiTheme="minorHAnsi" w:cstheme="minorHAnsi"/>
          <w:spacing w:val="-2"/>
          <w:sz w:val="18"/>
        </w:rPr>
        <w:t>area.</w:t>
      </w:r>
    </w:p>
    <w:p w14:paraId="74F0F656" w14:textId="77777777" w:rsidR="00FB118A" w:rsidRPr="0046716F" w:rsidRDefault="00FB118A" w:rsidP="00131F9E">
      <w:pPr>
        <w:spacing w:before="11"/>
        <w:jc w:val="both"/>
        <w:rPr>
          <w:rFonts w:eastAsia="Arial" w:cstheme="minorHAnsi"/>
          <w:sz w:val="16"/>
          <w:szCs w:val="15"/>
        </w:rPr>
      </w:pPr>
    </w:p>
    <w:p w14:paraId="5B274663"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 home team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required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to </w:t>
      </w:r>
      <w:r w:rsidRPr="0046716F">
        <w:rPr>
          <w:rFonts w:asciiTheme="minorHAnsi" w:hAnsiTheme="minorHAnsi" w:cstheme="minorHAnsi"/>
          <w:spacing w:val="-2"/>
          <w:sz w:val="18"/>
        </w:rPr>
        <w:t>wear</w:t>
      </w:r>
      <w:r w:rsidRPr="0046716F">
        <w:rPr>
          <w:rFonts w:asciiTheme="minorHAnsi" w:hAnsiTheme="minorHAnsi" w:cstheme="minorHAnsi"/>
          <w:spacing w:val="1"/>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z w:val="18"/>
        </w:rPr>
        <w:t>alternate uniforms/jerseys</w:t>
      </w:r>
      <w:r w:rsidRPr="0046716F">
        <w:rPr>
          <w:rFonts w:asciiTheme="minorHAnsi" w:hAnsiTheme="minorHAnsi" w:cstheme="minorHAnsi"/>
          <w:spacing w:val="2"/>
          <w:sz w:val="18"/>
        </w:rPr>
        <w:t xml:space="preserve"> </w:t>
      </w:r>
      <w:r w:rsidRPr="0046716F">
        <w:rPr>
          <w:rFonts w:asciiTheme="minorHAnsi" w:hAnsiTheme="minorHAnsi" w:cstheme="minorHAnsi"/>
          <w:sz w:val="18"/>
        </w:rPr>
        <w:t>in case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color conflict with the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team.</w:t>
      </w:r>
    </w:p>
    <w:p w14:paraId="0CC43BA1" w14:textId="77777777" w:rsidR="00FB118A" w:rsidRPr="0046716F" w:rsidRDefault="00DA3BD7" w:rsidP="00B6294F">
      <w:pPr>
        <w:pStyle w:val="Heading2"/>
        <w:rPr>
          <w:rFonts w:asciiTheme="minorHAnsi" w:hAnsiTheme="minorHAnsi" w:cstheme="minorHAnsi"/>
          <w:sz w:val="21"/>
        </w:rPr>
      </w:pPr>
      <w:bookmarkStart w:id="110" w:name="_TOC_250022"/>
      <w:r w:rsidRPr="0046716F">
        <w:rPr>
          <w:rFonts w:asciiTheme="minorHAnsi" w:hAnsiTheme="minorHAnsi" w:cstheme="minorHAnsi"/>
          <w:sz w:val="21"/>
        </w:rPr>
        <w:t>SUBSTITUTIONS</w:t>
      </w:r>
      <w:r w:rsidRPr="0046716F">
        <w:rPr>
          <w:rFonts w:asciiTheme="minorHAnsi" w:hAnsiTheme="minorHAnsi" w:cstheme="minorHAnsi"/>
          <w:spacing w:val="-13"/>
          <w:sz w:val="21"/>
        </w:rPr>
        <w:t xml:space="preserve"> </w:t>
      </w:r>
      <w:r w:rsidRPr="0046716F">
        <w:rPr>
          <w:rFonts w:asciiTheme="minorHAnsi" w:hAnsiTheme="minorHAnsi" w:cstheme="minorHAnsi"/>
          <w:sz w:val="21"/>
        </w:rPr>
        <w:t>AND</w:t>
      </w:r>
      <w:r w:rsidRPr="0046716F">
        <w:rPr>
          <w:rFonts w:asciiTheme="minorHAnsi" w:hAnsiTheme="minorHAnsi" w:cstheme="minorHAnsi"/>
          <w:spacing w:val="-12"/>
          <w:sz w:val="21"/>
        </w:rPr>
        <w:t xml:space="preserve"> </w:t>
      </w:r>
      <w:r w:rsidRPr="0046716F">
        <w:rPr>
          <w:rFonts w:asciiTheme="minorHAnsi" w:hAnsiTheme="minorHAnsi" w:cstheme="minorHAnsi"/>
          <w:sz w:val="21"/>
        </w:rPr>
        <w:t>PLAYING</w:t>
      </w:r>
      <w:r w:rsidRPr="0046716F">
        <w:rPr>
          <w:rFonts w:asciiTheme="minorHAnsi" w:hAnsiTheme="minorHAnsi" w:cstheme="minorHAnsi"/>
          <w:spacing w:val="-13"/>
          <w:sz w:val="21"/>
        </w:rPr>
        <w:t xml:space="preserve"> </w:t>
      </w:r>
      <w:r w:rsidRPr="0046716F">
        <w:rPr>
          <w:rFonts w:asciiTheme="minorHAnsi" w:hAnsiTheme="minorHAnsi" w:cstheme="minorHAnsi"/>
          <w:sz w:val="21"/>
        </w:rPr>
        <w:t>TIME</w:t>
      </w:r>
      <w:bookmarkEnd w:id="110"/>
    </w:p>
    <w:p w14:paraId="5F304609"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72075551" wp14:editId="1E60F9FE">
                <wp:extent cx="4590415" cy="6350"/>
                <wp:effectExtent l="8890" t="8890" r="10795" b="3810"/>
                <wp:docPr id="6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61" name="Group 51"/>
                        <wpg:cNvGrpSpPr>
                          <a:grpSpLocks/>
                        </wpg:cNvGrpSpPr>
                        <wpg:grpSpPr bwMode="auto">
                          <a:xfrm>
                            <a:off x="5" y="5"/>
                            <a:ext cx="7220" cy="2"/>
                            <a:chOff x="5" y="5"/>
                            <a:chExt cx="7220" cy="2"/>
                          </a:xfrm>
                        </wpg:grpSpPr>
                        <wps:wsp>
                          <wps:cNvPr id="62" name="Freeform 52"/>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69E4EDF" id="Group 50"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">
                <v:group id="Group 51"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52"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59FBAA19" w14:textId="448D2608"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Except</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in this </w:t>
      </w:r>
      <w:r w:rsidRPr="0046716F">
        <w:rPr>
          <w:rFonts w:asciiTheme="minorHAnsi" w:hAnsiTheme="minorHAnsi" w:cstheme="minorHAnsi"/>
          <w:spacing w:val="-2"/>
          <w:sz w:val="18"/>
        </w:rPr>
        <w:t>section,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AYSO substitution rules </w:t>
      </w:r>
      <w:r w:rsidRPr="0046716F">
        <w:rPr>
          <w:rFonts w:asciiTheme="minorHAnsi" w:hAnsiTheme="minorHAnsi" w:cstheme="minorHAnsi"/>
          <w:spacing w:val="-2"/>
          <w:sz w:val="18"/>
        </w:rPr>
        <w:t>found</w:t>
      </w:r>
      <w:r w:rsidRPr="0046716F">
        <w:rPr>
          <w:rFonts w:asciiTheme="minorHAnsi" w:hAnsiTheme="minorHAnsi" w:cstheme="minorHAnsi"/>
          <w:sz w:val="18"/>
        </w:rPr>
        <w:t xml:space="preserve"> in section I.C</w:t>
      </w:r>
      <w:r w:rsidR="00FE1D40" w:rsidRPr="0046716F">
        <w:rPr>
          <w:rFonts w:asciiTheme="minorHAnsi" w:hAnsiTheme="minorHAnsi" w:cstheme="minorHAnsi"/>
          <w:sz w:val="18"/>
        </w:rPr>
        <w:t>.</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Rules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00902BCA">
        <w:rPr>
          <w:rFonts w:asciiTheme="minorHAnsi" w:hAnsiTheme="minorHAnsi" w:cstheme="minorHAnsi"/>
          <w:sz w:val="18"/>
        </w:rPr>
        <w:t>Regulations and</w:t>
      </w:r>
      <w:r w:rsidRPr="0046716F">
        <w:rPr>
          <w:rFonts w:asciiTheme="minorHAnsi" w:hAnsiTheme="minorHAnsi" w:cstheme="minorHAnsi"/>
          <w:sz w:val="18"/>
        </w:rPr>
        <w:t xml:space="preserve"> reproduced as</w:t>
      </w:r>
      <w:r w:rsidRPr="0046716F">
        <w:rPr>
          <w:rFonts w:asciiTheme="minorHAnsi" w:hAnsiTheme="minorHAnsi" w:cstheme="minorHAnsi"/>
          <w:spacing w:val="2"/>
          <w:sz w:val="18"/>
        </w:rPr>
        <w:t xml:space="preserve"> </w:t>
      </w:r>
      <w:r w:rsidRPr="0046716F">
        <w:rPr>
          <w:rFonts w:asciiTheme="minorHAnsi" w:hAnsiTheme="minorHAnsi" w:cstheme="minorHAnsi"/>
          <w:sz w:val="18"/>
        </w:rPr>
        <w:t>an appendix to these rules shall</w:t>
      </w:r>
      <w:r w:rsidRPr="0046716F">
        <w:rPr>
          <w:rFonts w:asciiTheme="minorHAnsi" w:hAnsiTheme="minorHAnsi" w:cstheme="minorHAnsi"/>
          <w:spacing w:val="1"/>
          <w:sz w:val="18"/>
        </w:rPr>
        <w:t xml:space="preserve"> </w:t>
      </w:r>
      <w:r w:rsidRPr="0046716F">
        <w:rPr>
          <w:rFonts w:asciiTheme="minorHAnsi" w:hAnsiTheme="minorHAnsi" w:cstheme="minorHAnsi"/>
          <w:sz w:val="18"/>
        </w:rPr>
        <w:t>be used in 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age</w:t>
      </w:r>
      <w:r w:rsidRPr="0046716F">
        <w:rPr>
          <w:rFonts w:asciiTheme="minorHAnsi" w:hAnsiTheme="minorHAnsi" w:cstheme="minorHAnsi"/>
          <w:sz w:val="18"/>
        </w:rPr>
        <w:t xml:space="preserve"> divisions.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Every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play 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 half</w:t>
      </w:r>
      <w:r w:rsidRPr="0046716F">
        <w:rPr>
          <w:rFonts w:asciiTheme="minorHAnsi" w:hAnsiTheme="minorHAnsi" w:cstheme="minorHAnsi"/>
          <w:spacing w:val="1"/>
          <w:sz w:val="18"/>
        </w:rPr>
        <w:t xml:space="preserve"> </w:t>
      </w:r>
      <w:r w:rsidR="00902BCA">
        <w:rPr>
          <w:rFonts w:asciiTheme="minorHAnsi" w:hAnsiTheme="minorHAnsi" w:cstheme="minorHAnsi"/>
          <w:sz w:val="18"/>
        </w:rPr>
        <w:t>of each game</w:t>
      </w:r>
      <w:r w:rsidRPr="0046716F">
        <w:rPr>
          <w:rFonts w:asciiTheme="minorHAnsi" w:hAnsiTheme="minorHAnsi" w:cstheme="minorHAnsi"/>
          <w:spacing w:val="-2"/>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strongly encouraged to give </w:t>
      </w:r>
      <w:r w:rsidRPr="0046716F">
        <w:rPr>
          <w:rFonts w:asciiTheme="minorHAnsi" w:hAnsiTheme="minorHAnsi" w:cstheme="minorHAnsi"/>
          <w:spacing w:val="-2"/>
          <w:sz w:val="18"/>
        </w:rPr>
        <w:t>every</w:t>
      </w:r>
      <w:r w:rsidRPr="0046716F">
        <w:rPr>
          <w:rFonts w:asciiTheme="minorHAnsi" w:hAnsiTheme="minorHAnsi" w:cstheme="minorHAnsi"/>
          <w:spacing w:val="1"/>
          <w:sz w:val="18"/>
        </w:rPr>
        <w:t xml:space="preserve"> </w:t>
      </w:r>
      <w:r w:rsidRPr="0046716F">
        <w:rPr>
          <w:rFonts w:asciiTheme="minorHAnsi" w:hAnsiTheme="minorHAnsi" w:cstheme="minorHAnsi"/>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opportunity</w:t>
      </w:r>
      <w:r w:rsidRPr="0046716F">
        <w:rPr>
          <w:rFonts w:asciiTheme="minorHAnsi" w:hAnsiTheme="minorHAnsi" w:cstheme="minorHAnsi"/>
          <w:sz w:val="18"/>
        </w:rPr>
        <w:t xml:space="preserve"> to play three quarters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before </w:t>
      </w:r>
      <w:r w:rsidRPr="0046716F">
        <w:rPr>
          <w:rFonts w:asciiTheme="minorHAnsi" w:hAnsiTheme="minorHAnsi" w:cstheme="minorHAnsi"/>
          <w:spacing w:val="-2"/>
          <w:sz w:val="18"/>
        </w:rPr>
        <w:t>any</w:t>
      </w:r>
      <w:r w:rsidRPr="0046716F">
        <w:rPr>
          <w:rFonts w:asciiTheme="minorHAnsi" w:hAnsiTheme="minorHAnsi" w:cstheme="minorHAnsi"/>
          <w:sz w:val="18"/>
        </w:rPr>
        <w:t xml:space="preserve"> </w:t>
      </w:r>
      <w:r w:rsidR="00902BCA">
        <w:rPr>
          <w:rFonts w:asciiTheme="minorHAnsi" w:hAnsiTheme="minorHAnsi" w:cstheme="minorHAnsi"/>
          <w:spacing w:val="-2"/>
          <w:sz w:val="18"/>
        </w:rPr>
        <w:t>player plays four</w:t>
      </w:r>
      <w:r w:rsidRPr="0046716F">
        <w:rPr>
          <w:rFonts w:asciiTheme="minorHAnsi" w:hAnsiTheme="minorHAnsi" w:cstheme="minorHAnsi"/>
          <w:spacing w:val="1"/>
          <w:sz w:val="18"/>
        </w:rPr>
        <w:t xml:space="preserve"> </w:t>
      </w:r>
      <w:r w:rsidRPr="0046716F">
        <w:rPr>
          <w:rFonts w:asciiTheme="minorHAnsi" w:hAnsiTheme="minorHAnsi" w:cstheme="minorHAnsi"/>
          <w:sz w:val="18"/>
        </w:rPr>
        <w:t>quarters.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Injury </w:t>
      </w:r>
      <w:r w:rsidRPr="0046716F">
        <w:rPr>
          <w:rFonts w:asciiTheme="minorHAnsi" w:hAnsiTheme="minorHAnsi" w:cstheme="minorHAnsi"/>
          <w:spacing w:val="-2"/>
          <w:sz w:val="18"/>
        </w:rPr>
        <w:t>and</w:t>
      </w:r>
      <w:r w:rsidRPr="0046716F">
        <w:rPr>
          <w:rFonts w:asciiTheme="minorHAnsi" w:hAnsiTheme="minorHAnsi" w:cstheme="minorHAnsi"/>
          <w:sz w:val="18"/>
        </w:rPr>
        <w:t xml:space="preserve"> illness</w:t>
      </w:r>
      <w:r w:rsidRPr="0046716F">
        <w:rPr>
          <w:rFonts w:asciiTheme="minorHAnsi" w:hAnsiTheme="minorHAnsi" w:cstheme="minorHAnsi"/>
          <w:spacing w:val="2"/>
          <w:sz w:val="18"/>
        </w:rPr>
        <w:t xml:space="preserve"> </w:t>
      </w:r>
      <w:r w:rsidRPr="0046716F">
        <w:rPr>
          <w:rFonts w:asciiTheme="minorHAnsi" w:hAnsiTheme="minorHAnsi" w:cstheme="minorHAnsi"/>
          <w:sz w:val="18"/>
        </w:rPr>
        <w:t>will be taken into account,</w:t>
      </w:r>
      <w:r w:rsidRPr="0046716F">
        <w:rPr>
          <w:rFonts w:asciiTheme="minorHAnsi" w:hAnsiTheme="minorHAnsi" w:cstheme="minorHAnsi"/>
          <w:spacing w:val="-2"/>
          <w:sz w:val="18"/>
        </w:rPr>
        <w:t xml:space="preserve"> but</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verified on the game card by the </w:t>
      </w:r>
      <w:r w:rsidRPr="0046716F">
        <w:rPr>
          <w:rFonts w:asciiTheme="minorHAnsi" w:hAnsiTheme="minorHAnsi" w:cstheme="minorHAnsi"/>
          <w:spacing w:val="-2"/>
          <w:sz w:val="18"/>
        </w:rPr>
        <w:t>referee.</w:t>
      </w:r>
    </w:p>
    <w:p w14:paraId="26B97154" w14:textId="77777777" w:rsidR="00FB118A" w:rsidRPr="0046716F" w:rsidRDefault="00DA3BD7" w:rsidP="00B6294F">
      <w:pPr>
        <w:pStyle w:val="Heading2"/>
        <w:rPr>
          <w:rFonts w:asciiTheme="minorHAnsi" w:hAnsiTheme="minorHAnsi" w:cstheme="minorHAnsi"/>
          <w:sz w:val="21"/>
        </w:rPr>
      </w:pPr>
      <w:bookmarkStart w:id="111" w:name="_TOC_250021"/>
      <w:r w:rsidRPr="0046716F">
        <w:rPr>
          <w:rFonts w:asciiTheme="minorHAnsi" w:hAnsiTheme="minorHAnsi" w:cstheme="minorHAnsi"/>
          <w:sz w:val="21"/>
        </w:rPr>
        <w:t>WITHDRAWAL</w:t>
      </w:r>
      <w:r w:rsidRPr="0046716F">
        <w:rPr>
          <w:rFonts w:asciiTheme="minorHAnsi" w:hAnsiTheme="minorHAnsi" w:cstheme="minorHAnsi"/>
          <w:spacing w:val="-16"/>
          <w:sz w:val="21"/>
        </w:rPr>
        <w:t xml:space="preserve"> </w:t>
      </w:r>
      <w:r w:rsidRPr="0046716F">
        <w:rPr>
          <w:rFonts w:asciiTheme="minorHAnsi" w:hAnsiTheme="minorHAnsi" w:cstheme="minorHAnsi"/>
          <w:spacing w:val="-1"/>
          <w:sz w:val="21"/>
        </w:rPr>
        <w:t>OR</w:t>
      </w:r>
      <w:r w:rsidRPr="0046716F">
        <w:rPr>
          <w:rFonts w:asciiTheme="minorHAnsi" w:hAnsiTheme="minorHAnsi" w:cstheme="minorHAnsi"/>
          <w:spacing w:val="-14"/>
          <w:sz w:val="21"/>
        </w:rPr>
        <w:t xml:space="preserve"> </w:t>
      </w:r>
      <w:r w:rsidRPr="0046716F">
        <w:rPr>
          <w:rFonts w:asciiTheme="minorHAnsi" w:hAnsiTheme="minorHAnsi" w:cstheme="minorHAnsi"/>
          <w:sz w:val="21"/>
        </w:rPr>
        <w:t>DISQUALIFICATION</w:t>
      </w:r>
      <w:r w:rsidRPr="0046716F">
        <w:rPr>
          <w:rFonts w:asciiTheme="minorHAnsi" w:hAnsiTheme="minorHAnsi" w:cstheme="minorHAnsi"/>
          <w:spacing w:val="-14"/>
          <w:sz w:val="21"/>
        </w:rPr>
        <w:t xml:space="preserve"> </w:t>
      </w:r>
      <w:r w:rsidRPr="0046716F">
        <w:rPr>
          <w:rFonts w:asciiTheme="minorHAnsi" w:hAnsiTheme="minorHAnsi" w:cstheme="minorHAnsi"/>
          <w:sz w:val="21"/>
        </w:rPr>
        <w:t>FROM</w:t>
      </w:r>
      <w:r w:rsidRPr="0046716F">
        <w:rPr>
          <w:rFonts w:asciiTheme="minorHAnsi" w:hAnsiTheme="minorHAnsi" w:cstheme="minorHAnsi"/>
          <w:spacing w:val="-16"/>
          <w:sz w:val="21"/>
        </w:rPr>
        <w:t xml:space="preserve"> </w:t>
      </w:r>
      <w:r w:rsidRPr="0046716F">
        <w:rPr>
          <w:rFonts w:asciiTheme="minorHAnsi" w:hAnsiTheme="minorHAnsi" w:cstheme="minorHAnsi"/>
          <w:sz w:val="21"/>
        </w:rPr>
        <w:t>COMPETITION</w:t>
      </w:r>
      <w:r w:rsidRPr="0046716F">
        <w:rPr>
          <w:rFonts w:asciiTheme="minorHAnsi" w:hAnsiTheme="minorHAnsi" w:cstheme="minorHAnsi"/>
          <w:spacing w:val="-14"/>
          <w:sz w:val="21"/>
        </w:rPr>
        <w:t xml:space="preserve"> </w:t>
      </w:r>
      <w:r w:rsidRPr="0046716F">
        <w:rPr>
          <w:rFonts w:asciiTheme="minorHAnsi" w:hAnsiTheme="minorHAnsi" w:cstheme="minorHAnsi"/>
          <w:sz w:val="21"/>
        </w:rPr>
        <w:t>REPLACEMENT</w:t>
      </w:r>
      <w:r w:rsidRPr="0046716F">
        <w:rPr>
          <w:rFonts w:asciiTheme="minorHAnsi" w:hAnsiTheme="minorHAnsi" w:cstheme="minorHAnsi"/>
          <w:spacing w:val="-15"/>
          <w:sz w:val="21"/>
        </w:rPr>
        <w:t xml:space="preserve"> </w:t>
      </w:r>
      <w:r w:rsidRPr="0046716F">
        <w:rPr>
          <w:rFonts w:asciiTheme="minorHAnsi" w:hAnsiTheme="minorHAnsi" w:cstheme="minorHAnsi"/>
          <w:sz w:val="21"/>
        </w:rPr>
        <w:t>POLICY</w:t>
      </w:r>
      <w:bookmarkEnd w:id="111"/>
    </w:p>
    <w:p w14:paraId="333D5ABD" w14:textId="77777777" w:rsidR="00FB118A" w:rsidRPr="0046716F" w:rsidRDefault="008127E1" w:rsidP="00131F9E">
      <w:pPr>
        <w:spacing w:line="20" w:lineRule="atLeast"/>
        <w:ind w:left="313"/>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963389A" wp14:editId="3E7F2FAE">
                <wp:extent cx="4590415" cy="6350"/>
                <wp:effectExtent l="1905" t="4445" r="8255" b="8255"/>
                <wp:docPr id="5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58" name="Group 48"/>
                        <wpg:cNvGrpSpPr>
                          <a:grpSpLocks/>
                        </wpg:cNvGrpSpPr>
                        <wpg:grpSpPr bwMode="auto">
                          <a:xfrm>
                            <a:off x="5" y="5"/>
                            <a:ext cx="7220" cy="2"/>
                            <a:chOff x="5" y="5"/>
                            <a:chExt cx="7220" cy="2"/>
                          </a:xfrm>
                        </wpg:grpSpPr>
                        <wps:wsp>
                          <wps:cNvPr id="59" name="Freeform 49"/>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CF0C4A" id="Group 47"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">
                <v:group id="Group 48"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9"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53CED97A"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The AYSO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gives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opportunity</w:t>
      </w:r>
      <w:r w:rsidRPr="0046716F">
        <w:rPr>
          <w:rFonts w:asciiTheme="minorHAnsi" w:hAnsiTheme="minorHAnsi" w:cstheme="minorHAnsi"/>
          <w:sz w:val="18"/>
        </w:rPr>
        <w:t xml:space="preserve"> to meet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compete against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from across the country in</w:t>
      </w:r>
      <w:r w:rsidRPr="0046716F">
        <w:rPr>
          <w:rFonts w:asciiTheme="minorHAnsi" w:hAnsiTheme="minorHAnsi" w:cstheme="minorHAnsi"/>
          <w:spacing w:val="105"/>
          <w:sz w:val="18"/>
        </w:rPr>
        <w:t xml:space="preserve"> </w:t>
      </w:r>
      <w:r w:rsidRPr="0046716F">
        <w:rPr>
          <w:rFonts w:asciiTheme="minorHAnsi" w:hAnsiTheme="minorHAnsi" w:cstheme="minorHAnsi"/>
          <w:sz w:val="18"/>
        </w:rPr>
        <w:t>an enhanced and different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environment</w:t>
      </w:r>
      <w:r w:rsidRPr="0046716F">
        <w:rPr>
          <w:rFonts w:asciiTheme="minorHAnsi" w:hAnsiTheme="minorHAnsi" w:cstheme="minorHAnsi"/>
          <w:spacing w:val="2"/>
          <w:sz w:val="18"/>
        </w:rPr>
        <w:t xml:space="preserve"> </w:t>
      </w:r>
      <w:r w:rsidRPr="0046716F">
        <w:rPr>
          <w:rFonts w:asciiTheme="minorHAnsi" w:hAnsiTheme="minorHAnsi" w:cstheme="minorHAnsi"/>
          <w:sz w:val="18"/>
        </w:rPr>
        <w:t>from their</w:t>
      </w:r>
      <w:r w:rsidRPr="0046716F">
        <w:rPr>
          <w:rFonts w:asciiTheme="minorHAnsi" w:hAnsiTheme="minorHAnsi" w:cstheme="minorHAnsi"/>
          <w:spacing w:val="1"/>
          <w:sz w:val="18"/>
        </w:rPr>
        <w:t xml:space="preserve"> </w:t>
      </w:r>
      <w:r w:rsidRPr="0046716F">
        <w:rPr>
          <w:rFonts w:asciiTheme="minorHAnsi" w:hAnsiTheme="minorHAnsi" w:cstheme="minorHAnsi"/>
          <w:sz w:val="18"/>
        </w:rPr>
        <w:t>primary</w:t>
      </w:r>
      <w:r w:rsidRPr="0046716F">
        <w:rPr>
          <w:rFonts w:asciiTheme="minorHAnsi" w:hAnsiTheme="minorHAnsi" w:cstheme="minorHAnsi"/>
          <w:spacing w:val="-3"/>
          <w:sz w:val="18"/>
        </w:rPr>
        <w:t xml:space="preserve"> </w:t>
      </w:r>
      <w:r w:rsidRPr="0046716F">
        <w:rPr>
          <w:rFonts w:asciiTheme="minorHAnsi" w:hAnsiTheme="minorHAnsi" w:cstheme="minorHAnsi"/>
          <w:sz w:val="18"/>
        </w:rPr>
        <w:t>season experiences.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are based on the cultural</w:t>
      </w:r>
      <w:r w:rsidRPr="0046716F">
        <w:rPr>
          <w:rFonts w:asciiTheme="minorHAnsi" w:hAnsiTheme="minorHAnsi" w:cstheme="minorHAnsi"/>
          <w:spacing w:val="67"/>
          <w:sz w:val="18"/>
        </w:rPr>
        <w:t xml:space="preserve"> </w:t>
      </w:r>
      <w:r w:rsidRPr="0046716F">
        <w:rPr>
          <w:rFonts w:asciiTheme="minorHAnsi" w:hAnsiTheme="minorHAnsi" w:cstheme="minorHAnsi"/>
          <w:sz w:val="18"/>
        </w:rPr>
        <w:t>experience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making </w:t>
      </w:r>
      <w:r w:rsidRPr="0046716F">
        <w:rPr>
          <w:rFonts w:asciiTheme="minorHAnsi" w:hAnsiTheme="minorHAnsi" w:cstheme="minorHAnsi"/>
          <w:spacing w:val="-2"/>
          <w:sz w:val="18"/>
        </w:rPr>
        <w:t>new</w:t>
      </w:r>
      <w:r w:rsidRPr="0046716F">
        <w:rPr>
          <w:rFonts w:asciiTheme="minorHAnsi" w:hAnsiTheme="minorHAnsi" w:cstheme="minorHAnsi"/>
          <w:sz w:val="18"/>
        </w:rPr>
        <w:t xml:space="preserve"> friends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while </w:t>
      </w:r>
      <w:r w:rsidRPr="0046716F">
        <w:rPr>
          <w:rFonts w:asciiTheme="minorHAnsi" w:hAnsiTheme="minorHAnsi" w:cstheme="minorHAnsi"/>
          <w:spacing w:val="-2"/>
          <w:sz w:val="18"/>
        </w:rPr>
        <w:t>playing</w:t>
      </w:r>
      <w:r w:rsidRPr="0046716F">
        <w:rPr>
          <w:rFonts w:asciiTheme="minorHAnsi" w:hAnsiTheme="minorHAnsi" w:cstheme="minorHAnsi"/>
          <w:sz w:val="18"/>
        </w:rPr>
        <w:t xml:space="preserve"> soccer. 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want</w:t>
      </w:r>
      <w:r w:rsidRPr="0046716F">
        <w:rPr>
          <w:rFonts w:asciiTheme="minorHAnsi" w:hAnsiTheme="minorHAnsi" w:cstheme="minorHAnsi"/>
          <w:spacing w:val="1"/>
          <w:sz w:val="18"/>
        </w:rPr>
        <w:t xml:space="preserve"> </w:t>
      </w:r>
      <w:r w:rsidRPr="0046716F">
        <w:rPr>
          <w:rFonts w:asciiTheme="minorHAnsi" w:hAnsiTheme="minorHAnsi" w:cstheme="minorHAnsi"/>
          <w:sz w:val="18"/>
        </w:rPr>
        <w:t>to do their</w:t>
      </w:r>
      <w:r w:rsidRPr="0046716F">
        <w:rPr>
          <w:rFonts w:asciiTheme="minorHAnsi" w:hAnsiTheme="minorHAnsi" w:cstheme="minorHAnsi"/>
          <w:spacing w:val="1"/>
          <w:sz w:val="18"/>
        </w:rPr>
        <w:t xml:space="preserve"> </w:t>
      </w:r>
      <w:r w:rsidRPr="0046716F">
        <w:rPr>
          <w:rFonts w:asciiTheme="minorHAnsi" w:hAnsiTheme="minorHAnsi" w:cstheme="minorHAnsi"/>
          <w:sz w:val="18"/>
        </w:rPr>
        <w:t>best</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this fun </w:t>
      </w:r>
      <w:r w:rsidRPr="0046716F">
        <w:rPr>
          <w:rFonts w:asciiTheme="minorHAnsi" w:hAnsiTheme="minorHAnsi" w:cstheme="minorHAnsi"/>
          <w:spacing w:val="-2"/>
          <w:sz w:val="18"/>
        </w:rPr>
        <w:t>and</w:t>
      </w:r>
      <w:r w:rsidRPr="0046716F">
        <w:rPr>
          <w:rFonts w:asciiTheme="minorHAnsi" w:hAnsiTheme="minorHAnsi" w:cstheme="minorHAnsi"/>
          <w:sz w:val="18"/>
        </w:rPr>
        <w:t xml:space="preserve"> fair</w:t>
      </w:r>
      <w:r w:rsidRPr="0046716F">
        <w:rPr>
          <w:rFonts w:asciiTheme="minorHAnsi" w:hAnsiTheme="minorHAnsi" w:cstheme="minorHAnsi"/>
          <w:spacing w:val="95"/>
          <w:sz w:val="18"/>
        </w:rPr>
        <w:t xml:space="preserve"> </w:t>
      </w:r>
      <w:r w:rsidRPr="0046716F">
        <w:rPr>
          <w:rFonts w:asciiTheme="minorHAnsi" w:hAnsiTheme="minorHAnsi" w:cstheme="minorHAnsi"/>
          <w:sz w:val="18"/>
        </w:rPr>
        <w:t>environment,</w:t>
      </w:r>
      <w:r w:rsidRPr="0046716F">
        <w:rPr>
          <w:rFonts w:asciiTheme="minorHAnsi" w:hAnsiTheme="minorHAnsi" w:cstheme="minorHAnsi"/>
          <w:spacing w:val="1"/>
          <w:sz w:val="18"/>
        </w:rPr>
        <w:t xml:space="preserve"> </w:t>
      </w:r>
      <w:r w:rsidRPr="0046716F">
        <w:rPr>
          <w:rFonts w:asciiTheme="minorHAnsi" w:hAnsiTheme="minorHAnsi" w:cstheme="minorHAnsi"/>
          <w:sz w:val="18"/>
        </w:rPr>
        <w:t>whether</w:t>
      </w:r>
      <w:r w:rsidRPr="0046716F">
        <w:rPr>
          <w:rFonts w:asciiTheme="minorHAnsi" w:hAnsiTheme="minorHAnsi" w:cstheme="minorHAnsi"/>
          <w:spacing w:val="1"/>
          <w:sz w:val="18"/>
        </w:rPr>
        <w:t xml:space="preserve"> </w:t>
      </w:r>
      <w:r w:rsidRPr="0046716F">
        <w:rPr>
          <w:rFonts w:asciiTheme="minorHAnsi" w:hAnsiTheme="minorHAnsi" w:cstheme="minorHAnsi"/>
          <w:sz w:val="18"/>
        </w:rPr>
        <w:t>in a Soccerfest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3"/>
          <w:sz w:val="18"/>
        </w:rPr>
        <w:t xml:space="preserve"> </w:t>
      </w:r>
      <w:r w:rsidRPr="0046716F">
        <w:rPr>
          <w:rFonts w:asciiTheme="minorHAnsi" w:hAnsiTheme="minorHAnsi" w:cstheme="minorHAnsi"/>
          <w:sz w:val="18"/>
        </w:rPr>
        <w:t>competitive match.</w:t>
      </w:r>
    </w:p>
    <w:p w14:paraId="417A0ED6" w14:textId="77777777" w:rsidR="00FB118A" w:rsidRPr="0046716F" w:rsidRDefault="00FB118A" w:rsidP="00131F9E">
      <w:pPr>
        <w:spacing w:before="4"/>
        <w:jc w:val="both"/>
        <w:rPr>
          <w:rFonts w:eastAsia="Arial" w:cstheme="minorHAnsi"/>
          <w:sz w:val="18"/>
          <w:szCs w:val="16"/>
        </w:rPr>
      </w:pPr>
    </w:p>
    <w:p w14:paraId="029808B4" w14:textId="6690A73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activities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span an entire week</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can,</w:t>
      </w:r>
      <w:r w:rsidRPr="0046716F">
        <w:rPr>
          <w:rFonts w:asciiTheme="minorHAnsi" w:hAnsiTheme="minorHAnsi" w:cstheme="minorHAnsi"/>
          <w:spacing w:val="1"/>
          <w:sz w:val="18"/>
        </w:rPr>
        <w:t xml:space="preserve"> </w:t>
      </w:r>
      <w:r w:rsidRPr="0046716F">
        <w:rPr>
          <w:rFonts w:asciiTheme="minorHAnsi" w:hAnsiTheme="minorHAnsi" w:cstheme="minorHAnsi"/>
          <w:sz w:val="18"/>
        </w:rPr>
        <w:t>on occasion,</w:t>
      </w:r>
      <w:r w:rsidRPr="0046716F">
        <w:rPr>
          <w:rFonts w:asciiTheme="minorHAnsi" w:hAnsiTheme="minorHAnsi" w:cstheme="minorHAnsi"/>
          <w:spacing w:val="1"/>
          <w:sz w:val="18"/>
        </w:rPr>
        <w:t xml:space="preserve"> </w:t>
      </w:r>
      <w:r w:rsidRPr="0046716F">
        <w:rPr>
          <w:rFonts w:asciiTheme="minorHAnsi" w:hAnsiTheme="minorHAnsi" w:cstheme="minorHAnsi"/>
          <w:sz w:val="18"/>
        </w:rPr>
        <w:t>conflict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w:t>
      </w:r>
      <w:r w:rsidRPr="0046716F">
        <w:rPr>
          <w:rFonts w:asciiTheme="minorHAnsi" w:hAnsiTheme="minorHAnsi" w:cstheme="minorHAnsi"/>
          <w:spacing w:val="-2"/>
          <w:sz w:val="18"/>
        </w:rPr>
        <w:t>pre-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determined</w:t>
      </w:r>
      <w:r w:rsidRPr="0046716F">
        <w:rPr>
          <w:rFonts w:asciiTheme="minorHAnsi" w:hAnsiTheme="minorHAnsi" w:cstheme="minorHAnsi"/>
          <w:sz w:val="18"/>
        </w:rPr>
        <w:t xml:space="preserve"> </w:t>
      </w:r>
      <w:r w:rsidR="00902BCA">
        <w:rPr>
          <w:rFonts w:asciiTheme="minorHAnsi" w:hAnsiTheme="minorHAnsi" w:cstheme="minorHAnsi"/>
          <w:sz w:val="18"/>
        </w:rPr>
        <w:t>family obligations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events.</w:t>
      </w:r>
      <w:r w:rsidRPr="0046716F">
        <w:rPr>
          <w:rFonts w:asciiTheme="minorHAnsi" w:hAnsiTheme="minorHAnsi" w:cstheme="minorHAnsi"/>
          <w:spacing w:val="-4"/>
          <w:sz w:val="18"/>
        </w:rPr>
        <w:t xml:space="preserve"> </w:t>
      </w:r>
      <w:r w:rsidRPr="0046716F">
        <w:rPr>
          <w:rFonts w:asciiTheme="minorHAnsi" w:hAnsiTheme="minorHAnsi" w:cstheme="minorHAnsi"/>
          <w:sz w:val="18"/>
        </w:rPr>
        <w:t>When conflicts</w:t>
      </w:r>
      <w:r w:rsidRPr="0046716F">
        <w:rPr>
          <w:rFonts w:asciiTheme="minorHAnsi" w:hAnsiTheme="minorHAnsi" w:cstheme="minorHAnsi"/>
          <w:spacing w:val="2"/>
          <w:sz w:val="18"/>
        </w:rPr>
        <w:t xml:space="preserve"> </w:t>
      </w:r>
      <w:r w:rsidRPr="0046716F">
        <w:rPr>
          <w:rFonts w:asciiTheme="minorHAnsi" w:hAnsiTheme="minorHAnsi" w:cstheme="minorHAnsi"/>
          <w:sz w:val="18"/>
        </w:rPr>
        <w:t>arise they pose difficult</w:t>
      </w:r>
      <w:r w:rsidRPr="0046716F">
        <w:rPr>
          <w:rFonts w:asciiTheme="minorHAnsi" w:hAnsiTheme="minorHAnsi" w:cstheme="minorHAnsi"/>
          <w:spacing w:val="1"/>
          <w:sz w:val="18"/>
        </w:rPr>
        <w:t xml:space="preserve"> </w:t>
      </w:r>
      <w:r w:rsidRPr="0046716F">
        <w:rPr>
          <w:rFonts w:asciiTheme="minorHAnsi" w:hAnsiTheme="minorHAnsi" w:cstheme="minorHAnsi"/>
          <w:sz w:val="18"/>
        </w:rPr>
        <w:t>decisions</w:t>
      </w:r>
      <w:r w:rsidRPr="0046716F">
        <w:rPr>
          <w:rFonts w:asciiTheme="minorHAnsi" w:hAnsiTheme="minorHAnsi" w:cstheme="minorHAnsi"/>
          <w:spacing w:val="2"/>
          <w:sz w:val="18"/>
        </w:rPr>
        <w:t xml:space="preserve"> </w:t>
      </w:r>
      <w:r w:rsidRPr="0046716F">
        <w:rPr>
          <w:rFonts w:asciiTheme="minorHAnsi" w:hAnsiTheme="minorHAnsi" w:cstheme="minorHAnsi"/>
          <w:sz w:val="18"/>
        </w:rPr>
        <w:t>for both the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well</w:t>
      </w:r>
      <w:r w:rsidRPr="0046716F">
        <w:rPr>
          <w:rFonts w:asciiTheme="minorHAnsi" w:hAnsiTheme="minorHAnsi" w:cstheme="minorHAnsi"/>
          <w:spacing w:val="1"/>
          <w:sz w:val="18"/>
        </w:rPr>
        <w:t xml:space="preserve"> </w:t>
      </w:r>
      <w:r w:rsidRPr="0046716F">
        <w:rPr>
          <w:rFonts w:asciiTheme="minorHAnsi" w:hAnsiTheme="minorHAnsi" w:cstheme="minorHAnsi"/>
          <w:sz w:val="18"/>
        </w:rPr>
        <w:t>as for the Games,</w:t>
      </w:r>
      <w:r w:rsidRPr="0046716F">
        <w:rPr>
          <w:rFonts w:asciiTheme="minorHAnsi" w:hAnsiTheme="minorHAnsi" w:cstheme="minorHAnsi"/>
          <w:spacing w:val="75"/>
          <w:sz w:val="18"/>
        </w:rPr>
        <w:t xml:space="preserve"> </w:t>
      </w:r>
      <w:r w:rsidRPr="0046716F">
        <w:rPr>
          <w:rFonts w:asciiTheme="minorHAnsi" w:hAnsiTheme="minorHAnsi" w:cstheme="minorHAnsi"/>
          <w:sz w:val="18"/>
        </w:rPr>
        <w:t>which desire that</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fully participate.</w:t>
      </w:r>
    </w:p>
    <w:p w14:paraId="1D929684" w14:textId="77777777" w:rsidR="00FB118A" w:rsidRPr="0046716F" w:rsidRDefault="00FB118A" w:rsidP="00131F9E">
      <w:pPr>
        <w:spacing w:before="11"/>
        <w:jc w:val="both"/>
        <w:rPr>
          <w:rFonts w:eastAsia="Arial" w:cstheme="minorHAnsi"/>
          <w:sz w:val="16"/>
          <w:szCs w:val="15"/>
        </w:rPr>
      </w:pPr>
    </w:p>
    <w:p w14:paraId="1BA5177B" w14:textId="64D77295"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pacing w:val="-2"/>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with known commitment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attendance</w:t>
      </w:r>
      <w:r w:rsidRPr="0046716F">
        <w:rPr>
          <w:rFonts w:asciiTheme="minorHAnsi" w:hAnsiTheme="minorHAnsi" w:cstheme="minorHAnsi"/>
          <w:sz w:val="18"/>
        </w:rPr>
        <w:t xml:space="preserve"> issues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which </w:t>
      </w:r>
      <w:r w:rsidRPr="0046716F">
        <w:rPr>
          <w:rFonts w:asciiTheme="minorHAnsi" w:hAnsiTheme="minorHAnsi" w:cstheme="minorHAnsi"/>
          <w:spacing w:val="-2"/>
          <w:sz w:val="18"/>
        </w:rPr>
        <w:t>attend</w:t>
      </w:r>
      <w:r w:rsidRPr="0046716F">
        <w:rPr>
          <w:rFonts w:asciiTheme="minorHAnsi" w:hAnsiTheme="minorHAnsi" w:cstheme="minorHAnsi"/>
          <w:sz w:val="18"/>
        </w:rPr>
        <w:t xml:space="preserve"> the Games,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Games’</w:t>
      </w:r>
      <w:r w:rsidRPr="0046716F">
        <w:rPr>
          <w:rFonts w:asciiTheme="minorHAnsi" w:hAnsiTheme="minorHAnsi" w:cstheme="minorHAnsi"/>
          <w:spacing w:val="1"/>
          <w:sz w:val="18"/>
        </w:rPr>
        <w:t xml:space="preserve"> </w:t>
      </w:r>
      <w:r w:rsidRPr="0046716F">
        <w:rPr>
          <w:rFonts w:asciiTheme="minorHAnsi" w:hAnsiTheme="minorHAnsi" w:cstheme="minorHAnsi"/>
          <w:sz w:val="18"/>
        </w:rPr>
        <w:t>decision of</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how far a team</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intends</w:t>
      </w:r>
      <w:r w:rsidRPr="0046716F">
        <w:rPr>
          <w:rFonts w:asciiTheme="minorHAnsi" w:hAnsiTheme="minorHAnsi" w:cstheme="minorHAnsi"/>
          <w:spacing w:val="2"/>
          <w:sz w:val="18"/>
        </w:rPr>
        <w:t xml:space="preserve"> </w:t>
      </w:r>
      <w:r w:rsidRPr="0046716F">
        <w:rPr>
          <w:rFonts w:asciiTheme="minorHAnsi" w:hAnsiTheme="minorHAnsi" w:cstheme="minorHAnsi"/>
          <w:sz w:val="18"/>
        </w:rPr>
        <w:t>to withdraw early should be allowed to advance,</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fair </w:t>
      </w:r>
      <w:r w:rsidRPr="0046716F">
        <w:rPr>
          <w:rFonts w:asciiTheme="minorHAnsi" w:hAnsiTheme="minorHAnsi" w:cstheme="minorHAnsi"/>
          <w:spacing w:val="-2"/>
          <w:sz w:val="18"/>
        </w:rPr>
        <w:t>and</w:t>
      </w:r>
      <w:r w:rsidRPr="0046716F">
        <w:rPr>
          <w:rFonts w:asciiTheme="minorHAnsi" w:hAnsiTheme="minorHAnsi" w:cstheme="minorHAnsi"/>
          <w:sz w:val="18"/>
        </w:rPr>
        <w:t xml:space="preserve"> consistent.</w:t>
      </w:r>
      <w:r w:rsidRPr="0046716F">
        <w:rPr>
          <w:rFonts w:asciiTheme="minorHAnsi" w:hAnsiTheme="minorHAnsi" w:cstheme="minorHAnsi"/>
          <w:spacing w:val="1"/>
          <w:sz w:val="18"/>
        </w:rPr>
        <w:t xml:space="preserve"> </w:t>
      </w:r>
      <w:r w:rsidRPr="0046716F">
        <w:rPr>
          <w:rFonts w:asciiTheme="minorHAnsi" w:hAnsiTheme="minorHAnsi" w:cstheme="minorHAnsi"/>
          <w:sz w:val="18"/>
        </w:rPr>
        <w:t>The disruption or</w:t>
      </w:r>
      <w:r w:rsidRPr="0046716F">
        <w:rPr>
          <w:rFonts w:asciiTheme="minorHAnsi" w:hAnsiTheme="minorHAnsi" w:cstheme="minorHAnsi"/>
          <w:spacing w:val="1"/>
          <w:sz w:val="18"/>
        </w:rPr>
        <w:t xml:space="preserve"> </w:t>
      </w:r>
      <w:r w:rsidRPr="0046716F">
        <w:rPr>
          <w:rFonts w:asciiTheme="minorHAnsi" w:hAnsiTheme="minorHAnsi" w:cstheme="minorHAnsi"/>
          <w:sz w:val="18"/>
        </w:rPr>
        <w:t>unfairness</w:t>
      </w:r>
      <w:r w:rsidRPr="0046716F">
        <w:rPr>
          <w:rFonts w:asciiTheme="minorHAnsi" w:hAnsiTheme="minorHAnsi" w:cstheme="minorHAnsi"/>
          <w:spacing w:val="57"/>
          <w:sz w:val="18"/>
        </w:rPr>
        <w:t xml:space="preserve"> </w:t>
      </w:r>
      <w:r w:rsidRPr="0046716F">
        <w:rPr>
          <w:rFonts w:asciiTheme="minorHAnsi" w:hAnsiTheme="minorHAnsi" w:cstheme="minorHAnsi"/>
          <w:sz w:val="18"/>
        </w:rPr>
        <w:t>caused to the remaining team or</w:t>
      </w:r>
      <w:r w:rsidRPr="0046716F">
        <w:rPr>
          <w:rFonts w:asciiTheme="minorHAnsi" w:hAnsiTheme="minorHAnsi" w:cstheme="minorHAnsi"/>
          <w:spacing w:val="4"/>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which would </w:t>
      </w:r>
      <w:r w:rsidRPr="0046716F">
        <w:rPr>
          <w:rFonts w:asciiTheme="minorHAnsi" w:hAnsiTheme="minorHAnsi" w:cstheme="minorHAnsi"/>
          <w:spacing w:val="-2"/>
          <w:sz w:val="18"/>
        </w:rPr>
        <w:t>have</w:t>
      </w:r>
      <w:r w:rsidRPr="0046716F">
        <w:rPr>
          <w:rFonts w:asciiTheme="minorHAnsi" w:hAnsiTheme="minorHAnsi" w:cstheme="minorHAnsi"/>
          <w:spacing w:val="1"/>
          <w:sz w:val="18"/>
        </w:rPr>
        <w:t xml:space="preserve"> </w:t>
      </w:r>
      <w:r w:rsidRPr="0046716F">
        <w:rPr>
          <w:rFonts w:asciiTheme="minorHAnsi" w:hAnsiTheme="minorHAnsi" w:cstheme="minorHAnsi"/>
          <w:sz w:val="18"/>
        </w:rPr>
        <w:t>advanced if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another</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early</w:t>
      </w:r>
      <w:r w:rsidRPr="0046716F">
        <w:rPr>
          <w:rFonts w:asciiTheme="minorHAnsi" w:hAnsiTheme="minorHAnsi" w:cstheme="minorHAnsi"/>
          <w:sz w:val="18"/>
        </w:rPr>
        <w:t xml:space="preserve"> withdrawal</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be</w:t>
      </w:r>
      <w:r w:rsidRPr="0046716F">
        <w:rPr>
          <w:rFonts w:asciiTheme="minorHAnsi" w:hAnsiTheme="minorHAnsi" w:cstheme="minorHAnsi"/>
          <w:spacing w:val="49"/>
          <w:sz w:val="18"/>
        </w:rPr>
        <w:t xml:space="preserve"> </w:t>
      </w:r>
      <w:r w:rsidRPr="0046716F">
        <w:rPr>
          <w:rFonts w:asciiTheme="minorHAnsi" w:hAnsiTheme="minorHAnsi" w:cstheme="minorHAnsi"/>
          <w:sz w:val="18"/>
        </w:rPr>
        <w:t xml:space="preserve">carefully considered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solution fairly </w:t>
      </w:r>
      <w:r w:rsidRPr="0046716F">
        <w:rPr>
          <w:rFonts w:asciiTheme="minorHAnsi" w:hAnsiTheme="minorHAnsi" w:cstheme="minorHAnsi"/>
          <w:spacing w:val="-2"/>
          <w:sz w:val="18"/>
        </w:rPr>
        <w:t>and</w:t>
      </w:r>
      <w:r w:rsidRPr="0046716F">
        <w:rPr>
          <w:rFonts w:asciiTheme="minorHAnsi" w:hAnsiTheme="minorHAnsi" w:cstheme="minorHAnsi"/>
          <w:sz w:val="18"/>
        </w:rPr>
        <w:t xml:space="preserve"> consistently </w:t>
      </w:r>
      <w:r w:rsidRPr="0046716F">
        <w:rPr>
          <w:rFonts w:asciiTheme="minorHAnsi" w:hAnsiTheme="minorHAnsi" w:cstheme="minorHAnsi"/>
          <w:spacing w:val="-2"/>
          <w:sz w:val="18"/>
        </w:rPr>
        <w:t>applied.</w:t>
      </w:r>
    </w:p>
    <w:p w14:paraId="278285C7" w14:textId="77777777" w:rsidR="00FB118A" w:rsidRPr="0046716F" w:rsidRDefault="00FB118A" w:rsidP="00131F9E">
      <w:pPr>
        <w:spacing w:before="11"/>
        <w:jc w:val="both"/>
        <w:rPr>
          <w:rFonts w:eastAsia="Arial" w:cstheme="minorHAnsi"/>
          <w:sz w:val="16"/>
          <w:szCs w:val="15"/>
        </w:rPr>
      </w:pPr>
    </w:p>
    <w:p w14:paraId="5552F0B1" w14:textId="7C04FF3A"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There can also be unfortunate instances</w:t>
      </w:r>
      <w:r w:rsidRPr="0046716F">
        <w:rPr>
          <w:rFonts w:asciiTheme="minorHAnsi" w:hAnsiTheme="minorHAnsi" w:cstheme="minorHAnsi"/>
          <w:spacing w:val="2"/>
          <w:sz w:val="18"/>
        </w:rPr>
        <w:t xml:space="preserve"> </w:t>
      </w:r>
      <w:r w:rsidRPr="0046716F">
        <w:rPr>
          <w:rFonts w:asciiTheme="minorHAnsi" w:hAnsiTheme="minorHAnsi" w:cstheme="minorHAnsi"/>
          <w:sz w:val="18"/>
        </w:rPr>
        <w:t>in which 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disqualified from continuing </w:t>
      </w:r>
      <w:r w:rsidRPr="0046716F">
        <w:rPr>
          <w:rFonts w:asciiTheme="minorHAnsi" w:hAnsiTheme="minorHAnsi" w:cstheme="minorHAnsi"/>
          <w:spacing w:val="-2"/>
          <w:sz w:val="18"/>
        </w:rPr>
        <w:t>due</w:t>
      </w:r>
      <w:r w:rsidRPr="0046716F">
        <w:rPr>
          <w:rFonts w:asciiTheme="minorHAnsi" w:hAnsiTheme="minorHAnsi" w:cstheme="minorHAnsi"/>
          <w:sz w:val="18"/>
        </w:rPr>
        <w:t xml:space="preserve"> to disciplinary or</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other technical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issues. This can </w:t>
      </w:r>
      <w:r w:rsidRPr="0046716F">
        <w:rPr>
          <w:rFonts w:asciiTheme="minorHAnsi" w:hAnsiTheme="minorHAnsi" w:cstheme="minorHAnsi"/>
          <w:spacing w:val="-2"/>
          <w:sz w:val="18"/>
        </w:rPr>
        <w:t>leave</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openings</w:t>
      </w:r>
      <w:r w:rsidRPr="0046716F">
        <w:rPr>
          <w:rFonts w:asciiTheme="minorHAnsi" w:hAnsiTheme="minorHAnsi" w:cstheme="minorHAnsi"/>
          <w:spacing w:val="2"/>
          <w:sz w:val="18"/>
        </w:rPr>
        <w:t xml:space="preserve"> </w:t>
      </w:r>
      <w:r w:rsidRPr="0046716F">
        <w:rPr>
          <w:rFonts w:asciiTheme="minorHAnsi" w:hAnsiTheme="minorHAnsi" w:cstheme="minorHAnsi"/>
          <w:sz w:val="18"/>
        </w:rPr>
        <w:t>in matches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need</w:t>
      </w:r>
      <w:r w:rsidRPr="0046716F">
        <w:rPr>
          <w:rFonts w:asciiTheme="minorHAnsi" w:hAnsiTheme="minorHAnsi" w:cstheme="minorHAnsi"/>
          <w:sz w:val="18"/>
        </w:rPr>
        <w:t xml:space="preserve"> to be filled by a pre-determined</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method.</w:t>
      </w:r>
    </w:p>
    <w:p w14:paraId="69E8A87D" w14:textId="7831F86B"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In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with medal</w:t>
      </w:r>
      <w:r w:rsidRPr="0046716F">
        <w:rPr>
          <w:rFonts w:asciiTheme="minorHAnsi" w:hAnsiTheme="minorHAnsi" w:cstheme="minorHAnsi"/>
          <w:spacing w:val="1"/>
          <w:sz w:val="18"/>
        </w:rPr>
        <w:t xml:space="preserve"> </w:t>
      </w:r>
      <w:r w:rsidRPr="0046716F">
        <w:rPr>
          <w:rFonts w:asciiTheme="minorHAnsi" w:hAnsiTheme="minorHAnsi" w:cstheme="minorHAnsi"/>
          <w:sz w:val="18"/>
        </w:rPr>
        <w:t>rounds,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upon</w:t>
      </w:r>
      <w:r w:rsidRPr="0046716F">
        <w:rPr>
          <w:rFonts w:asciiTheme="minorHAnsi" w:hAnsiTheme="minorHAnsi" w:cstheme="minorHAnsi"/>
          <w:sz w:val="18"/>
        </w:rPr>
        <w:t xml:space="preserve"> completion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(see generic</w:t>
      </w:r>
      <w:r w:rsidRPr="0046716F">
        <w:rPr>
          <w:rFonts w:asciiTheme="minorHAnsi" w:hAnsiTheme="minorHAnsi" w:cstheme="minorHAnsi"/>
          <w:spacing w:val="2"/>
          <w:sz w:val="18"/>
        </w:rPr>
        <w:t xml:space="preserve"> </w:t>
      </w:r>
      <w:r w:rsidRPr="0046716F">
        <w:rPr>
          <w:rFonts w:asciiTheme="minorHAnsi" w:hAnsiTheme="minorHAnsi" w:cstheme="minorHAnsi"/>
          <w:sz w:val="18"/>
        </w:rPr>
        <w:t>Game Schedule),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top two </w:t>
      </w:r>
      <w:r w:rsidR="00902BCA">
        <w:rPr>
          <w:rFonts w:asciiTheme="minorHAnsi" w:hAnsiTheme="minorHAnsi" w:cstheme="minorHAnsi"/>
          <w:sz w:val="18"/>
        </w:rPr>
        <w:t>teams from each</w:t>
      </w:r>
      <w:r w:rsidRPr="0046716F">
        <w:rPr>
          <w:rFonts w:asciiTheme="minorHAnsi" w:hAnsiTheme="minorHAnsi" w:cstheme="minorHAnsi"/>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advance to the play-offs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play an additional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three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 Quarterfinals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on the </w:t>
      </w:r>
      <w:r w:rsidRPr="0046716F">
        <w:rPr>
          <w:rFonts w:asciiTheme="minorHAnsi" w:hAnsiTheme="minorHAnsi" w:cstheme="minorHAnsi"/>
          <w:spacing w:val="-2"/>
          <w:sz w:val="18"/>
        </w:rPr>
        <w:t>afternoon</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Day 3 and</w:t>
      </w:r>
      <w:r w:rsidRPr="0046716F">
        <w:rPr>
          <w:rFonts w:asciiTheme="minorHAnsi" w:hAnsiTheme="minorHAnsi" w:cstheme="minorHAnsi"/>
          <w:spacing w:val="71"/>
          <w:sz w:val="18"/>
        </w:rPr>
        <w:t xml:space="preserve"> </w:t>
      </w:r>
      <w:r w:rsidRPr="0046716F">
        <w:rPr>
          <w:rFonts w:asciiTheme="minorHAnsi" w:hAnsiTheme="minorHAnsi" w:cstheme="minorHAnsi"/>
          <w:sz w:val="18"/>
        </w:rPr>
        <w:t>Semifinals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Finals</w:t>
      </w:r>
      <w:r w:rsidRPr="0046716F">
        <w:rPr>
          <w:rFonts w:asciiTheme="minorHAnsi" w:hAnsiTheme="minorHAnsi" w:cstheme="minorHAnsi"/>
          <w:spacing w:val="2"/>
          <w:sz w:val="18"/>
        </w:rPr>
        <w:t xml:space="preserve"> </w:t>
      </w:r>
      <w:r w:rsidRPr="0046716F">
        <w:rPr>
          <w:rFonts w:asciiTheme="minorHAnsi" w:hAnsiTheme="minorHAnsi" w:cstheme="minorHAnsi"/>
          <w:sz w:val="18"/>
        </w:rPr>
        <w:t>on Day 4.</w:t>
      </w:r>
      <w:r w:rsidRPr="0046716F">
        <w:rPr>
          <w:rFonts w:asciiTheme="minorHAnsi" w:hAnsiTheme="minorHAnsi" w:cstheme="minorHAnsi"/>
          <w:spacing w:val="3"/>
          <w:sz w:val="18"/>
        </w:rPr>
        <w:t xml:space="preserve"> </w:t>
      </w:r>
      <w:r w:rsidRPr="0046716F">
        <w:rPr>
          <w:rFonts w:asciiTheme="minorHAnsi" w:hAnsiTheme="minorHAnsi" w:cstheme="minorHAnsi"/>
          <w:sz w:val="18"/>
        </w:rPr>
        <w:t>The winning and losing teams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Quarter</w:t>
      </w:r>
      <w:r w:rsidRPr="0046716F">
        <w:rPr>
          <w:rFonts w:asciiTheme="minorHAnsi" w:hAnsiTheme="minorHAnsi" w:cstheme="minorHAnsi"/>
          <w:spacing w:val="2"/>
          <w:sz w:val="18"/>
        </w:rPr>
        <w:t xml:space="preserve"> </w:t>
      </w:r>
      <w:r w:rsidRPr="0046716F">
        <w:rPr>
          <w:rFonts w:asciiTheme="minorHAnsi" w:hAnsiTheme="minorHAnsi" w:cstheme="minorHAnsi"/>
          <w:sz w:val="18"/>
        </w:rPr>
        <w:t>Final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advance to the Championship</w:t>
      </w:r>
      <w:r w:rsidRPr="0046716F">
        <w:rPr>
          <w:rFonts w:asciiTheme="minorHAnsi" w:hAnsiTheme="minorHAnsi" w:cstheme="minorHAnsi"/>
          <w:spacing w:val="39"/>
          <w:sz w:val="18"/>
        </w:rPr>
        <w:t xml:space="preserve"> </w:t>
      </w:r>
      <w:r w:rsidRPr="0046716F">
        <w:rPr>
          <w:rFonts w:asciiTheme="minorHAnsi" w:hAnsiTheme="minorHAnsi" w:cstheme="minorHAnsi"/>
          <w:sz w:val="18"/>
        </w:rPr>
        <w:t>bracket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Consolation bracket, respectively.</w:t>
      </w:r>
      <w:r w:rsidRPr="0046716F">
        <w:rPr>
          <w:rFonts w:asciiTheme="minorHAnsi" w:hAnsiTheme="minorHAnsi" w:cstheme="minorHAnsi"/>
          <w:spacing w:val="1"/>
          <w:sz w:val="18"/>
        </w:rPr>
        <w:t xml:space="preserve"> </w:t>
      </w:r>
      <w:r w:rsidRPr="0046716F">
        <w:rPr>
          <w:rFonts w:asciiTheme="minorHAnsi" w:hAnsiTheme="minorHAnsi" w:cstheme="minorHAnsi"/>
          <w:sz w:val="18"/>
        </w:rPr>
        <w:t>Any team that</w:t>
      </w:r>
      <w:r w:rsidRPr="0046716F">
        <w:rPr>
          <w:rFonts w:asciiTheme="minorHAnsi" w:hAnsiTheme="minorHAnsi" w:cstheme="minorHAnsi"/>
          <w:spacing w:val="3"/>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unable</w:t>
      </w:r>
      <w:r w:rsidRPr="0046716F">
        <w:rPr>
          <w:rFonts w:asciiTheme="minorHAnsi" w:hAnsiTheme="minorHAnsi" w:cstheme="minorHAnsi"/>
          <w:sz w:val="18"/>
        </w:rPr>
        <w:t xml:space="preserve"> to complete 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three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medal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rounds</w:t>
      </w:r>
      <w:r w:rsidRPr="0046716F">
        <w:rPr>
          <w:rFonts w:asciiTheme="minorHAnsi" w:hAnsiTheme="minorHAnsi" w:cstheme="minorHAnsi"/>
          <w:spacing w:val="69"/>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reason 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notify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Venue Chairperson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designee)</w:t>
      </w:r>
      <w:r w:rsidRPr="0046716F">
        <w:rPr>
          <w:rFonts w:asciiTheme="minorHAnsi" w:hAnsiTheme="minorHAnsi" w:cstheme="minorHAnsi"/>
          <w:spacing w:val="1"/>
          <w:sz w:val="18"/>
        </w:rPr>
        <w:t xml:space="preserve"> </w:t>
      </w:r>
      <w:r w:rsidRPr="0046716F">
        <w:rPr>
          <w:rFonts w:asciiTheme="minorHAnsi" w:hAnsiTheme="minorHAnsi" w:cstheme="minorHAnsi"/>
          <w:b/>
          <w:bCs/>
          <w:sz w:val="18"/>
        </w:rPr>
        <w:t>as soon as they</w:t>
      </w:r>
      <w:r w:rsidRPr="0046716F">
        <w:rPr>
          <w:rFonts w:asciiTheme="minorHAnsi" w:hAnsiTheme="minorHAnsi" w:cstheme="minorHAnsi"/>
          <w:b/>
          <w:bCs/>
          <w:spacing w:val="-3"/>
          <w:sz w:val="18"/>
        </w:rPr>
        <w:t xml:space="preserve"> </w:t>
      </w:r>
      <w:r w:rsidRPr="0046716F">
        <w:rPr>
          <w:rFonts w:asciiTheme="minorHAnsi" w:hAnsiTheme="minorHAnsi" w:cstheme="minorHAnsi"/>
          <w:b/>
          <w:bCs/>
          <w:sz w:val="18"/>
        </w:rPr>
        <w:t>are aware of</w:t>
      </w:r>
      <w:r w:rsidRPr="0046716F">
        <w:rPr>
          <w:rFonts w:asciiTheme="minorHAnsi" w:hAnsiTheme="minorHAnsi" w:cstheme="minorHAnsi"/>
          <w:b/>
          <w:bCs/>
          <w:spacing w:val="1"/>
          <w:sz w:val="18"/>
        </w:rPr>
        <w:t xml:space="preserve"> </w:t>
      </w:r>
      <w:r w:rsidRPr="0046716F">
        <w:rPr>
          <w:rFonts w:asciiTheme="minorHAnsi" w:hAnsiTheme="minorHAnsi" w:cstheme="minorHAnsi"/>
          <w:b/>
          <w:bCs/>
          <w:spacing w:val="-2"/>
          <w:sz w:val="18"/>
        </w:rPr>
        <w:t>that</w:t>
      </w:r>
      <w:r w:rsidRPr="0046716F">
        <w:rPr>
          <w:rFonts w:asciiTheme="minorHAnsi" w:hAnsiTheme="minorHAnsi" w:cstheme="minorHAnsi"/>
          <w:b/>
          <w:bCs/>
          <w:spacing w:val="81"/>
          <w:sz w:val="18"/>
        </w:rPr>
        <w:t xml:space="preserve"> </w:t>
      </w:r>
      <w:r w:rsidRPr="0046716F">
        <w:rPr>
          <w:rFonts w:asciiTheme="minorHAnsi" w:hAnsiTheme="minorHAnsi" w:cstheme="minorHAnsi"/>
          <w:b/>
          <w:bCs/>
          <w:sz w:val="18"/>
        </w:rPr>
        <w:t>eventuality</w:t>
      </w:r>
      <w:r w:rsidRPr="0046716F">
        <w:rPr>
          <w:rFonts w:asciiTheme="minorHAnsi" w:hAnsiTheme="minorHAnsi" w:cstheme="minorHAnsi"/>
          <w:b/>
          <w:bCs/>
          <w:spacing w:val="-3"/>
          <w:sz w:val="18"/>
        </w:rPr>
        <w:t xml:space="preserve"> </w:t>
      </w:r>
      <w:r w:rsidRPr="0046716F">
        <w:rPr>
          <w:rFonts w:asciiTheme="minorHAnsi" w:hAnsiTheme="minorHAnsi" w:cstheme="minorHAnsi"/>
          <w:b/>
          <w:bCs/>
          <w:sz w:val="18"/>
        </w:rPr>
        <w:t>– whether</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prior</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to</w:t>
      </w:r>
      <w:r w:rsidRPr="0046716F">
        <w:rPr>
          <w:rFonts w:asciiTheme="minorHAnsi" w:hAnsiTheme="minorHAnsi" w:cstheme="minorHAnsi"/>
          <w:b/>
          <w:bCs/>
          <w:spacing w:val="-3"/>
          <w:sz w:val="18"/>
        </w:rPr>
        <w:t xml:space="preserve"> </w:t>
      </w:r>
      <w:r w:rsidRPr="0046716F">
        <w:rPr>
          <w:rFonts w:asciiTheme="minorHAnsi" w:hAnsiTheme="minorHAnsi" w:cstheme="minorHAnsi"/>
          <w:b/>
          <w:bCs/>
          <w:sz w:val="18"/>
        </w:rPr>
        <w:t xml:space="preserve">the </w:t>
      </w:r>
      <w:r w:rsidRPr="0046716F">
        <w:rPr>
          <w:rFonts w:asciiTheme="minorHAnsi" w:hAnsiTheme="minorHAnsi" w:cstheme="minorHAnsi"/>
          <w:b/>
          <w:bCs/>
          <w:spacing w:val="-2"/>
          <w:sz w:val="18"/>
        </w:rPr>
        <w:t>Games</w:t>
      </w:r>
      <w:r w:rsidRPr="0046716F">
        <w:rPr>
          <w:rFonts w:asciiTheme="minorHAnsi" w:hAnsiTheme="minorHAnsi" w:cstheme="minorHAnsi"/>
          <w:b/>
          <w:bCs/>
          <w:sz w:val="18"/>
        </w:rPr>
        <w:t xml:space="preserve"> beginning or</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during pool</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play</w:t>
      </w:r>
      <w:r w:rsidRPr="0046716F">
        <w:rPr>
          <w:rFonts w:asciiTheme="minorHAnsi" w:hAnsiTheme="minorHAnsi" w:cstheme="minorHAnsi"/>
          <w:b/>
          <w:bCs/>
          <w:spacing w:val="-3"/>
          <w:sz w:val="18"/>
        </w:rPr>
        <w:t xml:space="preserve"> </w:t>
      </w:r>
      <w:r w:rsidRPr="0046716F">
        <w:rPr>
          <w:rFonts w:asciiTheme="minorHAnsi" w:hAnsiTheme="minorHAnsi" w:cstheme="minorHAnsi"/>
          <w:b/>
          <w:bCs/>
          <w:sz w:val="18"/>
        </w:rPr>
        <w:t>or</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in one of</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the playoff</w:t>
      </w:r>
      <w:r w:rsidRPr="0046716F">
        <w:rPr>
          <w:rFonts w:asciiTheme="minorHAnsi" w:hAnsiTheme="minorHAnsi" w:cstheme="minorHAnsi"/>
          <w:b/>
          <w:bCs/>
          <w:spacing w:val="1"/>
          <w:sz w:val="18"/>
        </w:rPr>
        <w:t xml:space="preserve"> </w:t>
      </w:r>
      <w:r w:rsidRPr="0046716F">
        <w:rPr>
          <w:rFonts w:asciiTheme="minorHAnsi" w:hAnsiTheme="minorHAnsi" w:cstheme="minorHAnsi"/>
          <w:b/>
          <w:bCs/>
          <w:sz w:val="18"/>
        </w:rPr>
        <w:t xml:space="preserve">rounds </w:t>
      </w:r>
      <w:r w:rsidRPr="0046716F">
        <w:rPr>
          <w:rFonts w:asciiTheme="minorHAnsi" w:hAnsiTheme="minorHAnsi" w:cstheme="minorHAnsi"/>
          <w:sz w:val="18"/>
        </w:rPr>
        <w:t>so 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w:t>
      </w:r>
      <w:r w:rsidRPr="0046716F">
        <w:rPr>
          <w:rFonts w:asciiTheme="minorHAnsi" w:hAnsiTheme="minorHAnsi" w:cstheme="minorHAnsi"/>
          <w:spacing w:val="69"/>
          <w:sz w:val="18"/>
        </w:rPr>
        <w:t xml:space="preserve"> </w:t>
      </w:r>
      <w:r w:rsidRPr="0046716F">
        <w:rPr>
          <w:rFonts w:asciiTheme="minorHAnsi" w:hAnsiTheme="minorHAnsi" w:cstheme="minorHAnsi"/>
          <w:sz w:val="18"/>
        </w:rPr>
        <w:t>alternate team may be invited to</w:t>
      </w:r>
      <w:r w:rsidRPr="0046716F">
        <w:rPr>
          <w:rFonts w:asciiTheme="minorHAnsi" w:hAnsiTheme="minorHAnsi" w:cstheme="minorHAnsi"/>
          <w:spacing w:val="2"/>
          <w:sz w:val="18"/>
        </w:rPr>
        <w:t xml:space="preserve"> </w:t>
      </w:r>
      <w:r w:rsidRPr="0046716F">
        <w:rPr>
          <w:rFonts w:asciiTheme="minorHAnsi" w:hAnsiTheme="minorHAnsi" w:cstheme="minorHAnsi"/>
          <w:sz w:val="18"/>
        </w:rPr>
        <w:t>fill</w:t>
      </w:r>
      <w:r w:rsidRPr="0046716F">
        <w:rPr>
          <w:rFonts w:asciiTheme="minorHAnsi" w:hAnsiTheme="minorHAnsi" w:cstheme="minorHAnsi"/>
          <w:spacing w:val="-2"/>
          <w:sz w:val="18"/>
        </w:rPr>
        <w:t xml:space="preserve"> </w:t>
      </w:r>
      <w:r w:rsidRPr="0046716F">
        <w:rPr>
          <w:rFonts w:asciiTheme="minorHAnsi" w:hAnsiTheme="minorHAnsi" w:cstheme="minorHAnsi"/>
          <w:sz w:val="18"/>
        </w:rPr>
        <w:t>the spot.</w:t>
      </w:r>
    </w:p>
    <w:p w14:paraId="1D94BCB9" w14:textId="77777777" w:rsidR="00FB118A" w:rsidRPr="0046716F" w:rsidRDefault="00FB118A" w:rsidP="00131F9E">
      <w:pPr>
        <w:spacing w:before="8"/>
        <w:jc w:val="both"/>
        <w:rPr>
          <w:rFonts w:eastAsia="Arial" w:cstheme="minorHAnsi"/>
          <w:sz w:val="18"/>
          <w:szCs w:val="16"/>
        </w:rPr>
      </w:pPr>
    </w:p>
    <w:p w14:paraId="6E18BB9A"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Replacement</w:t>
      </w:r>
      <w:r w:rsidRPr="0046716F">
        <w:rPr>
          <w:rFonts w:asciiTheme="minorHAnsi" w:hAnsiTheme="minorHAnsi" w:cstheme="minorHAnsi"/>
          <w:spacing w:val="2"/>
          <w:sz w:val="18"/>
        </w:rPr>
        <w:t xml:space="preserve"> </w:t>
      </w:r>
      <w:r w:rsidRPr="0046716F">
        <w:rPr>
          <w:rFonts w:asciiTheme="minorHAnsi" w:hAnsiTheme="minorHAnsi" w:cstheme="minorHAnsi"/>
          <w:sz w:val="18"/>
        </w:rPr>
        <w:t>Policies</w:t>
      </w:r>
    </w:p>
    <w:p w14:paraId="45E1FE34" w14:textId="77777777" w:rsidR="00FB118A" w:rsidRPr="0046716F" w:rsidRDefault="00FB118A" w:rsidP="00131F9E">
      <w:pPr>
        <w:spacing w:before="3"/>
        <w:jc w:val="both"/>
        <w:rPr>
          <w:rFonts w:eastAsia="Arial Black" w:cstheme="minorHAnsi"/>
          <w:b/>
          <w:bCs/>
          <w:sz w:val="15"/>
          <w:szCs w:val="14"/>
        </w:rPr>
      </w:pPr>
    </w:p>
    <w:p w14:paraId="09E1E317" w14:textId="77777777" w:rsidR="00FB118A" w:rsidRPr="0046716F" w:rsidRDefault="00DA3BD7" w:rsidP="00131F9E">
      <w:pPr>
        <w:spacing w:line="259" w:lineRule="auto"/>
        <w:ind w:left="323" w:hanging="1"/>
        <w:jc w:val="both"/>
        <w:rPr>
          <w:rFonts w:eastAsia="Arial" w:cstheme="minorHAnsi"/>
          <w:sz w:val="18"/>
          <w:szCs w:val="17"/>
        </w:rPr>
      </w:pPr>
      <w:r w:rsidRPr="0046716F">
        <w:rPr>
          <w:rFonts w:cstheme="minorHAnsi"/>
          <w:b/>
          <w:sz w:val="18"/>
        </w:rPr>
        <w:lastRenderedPageBreak/>
        <w:t>The</w:t>
      </w:r>
      <w:r w:rsidRPr="0046716F">
        <w:rPr>
          <w:rFonts w:cstheme="minorHAnsi"/>
          <w:b/>
          <w:spacing w:val="-1"/>
          <w:sz w:val="18"/>
        </w:rPr>
        <w:t xml:space="preserve"> following policies will be in effect</w:t>
      </w:r>
      <w:r w:rsidRPr="0046716F">
        <w:rPr>
          <w:rFonts w:cstheme="minorHAnsi"/>
          <w:b/>
          <w:spacing w:val="1"/>
          <w:sz w:val="18"/>
        </w:rPr>
        <w:t xml:space="preserve"> </w:t>
      </w:r>
      <w:r w:rsidRPr="0046716F">
        <w:rPr>
          <w:rFonts w:cstheme="minorHAnsi"/>
          <w:b/>
          <w:spacing w:val="-1"/>
          <w:sz w:val="18"/>
        </w:rPr>
        <w:t>for replacing teams that</w:t>
      </w:r>
      <w:r w:rsidRPr="0046716F">
        <w:rPr>
          <w:rFonts w:cstheme="minorHAnsi"/>
          <w:b/>
          <w:spacing w:val="1"/>
          <w:sz w:val="18"/>
        </w:rPr>
        <w:t xml:space="preserve"> </w:t>
      </w:r>
      <w:r w:rsidRPr="0046716F">
        <w:rPr>
          <w:rFonts w:cstheme="minorHAnsi"/>
          <w:b/>
          <w:spacing w:val="-1"/>
          <w:sz w:val="18"/>
        </w:rPr>
        <w:t>withdraw</w:t>
      </w:r>
      <w:r w:rsidRPr="0046716F">
        <w:rPr>
          <w:rFonts w:cstheme="minorHAnsi"/>
          <w:b/>
          <w:sz w:val="18"/>
        </w:rPr>
        <w:t xml:space="preserve"> </w:t>
      </w:r>
      <w:r w:rsidRPr="0046716F">
        <w:rPr>
          <w:rFonts w:cstheme="minorHAnsi"/>
          <w:b/>
          <w:spacing w:val="-1"/>
          <w:sz w:val="18"/>
        </w:rPr>
        <w:t>(or are disqualified),</w:t>
      </w:r>
      <w:r w:rsidRPr="0046716F">
        <w:rPr>
          <w:rFonts w:cstheme="minorHAnsi"/>
          <w:b/>
          <w:spacing w:val="1"/>
          <w:sz w:val="18"/>
        </w:rPr>
        <w:t xml:space="preserve"> </w:t>
      </w:r>
      <w:r w:rsidRPr="0046716F">
        <w:rPr>
          <w:rFonts w:cstheme="minorHAnsi"/>
          <w:b/>
          <w:spacing w:val="-1"/>
          <w:sz w:val="18"/>
        </w:rPr>
        <w:t>whether</w:t>
      </w:r>
      <w:r w:rsidRPr="0046716F">
        <w:rPr>
          <w:rFonts w:cstheme="minorHAnsi"/>
          <w:b/>
          <w:spacing w:val="1"/>
          <w:sz w:val="18"/>
        </w:rPr>
        <w:t xml:space="preserve"> </w:t>
      </w:r>
      <w:r w:rsidRPr="0046716F">
        <w:rPr>
          <w:rFonts w:cstheme="minorHAnsi"/>
          <w:b/>
          <w:spacing w:val="-1"/>
          <w:sz w:val="18"/>
        </w:rPr>
        <w:t>or</w:t>
      </w:r>
      <w:r w:rsidRPr="0046716F">
        <w:rPr>
          <w:rFonts w:cstheme="minorHAnsi"/>
          <w:b/>
          <w:spacing w:val="1"/>
          <w:sz w:val="18"/>
        </w:rPr>
        <w:t xml:space="preserve"> </w:t>
      </w:r>
      <w:r w:rsidRPr="0046716F">
        <w:rPr>
          <w:rFonts w:cstheme="minorHAnsi"/>
          <w:b/>
          <w:spacing w:val="-1"/>
          <w:sz w:val="18"/>
        </w:rPr>
        <w:t>not the</w:t>
      </w:r>
      <w:r w:rsidRPr="0046716F">
        <w:rPr>
          <w:rFonts w:cstheme="minorHAnsi"/>
          <w:b/>
          <w:spacing w:val="60"/>
          <w:sz w:val="18"/>
        </w:rPr>
        <w:t xml:space="preserve"> </w:t>
      </w:r>
      <w:r w:rsidRPr="0046716F">
        <w:rPr>
          <w:rFonts w:cstheme="minorHAnsi"/>
          <w:b/>
          <w:spacing w:val="-2"/>
          <w:sz w:val="18"/>
        </w:rPr>
        <w:t>Games</w:t>
      </w:r>
      <w:r w:rsidRPr="0046716F">
        <w:rPr>
          <w:rFonts w:cstheme="minorHAnsi"/>
          <w:b/>
          <w:spacing w:val="-1"/>
          <w:sz w:val="18"/>
        </w:rPr>
        <w:t xml:space="preserve"> has been notified </w:t>
      </w:r>
      <w:r w:rsidRPr="0046716F">
        <w:rPr>
          <w:rFonts w:cstheme="minorHAnsi"/>
          <w:b/>
          <w:sz w:val="18"/>
        </w:rPr>
        <w:t>in</w:t>
      </w:r>
      <w:r w:rsidRPr="0046716F">
        <w:rPr>
          <w:rFonts w:cstheme="minorHAnsi"/>
          <w:b/>
          <w:spacing w:val="-1"/>
          <w:sz w:val="18"/>
        </w:rPr>
        <w:t xml:space="preserve"> advance of</w:t>
      </w:r>
      <w:r w:rsidRPr="0046716F">
        <w:rPr>
          <w:rFonts w:cstheme="minorHAnsi"/>
          <w:b/>
          <w:spacing w:val="1"/>
          <w:sz w:val="18"/>
        </w:rPr>
        <w:t xml:space="preserve"> </w:t>
      </w:r>
      <w:r w:rsidRPr="0046716F">
        <w:rPr>
          <w:rFonts w:cstheme="minorHAnsi"/>
          <w:b/>
          <w:spacing w:val="-1"/>
          <w:sz w:val="18"/>
        </w:rPr>
        <w:t>their</w:t>
      </w:r>
      <w:r w:rsidRPr="0046716F">
        <w:rPr>
          <w:rFonts w:cstheme="minorHAnsi"/>
          <w:b/>
          <w:spacing w:val="1"/>
          <w:sz w:val="18"/>
        </w:rPr>
        <w:t xml:space="preserve"> </w:t>
      </w:r>
      <w:r w:rsidRPr="0046716F">
        <w:rPr>
          <w:rFonts w:cstheme="minorHAnsi"/>
          <w:b/>
          <w:spacing w:val="-1"/>
          <w:sz w:val="18"/>
        </w:rPr>
        <w:t>intention.</w:t>
      </w:r>
    </w:p>
    <w:p w14:paraId="39D1A6CC" w14:textId="77777777" w:rsidR="00FB118A" w:rsidRPr="0046716F" w:rsidRDefault="00FB118A" w:rsidP="00131F9E">
      <w:pPr>
        <w:spacing w:before="11"/>
        <w:jc w:val="both"/>
        <w:rPr>
          <w:rFonts w:eastAsia="Arial" w:cstheme="minorHAnsi"/>
          <w:b/>
          <w:bCs/>
          <w:sz w:val="16"/>
          <w:szCs w:val="15"/>
        </w:rPr>
      </w:pPr>
    </w:p>
    <w:p w14:paraId="3AF8B7DA" w14:textId="0FE3C09D"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sz w:val="18"/>
        </w:rPr>
        <w:t>POOL PLAY:</w:t>
      </w:r>
      <w:r w:rsidRPr="0046716F">
        <w:rPr>
          <w:rFonts w:asciiTheme="minorHAnsi" w:hAnsiTheme="minorHAnsi" w:cstheme="minorHAnsi"/>
          <w:b/>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 team 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disqualified in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still</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send its top two </w:t>
      </w:r>
      <w:r w:rsidRPr="0046716F">
        <w:rPr>
          <w:rFonts w:asciiTheme="minorHAnsi" w:hAnsiTheme="minorHAnsi" w:cstheme="minorHAnsi"/>
          <w:spacing w:val="-2"/>
          <w:sz w:val="18"/>
        </w:rPr>
        <w:t>point</w:t>
      </w:r>
      <w:r w:rsidRPr="0046716F">
        <w:rPr>
          <w:rFonts w:asciiTheme="minorHAnsi" w:hAnsiTheme="minorHAnsi" w:cstheme="minorHAnsi"/>
          <w:spacing w:val="1"/>
          <w:sz w:val="18"/>
        </w:rPr>
        <w:t xml:space="preserve"> </w:t>
      </w:r>
      <w:r w:rsidRPr="0046716F">
        <w:rPr>
          <w:rFonts w:asciiTheme="minorHAnsi" w:hAnsiTheme="minorHAnsi" w:cstheme="minorHAnsi"/>
          <w:sz w:val="18"/>
        </w:rPr>
        <w:t>earners</w:t>
      </w:r>
      <w:r w:rsidRPr="0046716F">
        <w:rPr>
          <w:rFonts w:asciiTheme="minorHAnsi" w:hAnsiTheme="minorHAnsi" w:cstheme="minorHAnsi"/>
          <w:spacing w:val="2"/>
          <w:sz w:val="18"/>
        </w:rPr>
        <w:t xml:space="preserve"> </w:t>
      </w:r>
      <w:r w:rsidRPr="0046716F">
        <w:rPr>
          <w:rFonts w:asciiTheme="minorHAnsi" w:hAnsiTheme="minorHAnsi" w:cstheme="minorHAnsi"/>
          <w:sz w:val="18"/>
        </w:rPr>
        <w:t>(</w:t>
      </w:r>
      <w:r w:rsidR="00902BCA">
        <w:rPr>
          <w:rFonts w:asciiTheme="minorHAnsi" w:hAnsiTheme="minorHAnsi" w:cstheme="minorHAnsi"/>
          <w:sz w:val="18"/>
        </w:rPr>
        <w:t>other than the</w:t>
      </w:r>
      <w:r w:rsidRPr="0046716F">
        <w:rPr>
          <w:rFonts w:asciiTheme="minorHAnsi" w:hAnsiTheme="minorHAnsi" w:cstheme="minorHAnsi"/>
          <w:sz w:val="18"/>
        </w:rPr>
        <w:t xml:space="preserve"> withdrawn or</w:t>
      </w:r>
      <w:r w:rsidRPr="0046716F">
        <w:rPr>
          <w:rFonts w:asciiTheme="minorHAnsi" w:hAnsiTheme="minorHAnsi" w:cstheme="minorHAnsi"/>
          <w:spacing w:val="1"/>
          <w:sz w:val="18"/>
        </w:rPr>
        <w:t xml:space="preserve"> </w:t>
      </w:r>
      <w:r w:rsidRPr="0046716F">
        <w:rPr>
          <w:rFonts w:asciiTheme="minorHAnsi" w:hAnsiTheme="minorHAnsi" w:cstheme="minorHAnsi"/>
          <w:sz w:val="18"/>
        </w:rPr>
        <w:t>disqualified team)</w:t>
      </w:r>
      <w:r w:rsidRPr="0046716F">
        <w:rPr>
          <w:rFonts w:asciiTheme="minorHAnsi" w:hAnsiTheme="minorHAnsi" w:cstheme="minorHAnsi"/>
          <w:spacing w:val="1"/>
          <w:sz w:val="18"/>
        </w:rPr>
        <w:t xml:space="preserve"> </w:t>
      </w:r>
      <w:r w:rsidRPr="0046716F">
        <w:rPr>
          <w:rFonts w:asciiTheme="minorHAnsi" w:hAnsiTheme="minorHAnsi" w:cstheme="minorHAnsi"/>
          <w:sz w:val="18"/>
        </w:rPr>
        <w:t>into the Quarterfinals.</w:t>
      </w:r>
    </w:p>
    <w:p w14:paraId="72B1F491" w14:textId="77777777" w:rsidR="00FB118A" w:rsidRPr="0046716F" w:rsidRDefault="00FB118A" w:rsidP="00131F9E">
      <w:pPr>
        <w:spacing w:before="8"/>
        <w:jc w:val="both"/>
        <w:rPr>
          <w:rFonts w:eastAsia="Arial" w:cstheme="minorHAnsi"/>
          <w:sz w:val="15"/>
          <w:szCs w:val="14"/>
        </w:rPr>
      </w:pPr>
    </w:p>
    <w:p w14:paraId="30005EBB" w14:textId="01FDBEB6"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sz w:val="18"/>
        </w:rPr>
        <w:t>QUARTERFINALS:</w:t>
      </w:r>
      <w:r w:rsidRPr="0046716F">
        <w:rPr>
          <w:rFonts w:asciiTheme="minorHAnsi" w:hAnsiTheme="minorHAnsi" w:cstheme="minorHAnsi"/>
          <w:b/>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 team which wins</w:t>
      </w:r>
      <w:r w:rsidRPr="0046716F">
        <w:rPr>
          <w:rFonts w:asciiTheme="minorHAnsi" w:hAnsiTheme="minorHAnsi" w:cstheme="minorHAnsi"/>
          <w:spacing w:val="2"/>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Quarterfinal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disqualified after 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there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00902BCA">
        <w:rPr>
          <w:rFonts w:asciiTheme="minorHAnsi" w:hAnsiTheme="minorHAnsi" w:cstheme="minorHAnsi"/>
          <w:sz w:val="18"/>
        </w:rPr>
        <w:t>Kicks From The</w:t>
      </w:r>
      <w:r w:rsidRPr="0046716F">
        <w:rPr>
          <w:rFonts w:asciiTheme="minorHAnsi" w:hAnsiTheme="minorHAnsi" w:cstheme="minorHAnsi"/>
          <w:sz w:val="18"/>
        </w:rPr>
        <w:t xml:space="preserve"> Penalty Mark</w:t>
      </w:r>
      <w:r w:rsidRPr="0046716F">
        <w:rPr>
          <w:rFonts w:asciiTheme="minorHAnsi" w:hAnsiTheme="minorHAnsi" w:cstheme="minorHAnsi"/>
          <w:spacing w:val="2"/>
          <w:sz w:val="18"/>
        </w:rPr>
        <w:t xml:space="preserve"> </w:t>
      </w:r>
      <w:r w:rsidRPr="0046716F">
        <w:rPr>
          <w:rFonts w:asciiTheme="minorHAnsi" w:hAnsiTheme="minorHAnsi" w:cstheme="minorHAnsi"/>
          <w:sz w:val="18"/>
        </w:rPr>
        <w:t>(KFTPM) process,</w:t>
      </w:r>
      <w:r w:rsidRPr="0046716F">
        <w:rPr>
          <w:rFonts w:asciiTheme="minorHAnsi" w:hAnsiTheme="minorHAnsi" w:cstheme="minorHAnsi"/>
          <w:spacing w:val="1"/>
          <w:sz w:val="18"/>
        </w:rPr>
        <w:t xml:space="preserve"> </w:t>
      </w:r>
      <w:r w:rsidRPr="0046716F">
        <w:rPr>
          <w:rFonts w:asciiTheme="minorHAnsi" w:hAnsiTheme="minorHAnsi" w:cstheme="minorHAnsi"/>
          <w:sz w:val="18"/>
        </w:rPr>
        <w:t>as set</w:t>
      </w:r>
      <w:r w:rsidRPr="0046716F">
        <w:rPr>
          <w:rFonts w:asciiTheme="minorHAnsi" w:hAnsiTheme="minorHAnsi" w:cstheme="minorHAnsi"/>
          <w:spacing w:val="-2"/>
          <w:sz w:val="18"/>
        </w:rPr>
        <w:t xml:space="preserve"> </w:t>
      </w:r>
      <w:r w:rsidRPr="0046716F">
        <w:rPr>
          <w:rFonts w:asciiTheme="minorHAnsi" w:hAnsiTheme="minorHAnsi" w:cstheme="minorHAnsi"/>
          <w:sz w:val="18"/>
        </w:rPr>
        <w:t>forth in the Rules,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between</w:t>
      </w:r>
      <w:r w:rsidRPr="0046716F">
        <w:rPr>
          <w:rFonts w:asciiTheme="minorHAnsi" w:hAnsiTheme="minorHAnsi" w:cstheme="minorHAnsi"/>
          <w:sz w:val="18"/>
        </w:rPr>
        <w:t xml:space="preserve"> the team which lost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the withdrawing </w:t>
      </w:r>
      <w:r w:rsidR="00902BCA">
        <w:rPr>
          <w:rFonts w:asciiTheme="minorHAnsi" w:hAnsiTheme="minorHAnsi" w:cstheme="minorHAnsi"/>
          <w:spacing w:val="-2"/>
          <w:sz w:val="18"/>
        </w:rPr>
        <w:t>team in the</w:t>
      </w:r>
      <w:r w:rsidRPr="0046716F">
        <w:rPr>
          <w:rFonts w:asciiTheme="minorHAnsi" w:hAnsiTheme="minorHAnsi" w:cstheme="minorHAnsi"/>
          <w:sz w:val="18"/>
        </w:rPr>
        <w:t xml:space="preserve"> Quarterfinals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w:t>
      </w:r>
      <w:r w:rsidRPr="0046716F">
        <w:rPr>
          <w:rFonts w:asciiTheme="minorHAnsi" w:hAnsiTheme="minorHAnsi" w:cstheme="minorHAnsi"/>
          <w:spacing w:val="-2"/>
          <w:sz w:val="18"/>
        </w:rPr>
        <w:t>next</w:t>
      </w:r>
      <w:r w:rsidRPr="0046716F">
        <w:rPr>
          <w:rFonts w:asciiTheme="minorHAnsi" w:hAnsiTheme="minorHAnsi" w:cstheme="minorHAnsi"/>
          <w:spacing w:val="3"/>
          <w:sz w:val="18"/>
        </w:rPr>
        <w:t xml:space="preserve"> </w:t>
      </w:r>
      <w:r w:rsidRPr="0046716F">
        <w:rPr>
          <w:rFonts w:asciiTheme="minorHAnsi" w:hAnsiTheme="minorHAnsi" w:cstheme="minorHAnsi"/>
          <w:sz w:val="18"/>
        </w:rPr>
        <w:t>highest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point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earner</w:t>
      </w:r>
      <w:r w:rsidRPr="0046716F">
        <w:rPr>
          <w:rFonts w:asciiTheme="minorHAnsi" w:hAnsiTheme="minorHAnsi" w:cstheme="minorHAnsi"/>
          <w:spacing w:val="1"/>
          <w:sz w:val="18"/>
        </w:rPr>
        <w:t xml:space="preserve"> </w:t>
      </w:r>
      <w:r w:rsidRPr="0046716F">
        <w:rPr>
          <w:rFonts w:asciiTheme="minorHAnsi" w:hAnsiTheme="minorHAnsi" w:cstheme="minorHAnsi"/>
          <w:sz w:val="18"/>
        </w:rPr>
        <w:t>(in the event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 tie,</w:t>
      </w:r>
      <w:r w:rsidRPr="0046716F">
        <w:rPr>
          <w:rFonts w:asciiTheme="minorHAnsi" w:hAnsiTheme="minorHAnsi" w:cstheme="minorHAnsi"/>
          <w:spacing w:val="-2"/>
          <w:sz w:val="18"/>
        </w:rPr>
        <w:t xml:space="preserve"> </w:t>
      </w:r>
      <w:r w:rsidRPr="0046716F">
        <w:rPr>
          <w:rFonts w:asciiTheme="minorHAnsi" w:hAnsiTheme="minorHAnsi" w:cstheme="minorHAnsi"/>
          <w:sz w:val="18"/>
        </w:rPr>
        <w:t>the tie breaker</w:t>
      </w:r>
      <w:r w:rsidRPr="0046716F">
        <w:rPr>
          <w:rFonts w:asciiTheme="minorHAnsi" w:hAnsiTheme="minorHAnsi" w:cstheme="minorHAnsi"/>
          <w:spacing w:val="1"/>
          <w:sz w:val="18"/>
        </w:rPr>
        <w:t xml:space="preserve"> </w:t>
      </w:r>
      <w:r w:rsidRPr="0046716F">
        <w:rPr>
          <w:rFonts w:asciiTheme="minorHAnsi" w:hAnsiTheme="minorHAnsi" w:cstheme="minorHAnsi"/>
          <w:sz w:val="18"/>
        </w:rPr>
        <w:t>process</w:t>
      </w:r>
      <w:r w:rsidRPr="0046716F">
        <w:rPr>
          <w:rFonts w:asciiTheme="minorHAnsi" w:hAnsiTheme="minorHAnsi" w:cstheme="minorHAnsi"/>
          <w:spacing w:val="2"/>
          <w:sz w:val="18"/>
        </w:rPr>
        <w:t xml:space="preserve"> </w:t>
      </w:r>
      <w:r w:rsidRPr="0046716F">
        <w:rPr>
          <w:rFonts w:asciiTheme="minorHAnsi" w:hAnsiTheme="minorHAnsi" w:cstheme="minorHAnsi"/>
          <w:sz w:val="18"/>
        </w:rPr>
        <w:t>set forth</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Rules</w:t>
      </w:r>
      <w:r w:rsidRPr="0046716F">
        <w:rPr>
          <w:rFonts w:asciiTheme="minorHAnsi" w:hAnsiTheme="minorHAnsi" w:cstheme="minorHAnsi"/>
          <w:spacing w:val="59"/>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applied)</w:t>
      </w:r>
      <w:r w:rsidRPr="0046716F">
        <w:rPr>
          <w:rFonts w:asciiTheme="minorHAnsi" w:hAnsiTheme="minorHAnsi" w:cstheme="minorHAnsi"/>
          <w:spacing w:val="2"/>
          <w:sz w:val="18"/>
        </w:rPr>
        <w:t xml:space="preserve"> </w:t>
      </w:r>
      <w:r w:rsidRPr="0046716F">
        <w:rPr>
          <w:rFonts w:asciiTheme="minorHAnsi" w:hAnsiTheme="minorHAnsi" w:cstheme="minorHAnsi"/>
          <w:sz w:val="18"/>
        </w:rPr>
        <w:t>across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pools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division.</w:t>
      </w:r>
      <w:r w:rsidRPr="0046716F">
        <w:rPr>
          <w:rFonts w:asciiTheme="minorHAnsi" w:hAnsiTheme="minorHAnsi" w:cstheme="minorHAnsi"/>
          <w:spacing w:val="1"/>
          <w:sz w:val="18"/>
        </w:rPr>
        <w:t xml:space="preserve"> </w:t>
      </w:r>
      <w:r w:rsidRPr="0046716F">
        <w:rPr>
          <w:rFonts w:asciiTheme="minorHAnsi" w:hAnsiTheme="minorHAnsi" w:cstheme="minorHAnsi"/>
          <w:sz w:val="18"/>
        </w:rPr>
        <w:t>If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does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not/cannot</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next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in </w:t>
      </w:r>
      <w:r w:rsidR="00902BCA">
        <w:rPr>
          <w:rFonts w:asciiTheme="minorHAnsi" w:hAnsiTheme="minorHAnsi" w:cstheme="minorHAnsi"/>
          <w:sz w:val="18"/>
        </w:rPr>
        <w:t>descending order of points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earned</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invited to participate in the KFTPM </w:t>
      </w:r>
      <w:r w:rsidRPr="0046716F">
        <w:rPr>
          <w:rFonts w:asciiTheme="minorHAnsi" w:hAnsiTheme="minorHAnsi" w:cstheme="minorHAnsi"/>
          <w:spacing w:val="-2"/>
          <w:sz w:val="18"/>
        </w:rPr>
        <w:t>and</w:t>
      </w:r>
      <w:r w:rsidRPr="0046716F">
        <w:rPr>
          <w:rFonts w:asciiTheme="minorHAnsi" w:hAnsiTheme="minorHAnsi" w:cstheme="minorHAnsi"/>
          <w:sz w:val="18"/>
        </w:rPr>
        <w:t xml:space="preserve"> so on until</w:t>
      </w:r>
      <w:r w:rsidRPr="0046716F">
        <w:rPr>
          <w:rFonts w:asciiTheme="minorHAnsi" w:hAnsiTheme="minorHAnsi" w:cstheme="minorHAnsi"/>
          <w:spacing w:val="1"/>
          <w:sz w:val="18"/>
        </w:rPr>
        <w:t xml:space="preserve"> </w:t>
      </w:r>
      <w:r w:rsidRPr="0046716F">
        <w:rPr>
          <w:rFonts w:asciiTheme="minorHAnsi" w:hAnsiTheme="minorHAnsi" w:cstheme="minorHAnsi"/>
          <w:sz w:val="18"/>
        </w:rPr>
        <w:t>an opponent</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found.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team </w:t>
      </w:r>
      <w:r w:rsidR="00902BCA">
        <w:rPr>
          <w:rFonts w:asciiTheme="minorHAnsi" w:hAnsiTheme="minorHAnsi" w:cstheme="minorHAnsi"/>
          <w:sz w:val="18"/>
        </w:rPr>
        <w:t>which wins</w:t>
      </w:r>
      <w:r w:rsidRPr="0046716F">
        <w:rPr>
          <w:rFonts w:asciiTheme="minorHAnsi" w:hAnsiTheme="minorHAnsi" w:cstheme="minorHAnsi"/>
          <w:spacing w:val="2"/>
          <w:sz w:val="18"/>
        </w:rPr>
        <w:t xml:space="preserve"> </w:t>
      </w:r>
      <w:r w:rsidRPr="0046716F">
        <w:rPr>
          <w:rFonts w:asciiTheme="minorHAnsi" w:hAnsiTheme="minorHAnsi" w:cstheme="minorHAnsi"/>
          <w:sz w:val="18"/>
        </w:rPr>
        <w:t>the KFTPM 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move</w:t>
      </w:r>
      <w:r w:rsidRPr="0046716F">
        <w:rPr>
          <w:rFonts w:asciiTheme="minorHAnsi" w:hAnsiTheme="minorHAnsi" w:cstheme="minorHAnsi"/>
          <w:sz w:val="18"/>
        </w:rPr>
        <w:t xml:space="preserve"> forward into the Semi-</w:t>
      </w:r>
      <w:r w:rsidRPr="0046716F">
        <w:rPr>
          <w:rFonts w:asciiTheme="minorHAnsi" w:hAnsiTheme="minorHAnsi" w:cstheme="minorHAnsi"/>
          <w:spacing w:val="1"/>
          <w:sz w:val="18"/>
        </w:rPr>
        <w:t xml:space="preserve"> </w:t>
      </w:r>
      <w:r w:rsidRPr="0046716F">
        <w:rPr>
          <w:rFonts w:asciiTheme="minorHAnsi" w:hAnsiTheme="minorHAnsi" w:cstheme="minorHAnsi"/>
          <w:sz w:val="18"/>
        </w:rPr>
        <w:t>Finals</w:t>
      </w:r>
      <w:r w:rsidRPr="0046716F">
        <w:rPr>
          <w:rFonts w:asciiTheme="minorHAnsi" w:hAnsiTheme="minorHAnsi" w:cstheme="minorHAnsi"/>
          <w:spacing w:val="2"/>
          <w:sz w:val="18"/>
        </w:rPr>
        <w:t xml:space="preserve"> </w:t>
      </w:r>
      <w:r w:rsidRPr="0046716F">
        <w:rPr>
          <w:rFonts w:asciiTheme="minorHAnsi" w:hAnsiTheme="minorHAnsi" w:cstheme="minorHAnsi"/>
          <w:sz w:val="18"/>
        </w:rPr>
        <w:t>of the Championship bracket,</w:t>
      </w:r>
      <w:r w:rsidRPr="0046716F">
        <w:rPr>
          <w:rFonts w:asciiTheme="minorHAnsi" w:hAnsiTheme="minorHAnsi" w:cstheme="minorHAnsi"/>
          <w:spacing w:val="1"/>
          <w:sz w:val="18"/>
        </w:rPr>
        <w:t xml:space="preserve"> </w:t>
      </w:r>
      <w:r w:rsidRPr="0046716F">
        <w:rPr>
          <w:rFonts w:asciiTheme="minorHAnsi" w:hAnsiTheme="minorHAnsi" w:cstheme="minorHAnsi"/>
          <w:sz w:val="18"/>
        </w:rPr>
        <w:t>the losing team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continue in </w:t>
      </w:r>
      <w:r w:rsidR="00902BCA">
        <w:rPr>
          <w:rFonts w:asciiTheme="minorHAnsi" w:hAnsiTheme="minorHAnsi" w:cstheme="minorHAnsi"/>
          <w:spacing w:val="-2"/>
          <w:sz w:val="18"/>
        </w:rPr>
        <w:t>the Consolation</w:t>
      </w:r>
      <w:r w:rsidRPr="0046716F">
        <w:rPr>
          <w:rFonts w:asciiTheme="minorHAnsi" w:hAnsiTheme="minorHAnsi" w:cstheme="minorHAnsi"/>
          <w:sz w:val="18"/>
        </w:rPr>
        <w:t xml:space="preserve"> bracket.</w:t>
      </w:r>
    </w:p>
    <w:p w14:paraId="193EEFBF" w14:textId="77777777" w:rsidR="00FB118A" w:rsidRPr="0046716F" w:rsidRDefault="00FB118A" w:rsidP="00131F9E">
      <w:pPr>
        <w:spacing w:before="3"/>
        <w:jc w:val="both"/>
        <w:rPr>
          <w:rFonts w:eastAsia="Arial" w:cstheme="minorHAnsi"/>
          <w:sz w:val="20"/>
          <w:szCs w:val="18"/>
        </w:rPr>
      </w:pPr>
    </w:p>
    <w:p w14:paraId="1E8034A0" w14:textId="1189401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b/>
          <w:sz w:val="18"/>
        </w:rPr>
        <w:t>SEMIFINALS:</w:t>
      </w:r>
      <w:r w:rsidRPr="0046716F">
        <w:rPr>
          <w:rFonts w:asciiTheme="minorHAnsi" w:hAnsiTheme="minorHAnsi" w:cstheme="minorHAnsi"/>
          <w:b/>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team which </w:t>
      </w:r>
      <w:r w:rsidRPr="0046716F">
        <w:rPr>
          <w:rFonts w:asciiTheme="minorHAnsi" w:hAnsiTheme="minorHAnsi" w:cstheme="minorHAnsi"/>
          <w:spacing w:val="-2"/>
          <w:sz w:val="18"/>
        </w:rPr>
        <w:t>wins</w:t>
      </w:r>
      <w:r w:rsidRPr="0046716F">
        <w:rPr>
          <w:rFonts w:asciiTheme="minorHAnsi" w:hAnsiTheme="minorHAnsi" w:cstheme="minorHAnsi"/>
          <w:spacing w:val="2"/>
          <w:sz w:val="18"/>
        </w:rPr>
        <w:t xml:space="preserve"> </w:t>
      </w:r>
      <w:r w:rsidRPr="0046716F">
        <w:rPr>
          <w:rFonts w:asciiTheme="minorHAnsi" w:hAnsiTheme="minorHAnsi" w:cstheme="minorHAnsi"/>
          <w:sz w:val="18"/>
        </w:rPr>
        <w:t>their</w:t>
      </w:r>
      <w:r w:rsidRPr="0046716F">
        <w:rPr>
          <w:rFonts w:asciiTheme="minorHAnsi" w:hAnsiTheme="minorHAnsi" w:cstheme="minorHAnsi"/>
          <w:spacing w:val="1"/>
          <w:sz w:val="18"/>
        </w:rPr>
        <w:t xml:space="preserve"> </w:t>
      </w:r>
      <w:r w:rsidRPr="0046716F">
        <w:rPr>
          <w:rFonts w:asciiTheme="minorHAnsi" w:hAnsiTheme="minorHAnsi" w:cstheme="minorHAnsi"/>
          <w:sz w:val="18"/>
        </w:rPr>
        <w:t>Semifinals</w:t>
      </w:r>
      <w:r w:rsidRPr="0046716F">
        <w:rPr>
          <w:rFonts w:asciiTheme="minorHAnsi" w:hAnsiTheme="minorHAnsi" w:cstheme="minorHAnsi"/>
          <w:spacing w:val="2"/>
          <w:sz w:val="18"/>
        </w:rPr>
        <w:t xml:space="preserve"> </w:t>
      </w:r>
      <w:r w:rsidRPr="0046716F">
        <w:rPr>
          <w:rFonts w:asciiTheme="minorHAnsi" w:hAnsiTheme="minorHAnsi" w:cstheme="minorHAnsi"/>
          <w:sz w:val="18"/>
        </w:rPr>
        <w:t>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or is</w:t>
      </w:r>
      <w:r w:rsidRPr="0046716F">
        <w:rPr>
          <w:rFonts w:asciiTheme="minorHAnsi" w:hAnsiTheme="minorHAnsi" w:cstheme="minorHAnsi"/>
          <w:spacing w:val="2"/>
          <w:sz w:val="18"/>
        </w:rPr>
        <w:t xml:space="preserve"> </w:t>
      </w:r>
      <w:r w:rsidRPr="0046716F">
        <w:rPr>
          <w:rFonts w:asciiTheme="minorHAnsi" w:hAnsiTheme="minorHAnsi" w:cstheme="minorHAnsi"/>
          <w:sz w:val="18"/>
        </w:rPr>
        <w:t>disqualified,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team which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lost that</w:t>
      </w:r>
      <w:r w:rsidRPr="0046716F">
        <w:rPr>
          <w:rFonts w:asciiTheme="minorHAnsi" w:hAnsiTheme="minorHAnsi" w:cstheme="minorHAnsi"/>
          <w:spacing w:val="1"/>
          <w:sz w:val="18"/>
        </w:rPr>
        <w:t xml:space="preserve"> </w:t>
      </w:r>
      <w:r w:rsidR="00902BCA">
        <w:rPr>
          <w:rFonts w:asciiTheme="minorHAnsi" w:hAnsiTheme="minorHAnsi" w:cstheme="minorHAnsi"/>
          <w:sz w:val="18"/>
        </w:rPr>
        <w:t>semifinals match</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go forward into the </w:t>
      </w:r>
      <w:r w:rsidRPr="0046716F">
        <w:rPr>
          <w:rFonts w:asciiTheme="minorHAnsi" w:hAnsiTheme="minorHAnsi" w:cstheme="minorHAnsi"/>
          <w:spacing w:val="-2"/>
          <w:sz w:val="18"/>
        </w:rPr>
        <w:t>Final.</w:t>
      </w:r>
    </w:p>
    <w:p w14:paraId="376FA77B" w14:textId="77777777" w:rsidR="00FB118A" w:rsidRPr="0046716F" w:rsidRDefault="00DA3BD7" w:rsidP="00B6294F">
      <w:pPr>
        <w:pStyle w:val="Heading2"/>
        <w:rPr>
          <w:rFonts w:asciiTheme="minorHAnsi" w:hAnsiTheme="minorHAnsi" w:cstheme="minorHAnsi"/>
          <w:sz w:val="21"/>
        </w:rPr>
      </w:pPr>
      <w:bookmarkStart w:id="112" w:name="_TOC_250020"/>
      <w:r w:rsidRPr="0046716F">
        <w:rPr>
          <w:rFonts w:asciiTheme="minorHAnsi" w:hAnsiTheme="minorHAnsi" w:cstheme="minorHAnsi"/>
          <w:sz w:val="21"/>
        </w:rPr>
        <w:t>FORFEITS</w:t>
      </w:r>
      <w:bookmarkEnd w:id="112"/>
    </w:p>
    <w:p w14:paraId="5178ECDA"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305507D8" wp14:editId="491AB6F2">
                <wp:extent cx="4590415" cy="6350"/>
                <wp:effectExtent l="8890" t="4445" r="10795" b="8255"/>
                <wp:docPr id="5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55" name="Group 45"/>
                        <wpg:cNvGrpSpPr>
                          <a:grpSpLocks/>
                        </wpg:cNvGrpSpPr>
                        <wpg:grpSpPr bwMode="auto">
                          <a:xfrm>
                            <a:off x="5" y="5"/>
                            <a:ext cx="7220" cy="2"/>
                            <a:chOff x="5" y="5"/>
                            <a:chExt cx="7220" cy="2"/>
                          </a:xfrm>
                        </wpg:grpSpPr>
                        <wps:wsp>
                          <wps:cNvPr id="56" name="Freeform 46"/>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8C4A93F" id="Group 44"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BjR8r6hAMAANUIAAAOAAAAAAAAAAAAAAAAAC4CAABkcnMv&#10;ZTJvRG9jLnhtbFBLAQItABQABgAIAAAAIQAQBopF2wAAAAMBAAAPAAAAAAAAAAAAAAAAAN4FAABk&#10;cnMvZG93bnJldi54bWxQSwUGAAAAAAQABADzAAAA5gYAAAAA&#10;">
                <v:group id="Group 45"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46"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272358DD" w14:textId="6E8793DB"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There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 five-minute grace period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start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each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The grace period may be extended if</w:t>
      </w:r>
      <w:r w:rsidRPr="0046716F">
        <w:rPr>
          <w:rFonts w:asciiTheme="minorHAnsi" w:hAnsiTheme="minorHAnsi" w:cstheme="minorHAnsi"/>
          <w:spacing w:val="1"/>
          <w:sz w:val="18"/>
        </w:rPr>
        <w:t xml:space="preserve"> </w:t>
      </w:r>
      <w:r w:rsidRPr="0046716F">
        <w:rPr>
          <w:rFonts w:asciiTheme="minorHAnsi" w:hAnsiTheme="minorHAnsi" w:cstheme="minorHAnsi"/>
          <w:sz w:val="18"/>
        </w:rPr>
        <w:t>circumstances</w:t>
      </w:r>
      <w:r w:rsidRPr="0046716F">
        <w:rPr>
          <w:rFonts w:asciiTheme="minorHAnsi" w:hAnsiTheme="minorHAnsi" w:cstheme="minorHAnsi"/>
          <w:spacing w:val="51"/>
          <w:sz w:val="18"/>
        </w:rPr>
        <w:t xml:space="preserve"> </w:t>
      </w:r>
      <w:r w:rsidRPr="0046716F">
        <w:rPr>
          <w:rFonts w:asciiTheme="minorHAnsi" w:hAnsiTheme="minorHAnsi" w:cstheme="minorHAnsi"/>
          <w:sz w:val="18"/>
        </w:rPr>
        <w:t>warrant.</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declared a forfeit</w:t>
      </w:r>
      <w:r w:rsidRPr="0046716F">
        <w:rPr>
          <w:rFonts w:asciiTheme="minorHAnsi" w:hAnsiTheme="minorHAnsi" w:cstheme="minorHAnsi"/>
          <w:spacing w:val="1"/>
          <w:sz w:val="18"/>
        </w:rPr>
        <w:t xml:space="preserve"> </w:t>
      </w:r>
      <w:r w:rsidRPr="0046716F">
        <w:rPr>
          <w:rFonts w:asciiTheme="minorHAnsi" w:hAnsiTheme="minorHAnsi" w:cstheme="minorHAnsi"/>
          <w:sz w:val="18"/>
        </w:rPr>
        <w:t>only after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referee</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Field Monitors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confirmed with the </w:t>
      </w:r>
      <w:r w:rsidR="00902BCA">
        <w:rPr>
          <w:rFonts w:asciiTheme="minorHAnsi" w:hAnsiTheme="minorHAnsi" w:cstheme="minorHAnsi"/>
          <w:sz w:val="18"/>
        </w:rPr>
        <w:t>Venue Chair or designee</w:t>
      </w:r>
      <w:r w:rsidRPr="0046716F">
        <w:rPr>
          <w:rFonts w:asciiTheme="minorHAnsi" w:hAnsiTheme="minorHAnsi" w:cstheme="minorHAnsi"/>
          <w:sz w:val="18"/>
        </w:rPr>
        <w:t xml:space="preserve"> that</w:t>
      </w:r>
      <w:r w:rsidRPr="0046716F">
        <w:rPr>
          <w:rFonts w:asciiTheme="minorHAnsi" w:hAnsiTheme="minorHAnsi" w:cstheme="minorHAnsi"/>
          <w:spacing w:val="1"/>
          <w:sz w:val="18"/>
        </w:rPr>
        <w:t xml:space="preserve"> </w:t>
      </w:r>
      <w:r w:rsidRPr="0046716F">
        <w:rPr>
          <w:rFonts w:asciiTheme="minorHAnsi" w:hAnsiTheme="minorHAnsi" w:cstheme="minorHAnsi"/>
          <w:sz w:val="18"/>
        </w:rPr>
        <w:t>the circumstances</w:t>
      </w:r>
      <w:r w:rsidRPr="0046716F">
        <w:rPr>
          <w:rFonts w:asciiTheme="minorHAnsi" w:hAnsiTheme="minorHAnsi" w:cstheme="minorHAnsi"/>
          <w:spacing w:val="2"/>
          <w:sz w:val="18"/>
        </w:rPr>
        <w:t xml:space="preserve"> </w:t>
      </w:r>
      <w:r w:rsidRPr="0046716F">
        <w:rPr>
          <w:rFonts w:asciiTheme="minorHAnsi" w:hAnsiTheme="minorHAnsi" w:cstheme="minorHAnsi"/>
          <w:sz w:val="18"/>
        </w:rPr>
        <w:t>warrant. A 0-1 forfeit loss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assigned to the forfeiting team.</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referee </w:t>
      </w:r>
      <w:r w:rsidR="00902BCA">
        <w:rPr>
          <w:rFonts w:asciiTheme="minorHAnsi" w:hAnsiTheme="minorHAnsi" w:cstheme="minorHAnsi"/>
          <w:sz w:val="18"/>
        </w:rPr>
        <w:t>must suspend</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terminate a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Executive Committee</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determine the outcome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p>
    <w:p w14:paraId="1214DED2" w14:textId="77777777" w:rsidR="00FB118A" w:rsidRPr="0046716F" w:rsidRDefault="00FB118A" w:rsidP="00131F9E">
      <w:pPr>
        <w:spacing w:before="7"/>
        <w:jc w:val="both"/>
        <w:rPr>
          <w:rFonts w:eastAsia="Arial" w:cstheme="minorHAnsi"/>
          <w:sz w:val="18"/>
          <w:szCs w:val="16"/>
        </w:rPr>
      </w:pPr>
    </w:p>
    <w:p w14:paraId="45B4CB2C"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No </w:t>
      </w:r>
      <w:r w:rsidRPr="0046716F">
        <w:rPr>
          <w:rFonts w:asciiTheme="minorHAnsi" w:hAnsiTheme="minorHAnsi" w:cstheme="minorHAnsi"/>
          <w:spacing w:val="-2"/>
          <w:sz w:val="18"/>
        </w:rPr>
        <w:t>game</w:t>
      </w:r>
      <w:r w:rsidRPr="0046716F">
        <w:rPr>
          <w:rFonts w:asciiTheme="minorHAnsi" w:hAnsiTheme="minorHAnsi" w:cstheme="minorHAnsi"/>
          <w:sz w:val="18"/>
        </w:rPr>
        <w:t xml:space="preserve"> shall</w:t>
      </w:r>
      <w:r w:rsidRPr="0046716F">
        <w:rPr>
          <w:rFonts w:asciiTheme="minorHAnsi" w:hAnsiTheme="minorHAnsi" w:cstheme="minorHAnsi"/>
          <w:spacing w:val="1"/>
          <w:sz w:val="18"/>
        </w:rPr>
        <w:t xml:space="preserve"> </w:t>
      </w:r>
      <w:r w:rsidRPr="0046716F">
        <w:rPr>
          <w:rFonts w:asciiTheme="minorHAnsi" w:hAnsiTheme="minorHAnsi" w:cstheme="minorHAnsi"/>
          <w:sz w:val="18"/>
        </w:rPr>
        <w:t>start</w:t>
      </w:r>
      <w:r w:rsidRPr="0046716F">
        <w:rPr>
          <w:rFonts w:asciiTheme="minorHAnsi" w:hAnsiTheme="minorHAnsi" w:cstheme="minorHAnsi"/>
          <w:spacing w:val="1"/>
          <w:sz w:val="18"/>
        </w:rPr>
        <w:t xml:space="preserve"> </w:t>
      </w:r>
      <w:r w:rsidRPr="0046716F">
        <w:rPr>
          <w:rFonts w:asciiTheme="minorHAnsi" w:hAnsiTheme="minorHAnsi" w:cstheme="minorHAnsi"/>
          <w:sz w:val="18"/>
        </w:rPr>
        <w:t>or continue if</w:t>
      </w:r>
      <w:r w:rsidRPr="0046716F">
        <w:rPr>
          <w:rFonts w:asciiTheme="minorHAnsi" w:hAnsiTheme="minorHAnsi" w:cstheme="minorHAnsi"/>
          <w:spacing w:val="1"/>
          <w:sz w:val="18"/>
        </w:rPr>
        <w:t xml:space="preserve"> </w:t>
      </w:r>
      <w:r w:rsidRPr="0046716F">
        <w:rPr>
          <w:rFonts w:asciiTheme="minorHAnsi" w:hAnsiTheme="minorHAnsi" w:cstheme="minorHAnsi"/>
          <w:sz w:val="18"/>
        </w:rPr>
        <w:t>either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team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fewer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than five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in 10U,</w:t>
      </w:r>
      <w:r w:rsidRPr="0046716F">
        <w:rPr>
          <w:rFonts w:asciiTheme="minorHAnsi" w:hAnsiTheme="minorHAnsi" w:cstheme="minorHAnsi"/>
          <w:spacing w:val="1"/>
          <w:sz w:val="18"/>
        </w:rPr>
        <w:t xml:space="preserve"> </w:t>
      </w:r>
      <w:r w:rsidRPr="0046716F">
        <w:rPr>
          <w:rFonts w:asciiTheme="minorHAnsi" w:hAnsiTheme="minorHAnsi" w:cstheme="minorHAnsi"/>
          <w:sz w:val="18"/>
        </w:rPr>
        <w:t>six</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00001BE5" w:rsidRPr="0046716F">
        <w:rPr>
          <w:rFonts w:asciiTheme="minorHAnsi" w:hAnsiTheme="minorHAnsi" w:cstheme="minorHAnsi"/>
          <w:sz w:val="18"/>
        </w:rPr>
        <w:t>12U</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seven</w:t>
      </w:r>
      <w:r w:rsidRPr="0046716F">
        <w:rPr>
          <w:rFonts w:asciiTheme="minorHAnsi" w:hAnsiTheme="minorHAnsi" w:cstheme="minorHAnsi"/>
          <w:spacing w:val="63"/>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00001BE5" w:rsidRPr="0046716F">
        <w:rPr>
          <w:rFonts w:asciiTheme="minorHAnsi" w:hAnsiTheme="minorHAnsi" w:cstheme="minorHAnsi"/>
          <w:sz w:val="18"/>
        </w:rPr>
        <w:t>14U</w:t>
      </w:r>
      <w:r w:rsidRPr="0046716F">
        <w:rPr>
          <w:rFonts w:asciiTheme="minorHAnsi" w:hAnsiTheme="minorHAnsi" w:cstheme="minorHAnsi"/>
          <w:sz w:val="18"/>
        </w:rPr>
        <w:t xml:space="preserve"> </w:t>
      </w:r>
      <w:r w:rsidRPr="0046716F">
        <w:rPr>
          <w:rFonts w:asciiTheme="minorHAnsi" w:hAnsiTheme="minorHAnsi" w:cstheme="minorHAnsi"/>
          <w:spacing w:val="-2"/>
          <w:sz w:val="18"/>
        </w:rPr>
        <w:t>through</w:t>
      </w:r>
      <w:r w:rsidRPr="0046716F">
        <w:rPr>
          <w:rFonts w:asciiTheme="minorHAnsi" w:hAnsiTheme="minorHAnsi" w:cstheme="minorHAnsi"/>
          <w:sz w:val="18"/>
        </w:rPr>
        <w:t xml:space="preserve"> </w:t>
      </w:r>
      <w:r w:rsidR="001D27AA" w:rsidRPr="0046716F">
        <w:rPr>
          <w:rFonts w:asciiTheme="minorHAnsi" w:hAnsiTheme="minorHAnsi" w:cstheme="minorHAnsi"/>
          <w:sz w:val="18"/>
        </w:rPr>
        <w:t>19U</w:t>
      </w:r>
      <w:r w:rsidRPr="0046716F">
        <w:rPr>
          <w:rFonts w:asciiTheme="minorHAnsi" w:hAnsiTheme="minorHAnsi" w:cstheme="minorHAnsi"/>
          <w:sz w:val="18"/>
        </w:rPr>
        <w:t xml:space="preserve"> present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ready to </w:t>
      </w:r>
      <w:r w:rsidRPr="0046716F">
        <w:rPr>
          <w:rFonts w:asciiTheme="minorHAnsi" w:hAnsiTheme="minorHAnsi" w:cstheme="minorHAnsi"/>
          <w:spacing w:val="-2"/>
          <w:sz w:val="18"/>
        </w:rPr>
        <w:t>play.</w:t>
      </w:r>
    </w:p>
    <w:p w14:paraId="43E32941" w14:textId="77777777" w:rsidR="00FB118A" w:rsidRPr="0046716F" w:rsidRDefault="00DA3BD7" w:rsidP="00B6294F">
      <w:pPr>
        <w:pStyle w:val="Heading2"/>
        <w:rPr>
          <w:rFonts w:asciiTheme="minorHAnsi" w:hAnsiTheme="minorHAnsi" w:cstheme="minorHAnsi"/>
          <w:sz w:val="21"/>
          <w:u w:color="000000"/>
        </w:rPr>
      </w:pPr>
      <w:bookmarkStart w:id="113" w:name="_TOC_250019"/>
      <w:r w:rsidRPr="0046716F">
        <w:rPr>
          <w:rFonts w:asciiTheme="minorHAnsi" w:hAnsiTheme="minorHAnsi" w:cstheme="minorHAnsi"/>
          <w:sz w:val="21"/>
          <w:u w:color="000000"/>
        </w:rPr>
        <w:t>DISCIPLINARY</w:t>
      </w:r>
      <w:r w:rsidRPr="0046716F">
        <w:rPr>
          <w:rFonts w:asciiTheme="minorHAnsi" w:hAnsiTheme="minorHAnsi" w:cstheme="minorHAnsi"/>
          <w:spacing w:val="-27"/>
          <w:sz w:val="21"/>
          <w:u w:color="000000"/>
        </w:rPr>
        <w:t xml:space="preserve"> </w:t>
      </w:r>
      <w:r w:rsidRPr="0046716F">
        <w:rPr>
          <w:rFonts w:asciiTheme="minorHAnsi" w:hAnsiTheme="minorHAnsi" w:cstheme="minorHAnsi"/>
          <w:sz w:val="21"/>
          <w:u w:color="000000"/>
        </w:rPr>
        <w:t>ACTIONS</w:t>
      </w:r>
      <w:r w:rsidR="00B6294F" w:rsidRPr="0046716F">
        <w:rPr>
          <w:rFonts w:asciiTheme="minorHAnsi" w:hAnsiTheme="minorHAnsi" w:cstheme="minorHAnsi"/>
          <w:noProof/>
          <w:sz w:val="4"/>
          <w:szCs w:val="2"/>
        </w:rPr>
        <mc:AlternateContent>
          <mc:Choice Requires="wpg">
            <w:drawing>
              <wp:inline distT="0" distB="0" distL="0" distR="0" wp14:anchorId="20E934B6" wp14:editId="2D97F8F1">
                <wp:extent cx="4590415" cy="6350"/>
                <wp:effectExtent l="8890" t="4445" r="10795" b="8255"/>
                <wp:docPr id="10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103" name="Group 45"/>
                        <wpg:cNvGrpSpPr>
                          <a:grpSpLocks/>
                        </wpg:cNvGrpSpPr>
                        <wpg:grpSpPr bwMode="auto">
                          <a:xfrm>
                            <a:off x="5" y="5"/>
                            <a:ext cx="7220" cy="2"/>
                            <a:chOff x="5" y="5"/>
                            <a:chExt cx="7220" cy="2"/>
                          </a:xfrm>
                        </wpg:grpSpPr>
                        <wps:wsp>
                          <wps:cNvPr id="104" name="Freeform 46"/>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0B2D135" id="Group 44"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">
                <v:group id="Group 45"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46"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" path="m,l7219,e" filled="f" strokeweight=".48pt">
                    <v:path arrowok="t" o:connecttype="custom" o:connectlocs="0,0;7219,0" o:connectangles="0,0"/>
                  </v:shape>
                </v:group>
                <w10:anchorlock/>
              </v:group>
            </w:pict>
          </mc:Fallback>
        </mc:AlternateContent>
      </w:r>
      <w:bookmarkEnd w:id="113"/>
    </w:p>
    <w:p w14:paraId="7CB28D62" w14:textId="77777777" w:rsidR="00FB118A" w:rsidRPr="0046716F" w:rsidRDefault="00FB118A" w:rsidP="00131F9E">
      <w:pPr>
        <w:spacing w:before="4"/>
        <w:jc w:val="both"/>
        <w:rPr>
          <w:rFonts w:eastAsia="Arial Black" w:cstheme="minorHAnsi"/>
          <w:b/>
          <w:bCs/>
          <w:sz w:val="15"/>
          <w:szCs w:val="13"/>
        </w:rPr>
      </w:pPr>
    </w:p>
    <w:p w14:paraId="68E6E295" w14:textId="77777777" w:rsidR="00FB118A" w:rsidRPr="0046716F" w:rsidRDefault="00DA3BD7" w:rsidP="003F688E">
      <w:pPr>
        <w:pStyle w:val="Heading3"/>
        <w:rPr>
          <w:rFonts w:asciiTheme="minorHAnsi" w:eastAsia="Arial Black" w:hAnsiTheme="minorHAnsi" w:cstheme="minorHAnsi"/>
          <w:sz w:val="18"/>
        </w:rPr>
      </w:pPr>
      <w:bookmarkStart w:id="114" w:name="_TOC_250018"/>
      <w:r w:rsidRPr="0046716F">
        <w:rPr>
          <w:rFonts w:asciiTheme="minorHAnsi" w:hAnsiTheme="minorHAnsi" w:cstheme="minorHAnsi"/>
          <w:sz w:val="18"/>
        </w:rPr>
        <w:t>Team members</w:t>
      </w:r>
      <w:bookmarkEnd w:id="114"/>
    </w:p>
    <w:p w14:paraId="7C8F633D" w14:textId="77777777" w:rsidR="00FB118A" w:rsidRPr="0046716F" w:rsidRDefault="00FB118A" w:rsidP="00131F9E">
      <w:pPr>
        <w:spacing w:before="13"/>
        <w:jc w:val="both"/>
        <w:rPr>
          <w:rFonts w:eastAsia="Arial Black" w:cstheme="minorHAnsi"/>
          <w:b/>
          <w:bCs/>
          <w:sz w:val="15"/>
          <w:szCs w:val="14"/>
        </w:rPr>
      </w:pPr>
    </w:p>
    <w:p w14:paraId="23DF17B1"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Any team member</w:t>
      </w:r>
      <w:r w:rsidRPr="0046716F">
        <w:rPr>
          <w:rFonts w:asciiTheme="minorHAnsi" w:hAnsiTheme="minorHAnsi" w:cstheme="minorHAnsi"/>
          <w:spacing w:val="1"/>
          <w:sz w:val="18"/>
        </w:rPr>
        <w:t xml:space="preserve"> </w:t>
      </w:r>
      <w:r w:rsidRPr="0046716F">
        <w:rPr>
          <w:rFonts w:asciiTheme="minorHAnsi" w:hAnsiTheme="minorHAnsi" w:cstheme="minorHAnsi"/>
          <w:sz w:val="18"/>
        </w:rPr>
        <w:t>who is</w:t>
      </w:r>
      <w:r w:rsidRPr="0046716F">
        <w:rPr>
          <w:rFonts w:asciiTheme="minorHAnsi" w:hAnsiTheme="minorHAnsi" w:cstheme="minorHAnsi"/>
          <w:spacing w:val="2"/>
          <w:sz w:val="18"/>
        </w:rPr>
        <w:t xml:space="preserve"> </w:t>
      </w:r>
      <w:r w:rsidRPr="0046716F">
        <w:rPr>
          <w:rFonts w:asciiTheme="minorHAnsi" w:hAnsiTheme="minorHAnsi" w:cstheme="minorHAnsi"/>
          <w:sz w:val="18"/>
        </w:rPr>
        <w:t>sent</w:t>
      </w:r>
      <w:r w:rsidRPr="0046716F">
        <w:rPr>
          <w:rFonts w:asciiTheme="minorHAnsi" w:hAnsiTheme="minorHAnsi" w:cstheme="minorHAnsi"/>
          <w:spacing w:val="1"/>
          <w:sz w:val="18"/>
        </w:rPr>
        <w:t xml:space="preserve"> </w:t>
      </w:r>
      <w:r w:rsidRPr="0046716F">
        <w:rPr>
          <w:rFonts w:asciiTheme="minorHAnsi" w:hAnsiTheme="minorHAnsi" w:cstheme="minorHAnsi"/>
          <w:sz w:val="18"/>
        </w:rPr>
        <w:t>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must </w:t>
      </w:r>
      <w:r w:rsidRPr="0046716F">
        <w:rPr>
          <w:rFonts w:asciiTheme="minorHAnsi" w:hAnsiTheme="minorHAnsi" w:cstheme="minorHAnsi"/>
          <w:spacing w:val="-2"/>
          <w:sz w:val="18"/>
        </w:rPr>
        <w:t>leave</w:t>
      </w:r>
      <w:r w:rsidRPr="0046716F">
        <w:rPr>
          <w:rFonts w:asciiTheme="minorHAnsi" w:hAnsiTheme="minorHAnsi" w:cstheme="minorHAnsi"/>
          <w:sz w:val="18"/>
        </w:rPr>
        <w:t xml:space="preserve"> the field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and the immediate area (place to be </w:t>
      </w:r>
      <w:r w:rsidRPr="0046716F">
        <w:rPr>
          <w:rFonts w:asciiTheme="minorHAnsi" w:hAnsiTheme="minorHAnsi" w:cstheme="minorHAnsi"/>
          <w:spacing w:val="-2"/>
          <w:sz w:val="18"/>
        </w:rPr>
        <w:t>determined)</w:t>
      </w:r>
      <w:r w:rsidRPr="0046716F">
        <w:rPr>
          <w:rFonts w:asciiTheme="minorHAnsi" w:hAnsiTheme="minorHAnsi" w:cstheme="minorHAnsi"/>
          <w:spacing w:val="55"/>
          <w:sz w:val="18"/>
        </w:rPr>
        <w:t xml:space="preserve"> </w:t>
      </w:r>
      <w:r w:rsidRPr="0046716F">
        <w:rPr>
          <w:rFonts w:asciiTheme="minorHAnsi" w:hAnsiTheme="minorHAnsi" w:cstheme="minorHAnsi"/>
          <w:sz w:val="18"/>
        </w:rPr>
        <w:t>before play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restarted </w:t>
      </w:r>
      <w:r w:rsidRPr="0046716F">
        <w:rPr>
          <w:rFonts w:asciiTheme="minorHAnsi" w:hAnsiTheme="minorHAnsi" w:cstheme="minorHAnsi"/>
          <w:spacing w:val="-2"/>
          <w:sz w:val="18"/>
        </w:rPr>
        <w:t>and</w:t>
      </w:r>
      <w:r w:rsidRPr="0046716F">
        <w:rPr>
          <w:rFonts w:asciiTheme="minorHAnsi" w:hAnsiTheme="minorHAnsi" w:cstheme="minorHAnsi"/>
          <w:sz w:val="18"/>
        </w:rPr>
        <w:t xml:space="preserve"> 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accompanied by a parent</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commentRangeStart w:id="115"/>
      <w:r w:rsidRPr="0092264E">
        <w:rPr>
          <w:rFonts w:asciiTheme="minorHAnsi" w:hAnsiTheme="minorHAnsi" w:cstheme="minorHAnsi"/>
          <w:sz w:val="18"/>
        </w:rPr>
        <w:t>Safe Haven trained adult</w:t>
      </w:r>
      <w:commentRangeEnd w:id="115"/>
      <w:r w:rsidR="0092264E">
        <w:rPr>
          <w:rStyle w:val="CommentReference"/>
          <w:rFonts w:asciiTheme="minorHAnsi" w:eastAsiaTheme="minorHAnsi" w:hAnsiTheme="minorHAnsi"/>
          <w:spacing w:val="0"/>
        </w:rPr>
        <w:commentReference w:id="115"/>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The team may not</w:t>
      </w:r>
      <w:r w:rsidRPr="0046716F">
        <w:rPr>
          <w:rFonts w:asciiTheme="minorHAnsi" w:hAnsiTheme="minorHAnsi" w:cstheme="minorHAnsi"/>
          <w:spacing w:val="31"/>
          <w:sz w:val="18"/>
        </w:rPr>
        <w:t xml:space="preserve"> </w:t>
      </w:r>
      <w:r w:rsidRPr="0046716F">
        <w:rPr>
          <w:rFonts w:asciiTheme="minorHAnsi" w:hAnsiTheme="minorHAnsi" w:cstheme="minorHAnsi"/>
          <w:sz w:val="18"/>
        </w:rPr>
        <w:t>substitute for 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remainder</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is no qualified adult</w:t>
      </w:r>
      <w:r w:rsidRPr="0046716F">
        <w:rPr>
          <w:rFonts w:asciiTheme="minorHAnsi" w:hAnsiTheme="minorHAnsi" w:cstheme="minorHAnsi"/>
          <w:spacing w:val="1"/>
          <w:sz w:val="18"/>
        </w:rPr>
        <w:t xml:space="preserve"> </w:t>
      </w:r>
      <w:r w:rsidRPr="0046716F">
        <w:rPr>
          <w:rFonts w:asciiTheme="minorHAnsi" w:hAnsiTheme="minorHAnsi" w:cstheme="minorHAnsi"/>
          <w:sz w:val="18"/>
        </w:rPr>
        <w:t>to accompany</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team</w:t>
      </w:r>
      <w:r w:rsidRPr="0046716F">
        <w:rPr>
          <w:rFonts w:asciiTheme="minorHAnsi" w:hAnsiTheme="minorHAnsi" w:cstheme="minorHAnsi"/>
          <w:spacing w:val="63"/>
          <w:sz w:val="18"/>
        </w:rPr>
        <w:t xml:space="preserve">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he/she will</w:t>
      </w:r>
      <w:r w:rsidRPr="0046716F">
        <w:rPr>
          <w:rFonts w:asciiTheme="minorHAnsi" w:hAnsiTheme="minorHAnsi" w:cstheme="minorHAnsi"/>
          <w:spacing w:val="1"/>
          <w:sz w:val="18"/>
        </w:rPr>
        <w:t xml:space="preserve"> </w:t>
      </w:r>
      <w:r w:rsidRPr="0046716F">
        <w:rPr>
          <w:rFonts w:asciiTheme="minorHAnsi" w:hAnsiTheme="minorHAnsi" w:cstheme="minorHAnsi"/>
          <w:sz w:val="18"/>
        </w:rPr>
        <w:t>remain silent</w:t>
      </w:r>
      <w:r w:rsidRPr="0046716F">
        <w:rPr>
          <w:rFonts w:asciiTheme="minorHAnsi" w:hAnsiTheme="minorHAnsi" w:cstheme="minorHAnsi"/>
          <w:spacing w:val="1"/>
          <w:sz w:val="18"/>
        </w:rPr>
        <w:t xml:space="preserve"> </w:t>
      </w:r>
      <w:r w:rsidRPr="0046716F">
        <w:rPr>
          <w:rFonts w:asciiTheme="minorHAnsi" w:hAnsiTheme="minorHAnsi" w:cstheme="minorHAnsi"/>
          <w:sz w:val="18"/>
        </w:rPr>
        <w:t>on the sideline under</w:t>
      </w:r>
      <w:r w:rsidRPr="0046716F">
        <w:rPr>
          <w:rFonts w:asciiTheme="minorHAnsi" w:hAnsiTheme="minorHAnsi" w:cstheme="minorHAnsi"/>
          <w:spacing w:val="1"/>
          <w:sz w:val="18"/>
        </w:rPr>
        <w:t xml:space="preserve"> </w:t>
      </w:r>
      <w:r w:rsidRPr="0046716F">
        <w:rPr>
          <w:rFonts w:asciiTheme="minorHAnsi" w:hAnsiTheme="minorHAnsi" w:cstheme="minorHAnsi"/>
          <w:sz w:val="18"/>
        </w:rPr>
        <w:t>the auspices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2"/>
          <w:sz w:val="18"/>
        </w:rPr>
        <w:t xml:space="preserve"> </w:t>
      </w:r>
      <w:r w:rsidRPr="0046716F">
        <w:rPr>
          <w:rFonts w:asciiTheme="minorHAnsi" w:hAnsiTheme="minorHAnsi" w:cstheme="minorHAnsi"/>
          <w:sz w:val="18"/>
        </w:rPr>
        <w:t>the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coaches</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may </w:t>
      </w:r>
      <w:r w:rsidRPr="0046716F">
        <w:rPr>
          <w:rFonts w:asciiTheme="minorHAnsi" w:hAnsiTheme="minorHAnsi" w:cstheme="minorHAnsi"/>
          <w:spacing w:val="-2"/>
          <w:sz w:val="18"/>
        </w:rPr>
        <w:t>not</w:t>
      </w:r>
      <w:r w:rsidRPr="0046716F">
        <w:rPr>
          <w:rFonts w:asciiTheme="minorHAnsi" w:hAnsiTheme="minorHAnsi" w:cstheme="minorHAnsi"/>
          <w:spacing w:val="51"/>
          <w:sz w:val="18"/>
        </w:rPr>
        <w:t xml:space="preserve"> </w:t>
      </w:r>
      <w:r w:rsidRPr="0046716F">
        <w:rPr>
          <w:rFonts w:asciiTheme="minorHAnsi" w:hAnsiTheme="minorHAnsi" w:cstheme="minorHAnsi"/>
          <w:sz w:val="18"/>
        </w:rPr>
        <w:t xml:space="preserve">participate in the </w:t>
      </w:r>
      <w:r w:rsidRPr="0046716F">
        <w:rPr>
          <w:rFonts w:asciiTheme="minorHAnsi" w:hAnsiTheme="minorHAnsi" w:cstheme="minorHAnsi"/>
          <w:spacing w:val="-2"/>
          <w:sz w:val="18"/>
        </w:rPr>
        <w:t>hand</w:t>
      </w:r>
      <w:r w:rsidRPr="0046716F">
        <w:rPr>
          <w:rFonts w:asciiTheme="minorHAnsi" w:hAnsiTheme="minorHAnsi" w:cstheme="minorHAnsi"/>
          <w:sz w:val="18"/>
        </w:rPr>
        <w:t xml:space="preserve"> shake 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end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p>
    <w:p w14:paraId="409CB6F2" w14:textId="7C1AACBF"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Any team member</w:t>
      </w:r>
      <w:r w:rsidRPr="0046716F">
        <w:rPr>
          <w:rFonts w:asciiTheme="minorHAnsi" w:hAnsiTheme="minorHAnsi" w:cstheme="minorHAnsi"/>
          <w:spacing w:val="1"/>
          <w:sz w:val="18"/>
        </w:rPr>
        <w:t xml:space="preserve"> </w:t>
      </w:r>
      <w:r w:rsidRPr="0046716F">
        <w:rPr>
          <w:rFonts w:asciiTheme="minorHAnsi" w:hAnsiTheme="minorHAnsi" w:cstheme="minorHAnsi"/>
          <w:sz w:val="18"/>
        </w:rPr>
        <w:t>who is</w:t>
      </w:r>
      <w:r w:rsidRPr="0046716F">
        <w:rPr>
          <w:rFonts w:asciiTheme="minorHAnsi" w:hAnsiTheme="minorHAnsi" w:cstheme="minorHAnsi"/>
          <w:spacing w:val="2"/>
          <w:sz w:val="18"/>
        </w:rPr>
        <w:t xml:space="preserve"> </w:t>
      </w:r>
      <w:r w:rsidRPr="0046716F">
        <w:rPr>
          <w:rFonts w:asciiTheme="minorHAnsi" w:hAnsiTheme="minorHAnsi" w:cstheme="minorHAnsi"/>
          <w:sz w:val="18"/>
        </w:rPr>
        <w:t>sent</w:t>
      </w:r>
      <w:r w:rsidRPr="0046716F">
        <w:rPr>
          <w:rFonts w:asciiTheme="minorHAnsi" w:hAnsiTheme="minorHAnsi" w:cstheme="minorHAnsi"/>
          <w:spacing w:val="1"/>
          <w:sz w:val="18"/>
        </w:rPr>
        <w:t xml:space="preserve"> </w:t>
      </w:r>
      <w:r w:rsidRPr="0046716F">
        <w:rPr>
          <w:rFonts w:asciiTheme="minorHAnsi" w:hAnsiTheme="minorHAnsi" w:cstheme="minorHAnsi"/>
          <w:sz w:val="18"/>
        </w:rPr>
        <w:t>off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before,</w:t>
      </w:r>
      <w:r w:rsidRPr="0046716F">
        <w:rPr>
          <w:rFonts w:asciiTheme="minorHAnsi" w:hAnsiTheme="minorHAnsi" w:cstheme="minorHAnsi"/>
          <w:spacing w:val="1"/>
          <w:sz w:val="18"/>
        </w:rPr>
        <w:t xml:space="preserve"> </w:t>
      </w:r>
      <w:r w:rsidRPr="0046716F">
        <w:rPr>
          <w:rFonts w:asciiTheme="minorHAnsi" w:hAnsiTheme="minorHAnsi" w:cstheme="minorHAnsi"/>
          <w:sz w:val="18"/>
        </w:rPr>
        <w:t>during or</w:t>
      </w:r>
      <w:r w:rsidRPr="0046716F">
        <w:rPr>
          <w:rFonts w:asciiTheme="minorHAnsi" w:hAnsiTheme="minorHAnsi" w:cstheme="minorHAnsi"/>
          <w:spacing w:val="1"/>
          <w:sz w:val="18"/>
        </w:rPr>
        <w:t xml:space="preserve"> </w:t>
      </w:r>
      <w:r w:rsidRPr="0046716F">
        <w:rPr>
          <w:rFonts w:asciiTheme="minorHAnsi" w:hAnsiTheme="minorHAnsi" w:cstheme="minorHAnsi"/>
          <w:sz w:val="18"/>
        </w:rPr>
        <w:t>after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ineligible to participate in the team’s</w:t>
      </w:r>
      <w:r w:rsidRPr="0046716F">
        <w:rPr>
          <w:rFonts w:asciiTheme="minorHAnsi" w:hAnsiTheme="minorHAnsi" w:cstheme="minorHAnsi"/>
          <w:spacing w:val="43"/>
          <w:sz w:val="18"/>
        </w:rPr>
        <w:t xml:space="preserve"> </w:t>
      </w:r>
      <w:r w:rsidRPr="0046716F">
        <w:rPr>
          <w:rFonts w:asciiTheme="minorHAnsi" w:hAnsiTheme="minorHAnsi" w:cstheme="minorHAnsi"/>
          <w:spacing w:val="-2"/>
          <w:sz w:val="18"/>
        </w:rPr>
        <w:t>next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scheduled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Depending on the severity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action that</w:t>
      </w:r>
      <w:r w:rsidRPr="0046716F">
        <w:rPr>
          <w:rFonts w:asciiTheme="minorHAnsi" w:hAnsiTheme="minorHAnsi" w:cstheme="minorHAnsi"/>
          <w:spacing w:val="1"/>
          <w:sz w:val="18"/>
        </w:rPr>
        <w:t xml:space="preserve"> </w:t>
      </w:r>
      <w:r w:rsidRPr="0046716F">
        <w:rPr>
          <w:rFonts w:asciiTheme="minorHAnsi" w:hAnsiTheme="minorHAnsi" w:cstheme="minorHAnsi"/>
          <w:sz w:val="18"/>
        </w:rPr>
        <w:t>resulted in the sendoff,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del w:id="116" w:author="Mike Hoyer" w:date="2018-08-14T17:46:00Z">
        <w:r w:rsidRPr="0092264E" w:rsidDel="0092264E">
          <w:rPr>
            <w:rFonts w:asciiTheme="minorHAnsi" w:hAnsiTheme="minorHAnsi" w:cstheme="minorHAnsi"/>
            <w:spacing w:val="-2"/>
            <w:sz w:val="18"/>
          </w:rPr>
          <w:delText>Games</w:delText>
        </w:r>
        <w:r w:rsidRPr="0092264E" w:rsidDel="0092264E">
          <w:rPr>
            <w:rFonts w:asciiTheme="minorHAnsi" w:hAnsiTheme="minorHAnsi" w:cstheme="minorHAnsi"/>
            <w:spacing w:val="57"/>
            <w:sz w:val="18"/>
          </w:rPr>
          <w:delText xml:space="preserve"> </w:delText>
        </w:r>
        <w:r w:rsidRPr="0092264E" w:rsidDel="0092264E">
          <w:rPr>
            <w:rFonts w:asciiTheme="minorHAnsi" w:hAnsiTheme="minorHAnsi" w:cstheme="minorHAnsi"/>
            <w:sz w:val="18"/>
          </w:rPr>
          <w:delText>Executive Committee</w:delText>
        </w:r>
      </w:del>
      <w:ins w:id="117" w:author="Mike Hoyer" w:date="2018-08-14T17:46:00Z">
        <w:r w:rsidR="0092264E">
          <w:rPr>
            <w:rFonts w:asciiTheme="minorHAnsi" w:hAnsiTheme="minorHAnsi" w:cstheme="minorHAnsi"/>
            <w:spacing w:val="-2"/>
            <w:sz w:val="18"/>
          </w:rPr>
          <w:t>Games Rules Committee</w:t>
        </w:r>
      </w:ins>
      <w:r w:rsidRPr="0046716F">
        <w:rPr>
          <w:rFonts w:asciiTheme="minorHAnsi" w:hAnsiTheme="minorHAnsi" w:cstheme="minorHAnsi"/>
          <w:sz w:val="18"/>
        </w:rPr>
        <w:t xml:space="preserve"> may review the circumstances </w:t>
      </w:r>
      <w:r w:rsidRPr="0046716F">
        <w:rPr>
          <w:rFonts w:asciiTheme="minorHAnsi" w:hAnsiTheme="minorHAnsi" w:cstheme="minorHAnsi"/>
          <w:spacing w:val="-2"/>
          <w:sz w:val="18"/>
        </w:rPr>
        <w:t>and</w:t>
      </w:r>
      <w:r w:rsidRPr="0046716F">
        <w:rPr>
          <w:rFonts w:asciiTheme="minorHAnsi" w:hAnsiTheme="minorHAnsi" w:cstheme="minorHAnsi"/>
          <w:sz w:val="18"/>
        </w:rPr>
        <w:t xml:space="preserve"> issue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greater</w:t>
      </w:r>
      <w:r w:rsidRPr="0046716F">
        <w:rPr>
          <w:rFonts w:asciiTheme="minorHAnsi" w:hAnsiTheme="minorHAnsi" w:cstheme="minorHAnsi"/>
          <w:spacing w:val="1"/>
          <w:sz w:val="18"/>
        </w:rPr>
        <w:t xml:space="preserve"> </w:t>
      </w:r>
      <w:r w:rsidRPr="0046716F">
        <w:rPr>
          <w:rFonts w:asciiTheme="minorHAnsi" w:hAnsiTheme="minorHAnsi" w:cstheme="minorHAnsi"/>
          <w:sz w:val="18"/>
        </w:rPr>
        <w:t>sanctions</w:t>
      </w:r>
      <w:r w:rsidRPr="0046716F">
        <w:rPr>
          <w:rFonts w:asciiTheme="minorHAnsi" w:hAnsiTheme="minorHAnsi" w:cstheme="minorHAnsi"/>
          <w:spacing w:val="2"/>
          <w:sz w:val="18"/>
        </w:rPr>
        <w:t xml:space="preserve"> </w:t>
      </w:r>
      <w:r w:rsidRPr="0046716F">
        <w:rPr>
          <w:rFonts w:asciiTheme="minorHAnsi" w:hAnsiTheme="minorHAnsi" w:cstheme="minorHAnsi"/>
          <w:sz w:val="18"/>
        </w:rPr>
        <w:t>against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offending </w:t>
      </w:r>
      <w:r w:rsidRPr="0046716F">
        <w:rPr>
          <w:rFonts w:asciiTheme="minorHAnsi" w:hAnsiTheme="minorHAnsi" w:cstheme="minorHAnsi"/>
          <w:spacing w:val="-2"/>
          <w:sz w:val="18"/>
        </w:rPr>
        <w:t>team</w:t>
      </w:r>
      <w:r w:rsidRPr="0046716F">
        <w:rPr>
          <w:rFonts w:asciiTheme="minorHAnsi" w:hAnsiTheme="minorHAnsi" w:cstheme="minorHAnsi"/>
          <w:spacing w:val="53"/>
          <w:sz w:val="18"/>
        </w:rPr>
        <w:t xml:space="preserve"> </w:t>
      </w:r>
      <w:r w:rsidRPr="0046716F">
        <w:rPr>
          <w:rFonts w:asciiTheme="minorHAnsi" w:hAnsiTheme="minorHAnsi" w:cstheme="minorHAnsi"/>
          <w:spacing w:val="-2"/>
          <w:sz w:val="18"/>
        </w:rPr>
        <w:t>member.</w:t>
      </w:r>
    </w:p>
    <w:p w14:paraId="7B81E642" w14:textId="3F08C4AE" w:rsidR="00FB118A" w:rsidRPr="00902BCA" w:rsidRDefault="00DA3BD7" w:rsidP="00902BCA">
      <w:pPr>
        <w:pStyle w:val="Bulleted"/>
        <w:rPr>
          <w:rFonts w:asciiTheme="minorHAnsi" w:hAnsiTheme="minorHAnsi" w:cstheme="minorHAnsi"/>
          <w:sz w:val="18"/>
        </w:rPr>
      </w:pPr>
      <w:r w:rsidRPr="0046716F">
        <w:rPr>
          <w:rFonts w:asciiTheme="minorHAnsi" w:hAnsiTheme="minorHAnsi" w:cstheme="minorHAnsi"/>
          <w:sz w:val="18"/>
        </w:rPr>
        <w:t>Any team member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receiving </w:t>
      </w:r>
      <w:r w:rsidRPr="002B4242">
        <w:rPr>
          <w:rFonts w:asciiTheme="minorHAnsi" w:hAnsiTheme="minorHAnsi" w:cstheme="minorHAnsi"/>
          <w:sz w:val="18"/>
        </w:rPr>
        <w:t>two</w:t>
      </w:r>
      <w:r w:rsidRPr="002B4242">
        <w:rPr>
          <w:rFonts w:asciiTheme="minorHAnsi" w:hAnsiTheme="minorHAnsi" w:cstheme="minorHAnsi"/>
          <w:spacing w:val="2"/>
          <w:sz w:val="18"/>
        </w:rPr>
        <w:t xml:space="preserve"> </w:t>
      </w:r>
      <w:r w:rsidRPr="002B4242">
        <w:rPr>
          <w:rFonts w:asciiTheme="minorHAnsi" w:hAnsiTheme="minorHAnsi" w:cstheme="minorHAnsi"/>
          <w:sz w:val="18"/>
        </w:rPr>
        <w:t>send offs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during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the </w:t>
      </w:r>
      <w:del w:id="118" w:author="Mike Hoyer" w:date="2018-08-14T17:48:00Z">
        <w:r w:rsidRPr="0046716F" w:rsidDel="002B4242">
          <w:rPr>
            <w:rFonts w:asciiTheme="minorHAnsi" w:hAnsiTheme="minorHAnsi" w:cstheme="minorHAnsi"/>
            <w:sz w:val="18"/>
          </w:rPr>
          <w:delText>infractions</w:delText>
        </w:r>
        <w:r w:rsidRPr="0046716F" w:rsidDel="002B4242">
          <w:rPr>
            <w:rFonts w:asciiTheme="minorHAnsi" w:hAnsiTheme="minorHAnsi" w:cstheme="minorHAnsi"/>
            <w:spacing w:val="2"/>
            <w:sz w:val="18"/>
          </w:rPr>
          <w:delText xml:space="preserve"> </w:delText>
        </w:r>
      </w:del>
      <w:ins w:id="119" w:author="Mike Hoyer" w:date="2018-08-14T17:48:00Z">
        <w:r w:rsidR="002B4242">
          <w:rPr>
            <w:rFonts w:asciiTheme="minorHAnsi" w:hAnsiTheme="minorHAnsi" w:cstheme="minorHAnsi"/>
            <w:sz w:val="18"/>
          </w:rPr>
          <w:t>offenses</w:t>
        </w:r>
        <w:r w:rsidR="002B4242" w:rsidRPr="0046716F">
          <w:rPr>
            <w:rFonts w:asciiTheme="minorHAnsi" w:hAnsiTheme="minorHAnsi" w:cstheme="minorHAnsi"/>
            <w:spacing w:val="2"/>
            <w:sz w:val="18"/>
          </w:rPr>
          <w:t xml:space="preserve"> </w:t>
        </w:r>
      </w:ins>
      <w:r w:rsidRPr="0046716F">
        <w:rPr>
          <w:rFonts w:asciiTheme="minorHAnsi" w:hAnsiTheme="minorHAnsi" w:cstheme="minorHAnsi"/>
          <w:spacing w:val="-2"/>
          <w:sz w:val="18"/>
        </w:rPr>
        <w:t>reviewed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by the </w:t>
      </w:r>
      <w:ins w:id="120" w:author="Mike Hoyer" w:date="2018-08-14T17:48:00Z">
        <w:r w:rsidR="002B4242">
          <w:rPr>
            <w:rFonts w:asciiTheme="minorHAnsi" w:hAnsiTheme="minorHAnsi" w:cstheme="minorHAnsi"/>
            <w:sz w:val="18"/>
          </w:rPr>
          <w:t xml:space="preserve">National </w:t>
        </w:r>
      </w:ins>
      <w:r w:rsidR="00902BCA">
        <w:rPr>
          <w:rFonts w:asciiTheme="minorHAnsi" w:hAnsiTheme="minorHAnsi" w:cstheme="minorHAnsi"/>
          <w:spacing w:val="-2"/>
          <w:sz w:val="18"/>
        </w:rPr>
        <w:t xml:space="preserve">Games </w:t>
      </w:r>
      <w:del w:id="121" w:author="Mike Hoyer" w:date="2018-08-14T17:48:00Z">
        <w:r w:rsidR="00902BCA" w:rsidDel="002B4242">
          <w:rPr>
            <w:rFonts w:asciiTheme="minorHAnsi" w:hAnsiTheme="minorHAnsi" w:cstheme="minorHAnsi"/>
            <w:spacing w:val="-2"/>
            <w:sz w:val="18"/>
          </w:rPr>
          <w:delText>Executive</w:delText>
        </w:r>
        <w:r w:rsidRPr="0046716F" w:rsidDel="002B4242">
          <w:rPr>
            <w:rFonts w:asciiTheme="minorHAnsi" w:hAnsiTheme="minorHAnsi" w:cstheme="minorHAnsi"/>
            <w:sz w:val="18"/>
          </w:rPr>
          <w:delText xml:space="preserve"> </w:delText>
        </w:r>
      </w:del>
      <w:ins w:id="122" w:author="Mike Hoyer" w:date="2018-08-14T17:48:00Z">
        <w:r w:rsidR="002B4242">
          <w:rPr>
            <w:rFonts w:asciiTheme="minorHAnsi" w:hAnsiTheme="minorHAnsi" w:cstheme="minorHAnsi"/>
            <w:spacing w:val="-2"/>
            <w:sz w:val="18"/>
          </w:rPr>
          <w:t>Rules</w:t>
        </w:r>
        <w:r w:rsidR="002B4242" w:rsidRPr="0046716F">
          <w:rPr>
            <w:rFonts w:asciiTheme="minorHAnsi" w:hAnsiTheme="minorHAnsi" w:cstheme="minorHAnsi"/>
            <w:sz w:val="18"/>
          </w:rPr>
          <w:t xml:space="preserve"> </w:t>
        </w:r>
      </w:ins>
      <w:r w:rsidRPr="0046716F">
        <w:rPr>
          <w:rFonts w:asciiTheme="minorHAnsi" w:hAnsiTheme="minorHAnsi" w:cstheme="minorHAnsi"/>
          <w:sz w:val="18"/>
        </w:rPr>
        <w:t>Committee and may be denied further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participation in </w:t>
      </w:r>
      <w:r w:rsidRPr="0046716F">
        <w:rPr>
          <w:rFonts w:asciiTheme="minorHAnsi" w:hAnsiTheme="minorHAnsi" w:cstheme="minorHAnsi"/>
          <w:spacing w:val="-2"/>
          <w:sz w:val="18"/>
        </w:rPr>
        <w:t>the</w:t>
      </w:r>
      <w:r w:rsidRPr="0046716F">
        <w:rPr>
          <w:rFonts w:asciiTheme="minorHAnsi" w:hAnsiTheme="minorHAnsi" w:cstheme="minorHAnsi"/>
          <w:sz w:val="18"/>
        </w:rPr>
        <w:t xml:space="preserve"> Games.</w:t>
      </w:r>
    </w:p>
    <w:p w14:paraId="416B77F3" w14:textId="77777777" w:rsidR="00FB118A" w:rsidRPr="0046716F" w:rsidRDefault="00DA3BD7" w:rsidP="003F688E">
      <w:pPr>
        <w:pStyle w:val="Heading3"/>
        <w:rPr>
          <w:rFonts w:asciiTheme="minorHAnsi" w:eastAsia="Arial Black" w:hAnsiTheme="minorHAnsi" w:cstheme="minorHAnsi"/>
          <w:sz w:val="18"/>
        </w:rPr>
      </w:pPr>
      <w:r w:rsidRPr="0046716F">
        <w:rPr>
          <w:rFonts w:asciiTheme="minorHAnsi" w:hAnsiTheme="minorHAnsi" w:cstheme="minorHAnsi"/>
          <w:sz w:val="18"/>
        </w:rPr>
        <w:t>Coaches</w:t>
      </w:r>
    </w:p>
    <w:p w14:paraId="52E5766D" w14:textId="77777777" w:rsidR="00FB118A" w:rsidRPr="0046716F" w:rsidRDefault="00FB118A" w:rsidP="00131F9E">
      <w:pPr>
        <w:spacing w:before="8"/>
        <w:jc w:val="both"/>
        <w:rPr>
          <w:rFonts w:eastAsia="Arial Black" w:cstheme="minorHAnsi"/>
          <w:b/>
          <w:bCs/>
          <w:sz w:val="15"/>
          <w:szCs w:val="14"/>
        </w:rPr>
      </w:pPr>
    </w:p>
    <w:p w14:paraId="47FD0292" w14:textId="2311656D"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 coach who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expelled</w:t>
      </w:r>
      <w:r w:rsidRPr="0046716F">
        <w:rPr>
          <w:rFonts w:asciiTheme="minorHAnsi" w:hAnsiTheme="minorHAnsi" w:cstheme="minorHAnsi"/>
          <w:sz w:val="18"/>
        </w:rPr>
        <w:t xml:space="preserve"> by the referee must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leave</w:t>
      </w:r>
      <w:r w:rsidRPr="0046716F">
        <w:rPr>
          <w:rFonts w:asciiTheme="minorHAnsi" w:hAnsiTheme="minorHAnsi" w:cstheme="minorHAnsi"/>
          <w:sz w:val="18"/>
        </w:rPr>
        <w:t xml:space="preserve"> the field of</w:t>
      </w:r>
      <w:r w:rsidRPr="0046716F">
        <w:rPr>
          <w:rFonts w:asciiTheme="minorHAnsi" w:hAnsiTheme="minorHAnsi" w:cstheme="minorHAnsi"/>
          <w:spacing w:val="1"/>
          <w:sz w:val="18"/>
        </w:rPr>
        <w:t xml:space="preserve"> </w:t>
      </w:r>
      <w:r w:rsidRPr="0046716F">
        <w:rPr>
          <w:rFonts w:asciiTheme="minorHAnsi" w:hAnsiTheme="minorHAnsi" w:cstheme="minorHAnsi"/>
          <w:sz w:val="18"/>
        </w:rPr>
        <w:t>play and the immediate area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remainder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current</w:t>
      </w:r>
      <w:r w:rsidRPr="0046716F">
        <w:rPr>
          <w:rFonts w:asciiTheme="minorHAnsi" w:hAnsiTheme="minorHAnsi" w:cstheme="minorHAnsi"/>
          <w:spacing w:val="77"/>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and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next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scheduled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Depending on the severity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action that</w:t>
      </w:r>
      <w:r w:rsidRPr="0046716F">
        <w:rPr>
          <w:rFonts w:asciiTheme="minorHAnsi" w:hAnsiTheme="minorHAnsi" w:cstheme="minorHAnsi"/>
          <w:spacing w:val="1"/>
          <w:sz w:val="18"/>
        </w:rPr>
        <w:t xml:space="preserve"> </w:t>
      </w:r>
      <w:r w:rsidRPr="0046716F">
        <w:rPr>
          <w:rFonts w:asciiTheme="minorHAnsi" w:hAnsiTheme="minorHAnsi" w:cstheme="minorHAnsi"/>
          <w:sz w:val="18"/>
        </w:rPr>
        <w:t>resulted in</w:t>
      </w:r>
      <w:r w:rsidRPr="0046716F">
        <w:rPr>
          <w:rFonts w:asciiTheme="minorHAnsi" w:hAnsiTheme="minorHAnsi" w:cstheme="minorHAnsi"/>
          <w:spacing w:val="-3"/>
          <w:sz w:val="18"/>
        </w:rPr>
        <w:t xml:space="preserve"> </w:t>
      </w:r>
      <w:r w:rsidRPr="0046716F">
        <w:rPr>
          <w:rFonts w:asciiTheme="minorHAnsi" w:hAnsiTheme="minorHAnsi" w:cstheme="minorHAnsi"/>
          <w:sz w:val="18"/>
        </w:rPr>
        <w:t>the sendoff,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00902BCA" w:rsidRPr="002B4242">
        <w:rPr>
          <w:rFonts w:asciiTheme="minorHAnsi" w:hAnsiTheme="minorHAnsi" w:cstheme="minorHAnsi"/>
          <w:spacing w:val="-2"/>
          <w:sz w:val="18"/>
          <w:rPrChange w:id="123" w:author="Mike Hoyer" w:date="2018-08-14T17:48:00Z">
            <w:rPr>
              <w:rFonts w:asciiTheme="minorHAnsi" w:hAnsiTheme="minorHAnsi" w:cstheme="minorHAnsi"/>
              <w:spacing w:val="-2"/>
              <w:sz w:val="18"/>
              <w:highlight w:val="cyan"/>
            </w:rPr>
          </w:rPrChange>
        </w:rPr>
        <w:t xml:space="preserve">Games </w:t>
      </w:r>
      <w:del w:id="124" w:author="Mike Hoyer" w:date="2018-08-14T17:48:00Z">
        <w:r w:rsidR="00902BCA" w:rsidRPr="002B4242" w:rsidDel="002B4242">
          <w:rPr>
            <w:rFonts w:asciiTheme="minorHAnsi" w:hAnsiTheme="minorHAnsi" w:cstheme="minorHAnsi"/>
            <w:spacing w:val="-2"/>
            <w:sz w:val="18"/>
            <w:rPrChange w:id="125" w:author="Mike Hoyer" w:date="2018-08-14T17:48:00Z">
              <w:rPr>
                <w:rFonts w:asciiTheme="minorHAnsi" w:hAnsiTheme="minorHAnsi" w:cstheme="minorHAnsi"/>
                <w:spacing w:val="-2"/>
                <w:sz w:val="18"/>
                <w:highlight w:val="cyan"/>
              </w:rPr>
            </w:rPrChange>
          </w:rPr>
          <w:delText>Executive</w:delText>
        </w:r>
        <w:r w:rsidRPr="002B4242" w:rsidDel="002B4242">
          <w:rPr>
            <w:rFonts w:asciiTheme="minorHAnsi" w:hAnsiTheme="minorHAnsi" w:cstheme="minorHAnsi"/>
            <w:sz w:val="18"/>
            <w:rPrChange w:id="126" w:author="Mike Hoyer" w:date="2018-08-14T17:48:00Z">
              <w:rPr>
                <w:rFonts w:asciiTheme="minorHAnsi" w:hAnsiTheme="minorHAnsi" w:cstheme="minorHAnsi"/>
                <w:sz w:val="18"/>
                <w:highlight w:val="cyan"/>
              </w:rPr>
            </w:rPrChange>
          </w:rPr>
          <w:delText xml:space="preserve"> </w:delText>
        </w:r>
      </w:del>
      <w:ins w:id="127" w:author="Mike Hoyer" w:date="2018-08-14T17:48:00Z">
        <w:r w:rsidR="002B4242">
          <w:rPr>
            <w:rFonts w:asciiTheme="minorHAnsi" w:hAnsiTheme="minorHAnsi" w:cstheme="minorHAnsi"/>
            <w:spacing w:val="-2"/>
            <w:sz w:val="18"/>
          </w:rPr>
          <w:t>Rules</w:t>
        </w:r>
        <w:r w:rsidR="002B4242" w:rsidRPr="002B4242">
          <w:rPr>
            <w:rFonts w:asciiTheme="minorHAnsi" w:hAnsiTheme="minorHAnsi" w:cstheme="minorHAnsi"/>
            <w:sz w:val="18"/>
            <w:rPrChange w:id="128" w:author="Mike Hoyer" w:date="2018-08-14T17:48:00Z">
              <w:rPr>
                <w:rFonts w:asciiTheme="minorHAnsi" w:hAnsiTheme="minorHAnsi" w:cstheme="minorHAnsi"/>
                <w:sz w:val="18"/>
                <w:highlight w:val="cyan"/>
              </w:rPr>
            </w:rPrChange>
          </w:rPr>
          <w:t xml:space="preserve"> </w:t>
        </w:r>
      </w:ins>
      <w:r w:rsidRPr="002B4242">
        <w:rPr>
          <w:rFonts w:asciiTheme="minorHAnsi" w:hAnsiTheme="minorHAnsi" w:cstheme="minorHAnsi"/>
          <w:sz w:val="18"/>
          <w:rPrChange w:id="129" w:author="Mike Hoyer" w:date="2018-08-14T17:48:00Z">
            <w:rPr>
              <w:rFonts w:asciiTheme="minorHAnsi" w:hAnsiTheme="minorHAnsi" w:cstheme="minorHAnsi"/>
              <w:sz w:val="18"/>
              <w:highlight w:val="cyan"/>
            </w:rPr>
          </w:rPrChange>
        </w:rPr>
        <w:t>Committee</w:t>
      </w:r>
      <w:r w:rsidRPr="0046716F">
        <w:rPr>
          <w:rFonts w:asciiTheme="minorHAnsi" w:hAnsiTheme="minorHAnsi" w:cstheme="minorHAnsi"/>
          <w:sz w:val="18"/>
        </w:rPr>
        <w:t xml:space="preserve"> may review the circumstances </w:t>
      </w:r>
      <w:r w:rsidRPr="0046716F">
        <w:rPr>
          <w:rFonts w:asciiTheme="minorHAnsi" w:hAnsiTheme="minorHAnsi" w:cstheme="minorHAnsi"/>
          <w:spacing w:val="-2"/>
          <w:sz w:val="18"/>
        </w:rPr>
        <w:t>and</w:t>
      </w:r>
      <w:r w:rsidRPr="0046716F">
        <w:rPr>
          <w:rFonts w:asciiTheme="minorHAnsi" w:hAnsiTheme="minorHAnsi" w:cstheme="minorHAnsi"/>
          <w:sz w:val="18"/>
        </w:rPr>
        <w:t xml:space="preserve"> issue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greater</w:t>
      </w:r>
      <w:r w:rsidRPr="0046716F">
        <w:rPr>
          <w:rFonts w:asciiTheme="minorHAnsi" w:hAnsiTheme="minorHAnsi" w:cstheme="minorHAnsi"/>
          <w:spacing w:val="1"/>
          <w:sz w:val="18"/>
        </w:rPr>
        <w:t xml:space="preserve"> </w:t>
      </w:r>
      <w:r w:rsidRPr="0046716F">
        <w:rPr>
          <w:rFonts w:asciiTheme="minorHAnsi" w:hAnsiTheme="minorHAnsi" w:cstheme="minorHAnsi"/>
          <w:sz w:val="18"/>
        </w:rPr>
        <w:t>sanctions</w:t>
      </w:r>
      <w:r w:rsidRPr="0046716F">
        <w:rPr>
          <w:rFonts w:asciiTheme="minorHAnsi" w:hAnsiTheme="minorHAnsi" w:cstheme="minorHAnsi"/>
          <w:spacing w:val="2"/>
          <w:sz w:val="18"/>
        </w:rPr>
        <w:t xml:space="preserve"> </w:t>
      </w:r>
      <w:r w:rsidRPr="0046716F">
        <w:rPr>
          <w:rFonts w:asciiTheme="minorHAnsi" w:hAnsiTheme="minorHAnsi" w:cstheme="minorHAnsi"/>
          <w:sz w:val="18"/>
        </w:rPr>
        <w:t>against</w:t>
      </w:r>
      <w:r w:rsidRPr="0046716F">
        <w:rPr>
          <w:rFonts w:asciiTheme="minorHAnsi" w:hAnsiTheme="minorHAnsi" w:cstheme="minorHAnsi"/>
          <w:spacing w:val="1"/>
          <w:sz w:val="18"/>
        </w:rPr>
        <w:t xml:space="preserve"> </w:t>
      </w:r>
      <w:r w:rsidRPr="0046716F">
        <w:rPr>
          <w:rFonts w:asciiTheme="minorHAnsi" w:hAnsiTheme="minorHAnsi" w:cstheme="minorHAnsi"/>
          <w:sz w:val="18"/>
        </w:rPr>
        <w:t>the offending coach.</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Player Registration</w:t>
      </w:r>
      <w:r w:rsidRPr="0046716F">
        <w:rPr>
          <w:rFonts w:asciiTheme="minorHAnsi" w:hAnsiTheme="minorHAnsi" w:cstheme="minorHAnsi"/>
          <w:sz w:val="18"/>
        </w:rPr>
        <w:t xml:space="preserve"> Forms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must be in </w:t>
      </w:r>
      <w:r w:rsidRPr="0046716F">
        <w:rPr>
          <w:rFonts w:asciiTheme="minorHAnsi" w:hAnsiTheme="minorHAnsi" w:cstheme="minorHAnsi"/>
          <w:spacing w:val="-2"/>
          <w:sz w:val="18"/>
        </w:rPr>
        <w:t>the</w:t>
      </w:r>
      <w:r w:rsidRPr="0046716F">
        <w:rPr>
          <w:rFonts w:asciiTheme="minorHAnsi" w:hAnsiTheme="minorHAnsi" w:cstheme="minorHAnsi"/>
          <w:sz w:val="18"/>
        </w:rPr>
        <w:t xml:space="preserve"> possession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remaining registered coach.</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 coach refuses</w:t>
      </w:r>
      <w:r w:rsidRPr="0046716F">
        <w:rPr>
          <w:rFonts w:asciiTheme="minorHAnsi" w:hAnsiTheme="minorHAnsi" w:cstheme="minorHAnsi"/>
          <w:spacing w:val="2"/>
          <w:sz w:val="18"/>
        </w:rPr>
        <w:t xml:space="preserve"> </w:t>
      </w:r>
      <w:r w:rsidRPr="0046716F">
        <w:rPr>
          <w:rFonts w:asciiTheme="minorHAnsi" w:hAnsiTheme="minorHAnsi" w:cstheme="minorHAnsi"/>
          <w:sz w:val="18"/>
        </w:rPr>
        <w:t>to</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leave,</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00902BCA">
        <w:rPr>
          <w:rFonts w:asciiTheme="minorHAnsi" w:hAnsiTheme="minorHAnsi" w:cstheme="minorHAnsi"/>
          <w:sz w:val="18"/>
        </w:rPr>
        <w:t>there is no</w:t>
      </w:r>
      <w:r w:rsidRPr="0046716F">
        <w:rPr>
          <w:rFonts w:asciiTheme="minorHAnsi" w:hAnsiTheme="minorHAnsi" w:cstheme="minorHAnsi"/>
          <w:sz w:val="18"/>
        </w:rPr>
        <w:t xml:space="preserve"> remaining coach or</w:t>
      </w:r>
      <w:r w:rsidRPr="0046716F">
        <w:rPr>
          <w:rFonts w:asciiTheme="minorHAnsi" w:hAnsiTheme="minorHAnsi" w:cstheme="minorHAnsi"/>
          <w:spacing w:val="1"/>
          <w:sz w:val="18"/>
        </w:rPr>
        <w:t xml:space="preserve"> </w:t>
      </w:r>
      <w:r w:rsidRPr="0046716F">
        <w:rPr>
          <w:rFonts w:asciiTheme="minorHAnsi" w:hAnsiTheme="minorHAnsi" w:cstheme="minorHAnsi"/>
          <w:sz w:val="18"/>
        </w:rPr>
        <w:t>assistant</w:t>
      </w:r>
      <w:r w:rsidRPr="0046716F">
        <w:rPr>
          <w:rFonts w:asciiTheme="minorHAnsi" w:hAnsiTheme="minorHAnsi" w:cstheme="minorHAnsi"/>
          <w:spacing w:val="-2"/>
          <w:sz w:val="18"/>
        </w:rPr>
        <w:t xml:space="preserve"> </w:t>
      </w:r>
      <w:r w:rsidRPr="0046716F">
        <w:rPr>
          <w:rFonts w:asciiTheme="minorHAnsi" w:hAnsiTheme="minorHAnsi" w:cstheme="minorHAnsi"/>
          <w:sz w:val="18"/>
        </w:rPr>
        <w:t>coach,</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 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abandon</w:t>
      </w:r>
      <w:r w:rsidRPr="0046716F">
        <w:rPr>
          <w:rFonts w:asciiTheme="minorHAnsi" w:hAnsiTheme="minorHAnsi" w:cstheme="minorHAnsi"/>
          <w:sz w:val="18"/>
        </w:rPr>
        <w:t xml:space="preserve"> the match.</w:t>
      </w:r>
      <w:r w:rsidRPr="0046716F">
        <w:rPr>
          <w:rFonts w:asciiTheme="minorHAnsi" w:hAnsiTheme="minorHAnsi" w:cstheme="minorHAnsi"/>
          <w:spacing w:val="2"/>
          <w:sz w:val="18"/>
        </w:rPr>
        <w:t xml:space="preserve"> </w:t>
      </w:r>
      <w:commentRangeStart w:id="130"/>
      <w:r w:rsidRPr="002B4242">
        <w:rPr>
          <w:rFonts w:asciiTheme="minorHAnsi" w:hAnsiTheme="minorHAnsi" w:cstheme="minorHAnsi"/>
          <w:sz w:val="18"/>
          <w:rPrChange w:id="131" w:author="Mike Hoyer" w:date="2018-08-14T17:49:00Z">
            <w:rPr>
              <w:rFonts w:asciiTheme="minorHAnsi" w:hAnsiTheme="minorHAnsi" w:cstheme="minorHAnsi"/>
              <w:sz w:val="18"/>
              <w:highlight w:val="cyan"/>
            </w:rPr>
          </w:rPrChange>
        </w:rPr>
        <w:t xml:space="preserve">In an instance where the </w:t>
      </w:r>
      <w:r w:rsidRPr="002B4242">
        <w:rPr>
          <w:rFonts w:asciiTheme="minorHAnsi" w:hAnsiTheme="minorHAnsi" w:cstheme="minorHAnsi"/>
          <w:spacing w:val="-2"/>
          <w:sz w:val="18"/>
          <w:rPrChange w:id="132" w:author="Mike Hoyer" w:date="2018-08-14T17:49:00Z">
            <w:rPr>
              <w:rFonts w:asciiTheme="minorHAnsi" w:hAnsiTheme="minorHAnsi" w:cstheme="minorHAnsi"/>
              <w:spacing w:val="-2"/>
              <w:sz w:val="18"/>
              <w:highlight w:val="cyan"/>
            </w:rPr>
          </w:rPrChange>
        </w:rPr>
        <w:t>game</w:t>
      </w:r>
      <w:r w:rsidRPr="002B4242">
        <w:rPr>
          <w:rFonts w:asciiTheme="minorHAnsi" w:hAnsiTheme="minorHAnsi" w:cstheme="minorHAnsi"/>
          <w:sz w:val="18"/>
          <w:rPrChange w:id="133" w:author="Mike Hoyer" w:date="2018-08-14T17:49:00Z">
            <w:rPr>
              <w:rFonts w:asciiTheme="minorHAnsi" w:hAnsiTheme="minorHAnsi" w:cstheme="minorHAnsi"/>
              <w:sz w:val="18"/>
              <w:highlight w:val="cyan"/>
            </w:rPr>
          </w:rPrChange>
        </w:rPr>
        <w:t xml:space="preserve"> is</w:t>
      </w:r>
      <w:r w:rsidRPr="002B4242">
        <w:rPr>
          <w:rFonts w:asciiTheme="minorHAnsi" w:hAnsiTheme="minorHAnsi" w:cstheme="minorHAnsi"/>
          <w:spacing w:val="2"/>
          <w:sz w:val="18"/>
          <w:rPrChange w:id="134" w:author="Mike Hoyer" w:date="2018-08-14T17:49:00Z">
            <w:rPr>
              <w:rFonts w:asciiTheme="minorHAnsi" w:hAnsiTheme="minorHAnsi" w:cstheme="minorHAnsi"/>
              <w:spacing w:val="2"/>
              <w:sz w:val="18"/>
              <w:highlight w:val="cyan"/>
            </w:rPr>
          </w:rPrChange>
        </w:rPr>
        <w:t xml:space="preserve"> </w:t>
      </w:r>
      <w:r w:rsidR="00902BCA" w:rsidRPr="002B4242">
        <w:rPr>
          <w:rFonts w:asciiTheme="minorHAnsi" w:hAnsiTheme="minorHAnsi" w:cstheme="minorHAnsi"/>
          <w:spacing w:val="-2"/>
          <w:sz w:val="18"/>
          <w:rPrChange w:id="135" w:author="Mike Hoyer" w:date="2018-08-14T17:49:00Z">
            <w:rPr>
              <w:rFonts w:asciiTheme="minorHAnsi" w:hAnsiTheme="minorHAnsi" w:cstheme="minorHAnsi"/>
              <w:spacing w:val="-2"/>
              <w:sz w:val="18"/>
              <w:highlight w:val="cyan"/>
            </w:rPr>
          </w:rPrChange>
        </w:rPr>
        <w:t>terminated, the Games</w:t>
      </w:r>
      <w:r w:rsidRPr="002B4242">
        <w:rPr>
          <w:rFonts w:asciiTheme="minorHAnsi" w:hAnsiTheme="minorHAnsi" w:cstheme="minorHAnsi"/>
          <w:spacing w:val="2"/>
          <w:sz w:val="18"/>
          <w:rPrChange w:id="136" w:author="Mike Hoyer" w:date="2018-08-14T17:49:00Z">
            <w:rPr>
              <w:rFonts w:asciiTheme="minorHAnsi" w:hAnsiTheme="minorHAnsi" w:cstheme="minorHAnsi"/>
              <w:spacing w:val="2"/>
              <w:sz w:val="18"/>
              <w:highlight w:val="cyan"/>
            </w:rPr>
          </w:rPrChange>
        </w:rPr>
        <w:t xml:space="preserve"> </w:t>
      </w:r>
      <w:r w:rsidRPr="002B4242">
        <w:rPr>
          <w:rFonts w:asciiTheme="minorHAnsi" w:hAnsiTheme="minorHAnsi" w:cstheme="minorHAnsi"/>
          <w:sz w:val="18"/>
          <w:rPrChange w:id="137" w:author="Mike Hoyer" w:date="2018-08-14T17:49:00Z">
            <w:rPr>
              <w:rFonts w:asciiTheme="minorHAnsi" w:hAnsiTheme="minorHAnsi" w:cstheme="minorHAnsi"/>
              <w:sz w:val="18"/>
              <w:highlight w:val="cyan"/>
            </w:rPr>
          </w:rPrChange>
        </w:rPr>
        <w:t>Executive Committee will</w:t>
      </w:r>
      <w:r w:rsidRPr="002B4242">
        <w:rPr>
          <w:rFonts w:asciiTheme="minorHAnsi" w:hAnsiTheme="minorHAnsi" w:cstheme="minorHAnsi"/>
          <w:spacing w:val="1"/>
          <w:sz w:val="18"/>
          <w:rPrChange w:id="138" w:author="Mike Hoyer" w:date="2018-08-14T17:49:00Z">
            <w:rPr>
              <w:rFonts w:asciiTheme="minorHAnsi" w:hAnsiTheme="minorHAnsi" w:cstheme="minorHAnsi"/>
              <w:spacing w:val="1"/>
              <w:sz w:val="18"/>
              <w:highlight w:val="cyan"/>
            </w:rPr>
          </w:rPrChange>
        </w:rPr>
        <w:t xml:space="preserve"> </w:t>
      </w:r>
      <w:r w:rsidRPr="002B4242">
        <w:rPr>
          <w:rFonts w:asciiTheme="minorHAnsi" w:hAnsiTheme="minorHAnsi" w:cstheme="minorHAnsi"/>
          <w:sz w:val="18"/>
          <w:rPrChange w:id="139" w:author="Mike Hoyer" w:date="2018-08-14T17:49:00Z">
            <w:rPr>
              <w:rFonts w:asciiTheme="minorHAnsi" w:hAnsiTheme="minorHAnsi" w:cstheme="minorHAnsi"/>
              <w:sz w:val="18"/>
              <w:highlight w:val="cyan"/>
            </w:rPr>
          </w:rPrChange>
        </w:rPr>
        <w:t>decide the outcome of</w:t>
      </w:r>
      <w:r w:rsidRPr="002B4242">
        <w:rPr>
          <w:rFonts w:asciiTheme="minorHAnsi" w:hAnsiTheme="minorHAnsi" w:cstheme="minorHAnsi"/>
          <w:spacing w:val="1"/>
          <w:sz w:val="18"/>
          <w:rPrChange w:id="140" w:author="Mike Hoyer" w:date="2018-08-14T17:49:00Z">
            <w:rPr>
              <w:rFonts w:asciiTheme="minorHAnsi" w:hAnsiTheme="minorHAnsi" w:cstheme="minorHAnsi"/>
              <w:spacing w:val="1"/>
              <w:sz w:val="18"/>
              <w:highlight w:val="cyan"/>
            </w:rPr>
          </w:rPrChange>
        </w:rPr>
        <w:t xml:space="preserve"> </w:t>
      </w:r>
      <w:r w:rsidRPr="002B4242">
        <w:rPr>
          <w:rFonts w:asciiTheme="minorHAnsi" w:hAnsiTheme="minorHAnsi" w:cstheme="minorHAnsi"/>
          <w:sz w:val="18"/>
          <w:rPrChange w:id="141" w:author="Mike Hoyer" w:date="2018-08-14T17:49:00Z">
            <w:rPr>
              <w:rFonts w:asciiTheme="minorHAnsi" w:hAnsiTheme="minorHAnsi" w:cstheme="minorHAnsi"/>
              <w:sz w:val="18"/>
              <w:highlight w:val="cyan"/>
            </w:rPr>
          </w:rPrChange>
        </w:rPr>
        <w:t>the</w:t>
      </w:r>
      <w:r w:rsidRPr="002B4242">
        <w:rPr>
          <w:rFonts w:asciiTheme="minorHAnsi" w:hAnsiTheme="minorHAnsi" w:cstheme="minorHAnsi"/>
          <w:spacing w:val="-22"/>
          <w:sz w:val="18"/>
          <w:rPrChange w:id="142" w:author="Mike Hoyer" w:date="2018-08-14T17:49:00Z">
            <w:rPr>
              <w:rFonts w:asciiTheme="minorHAnsi" w:hAnsiTheme="minorHAnsi" w:cstheme="minorHAnsi"/>
              <w:spacing w:val="-22"/>
              <w:sz w:val="18"/>
              <w:highlight w:val="cyan"/>
            </w:rPr>
          </w:rPrChange>
        </w:rPr>
        <w:t xml:space="preserve"> </w:t>
      </w:r>
      <w:r w:rsidRPr="002B4242">
        <w:rPr>
          <w:rFonts w:asciiTheme="minorHAnsi" w:hAnsiTheme="minorHAnsi" w:cstheme="minorHAnsi"/>
          <w:spacing w:val="-2"/>
          <w:sz w:val="18"/>
          <w:rPrChange w:id="143" w:author="Mike Hoyer" w:date="2018-08-14T17:49:00Z">
            <w:rPr>
              <w:rFonts w:asciiTheme="minorHAnsi" w:hAnsiTheme="minorHAnsi" w:cstheme="minorHAnsi"/>
              <w:spacing w:val="-2"/>
              <w:sz w:val="18"/>
              <w:highlight w:val="cyan"/>
            </w:rPr>
          </w:rPrChange>
        </w:rPr>
        <w:t>game.</w:t>
      </w:r>
      <w:r w:rsidRPr="002B4242">
        <w:rPr>
          <w:rFonts w:asciiTheme="minorHAnsi" w:hAnsiTheme="minorHAnsi" w:cstheme="minorHAnsi"/>
          <w:spacing w:val="1"/>
          <w:sz w:val="18"/>
        </w:rPr>
        <w:t xml:space="preserve"> </w:t>
      </w:r>
      <w:commentRangeEnd w:id="130"/>
      <w:r w:rsidR="002B4242">
        <w:rPr>
          <w:rStyle w:val="CommentReference"/>
          <w:rFonts w:asciiTheme="minorHAnsi" w:eastAsiaTheme="minorHAnsi" w:hAnsiTheme="minorHAnsi"/>
          <w:spacing w:val="0"/>
        </w:rPr>
        <w:commentReference w:id="130"/>
      </w:r>
      <w:r w:rsidRPr="002B4242">
        <w:rPr>
          <w:rFonts w:asciiTheme="minorHAnsi" w:hAnsiTheme="minorHAnsi" w:cstheme="minorHAnsi"/>
          <w:sz w:val="18"/>
        </w:rPr>
        <w:t>Any coach ex</w:t>
      </w:r>
      <w:r w:rsidRPr="0046716F">
        <w:rPr>
          <w:rFonts w:asciiTheme="minorHAnsi" w:hAnsiTheme="minorHAnsi" w:cstheme="minorHAnsi"/>
          <w:sz w:val="18"/>
        </w:rPr>
        <w:t>pelled from more than one game will</w:t>
      </w:r>
      <w:r w:rsidRPr="0046716F">
        <w:rPr>
          <w:rFonts w:asciiTheme="minorHAnsi" w:hAnsiTheme="minorHAnsi" w:cstheme="minorHAnsi"/>
          <w:spacing w:val="71"/>
          <w:sz w:val="18"/>
        </w:rPr>
        <w:t xml:space="preserve"> </w:t>
      </w:r>
      <w:r w:rsidRPr="0046716F">
        <w:rPr>
          <w:rFonts w:asciiTheme="minorHAnsi" w:hAnsiTheme="minorHAnsi" w:cstheme="minorHAnsi"/>
          <w:sz w:val="18"/>
        </w:rPr>
        <w:t>be suspended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 balance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p>
    <w:p w14:paraId="5058861C" w14:textId="77777777" w:rsidR="00FB118A" w:rsidRPr="0046716F" w:rsidRDefault="00FB118A" w:rsidP="00131F9E">
      <w:pPr>
        <w:jc w:val="both"/>
        <w:rPr>
          <w:rFonts w:eastAsia="Arial" w:cstheme="minorHAnsi"/>
          <w:sz w:val="18"/>
          <w:szCs w:val="16"/>
        </w:rPr>
      </w:pPr>
    </w:p>
    <w:p w14:paraId="6F1DCFAA" w14:textId="77777777" w:rsidR="00FB118A" w:rsidRPr="0046716F" w:rsidRDefault="00DA3BD7" w:rsidP="003F688E">
      <w:pPr>
        <w:pStyle w:val="Heading3"/>
        <w:rPr>
          <w:rFonts w:asciiTheme="minorHAnsi" w:eastAsia="Arial Black" w:hAnsiTheme="minorHAnsi" w:cstheme="minorHAnsi"/>
          <w:sz w:val="18"/>
        </w:rPr>
      </w:pPr>
      <w:bookmarkStart w:id="144" w:name="_TOC_250017"/>
      <w:r w:rsidRPr="0046716F">
        <w:rPr>
          <w:rFonts w:asciiTheme="minorHAnsi" w:hAnsiTheme="minorHAnsi" w:cstheme="minorHAnsi"/>
          <w:sz w:val="18"/>
        </w:rPr>
        <w:lastRenderedPageBreak/>
        <w:t>Spectators</w:t>
      </w:r>
      <w:bookmarkEnd w:id="144"/>
    </w:p>
    <w:p w14:paraId="65B49162" w14:textId="77777777" w:rsidR="00FB118A" w:rsidRPr="0046716F" w:rsidRDefault="00FB118A" w:rsidP="00131F9E">
      <w:pPr>
        <w:spacing w:before="8"/>
        <w:jc w:val="both"/>
        <w:rPr>
          <w:rFonts w:eastAsia="Arial Black" w:cstheme="minorHAnsi"/>
          <w:b/>
          <w:bCs/>
          <w:sz w:val="15"/>
          <w:szCs w:val="14"/>
        </w:rPr>
      </w:pPr>
    </w:p>
    <w:p w14:paraId="5B3A5AB4" w14:textId="4BCB501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 spectator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guest</w:t>
      </w:r>
      <w:r w:rsidRPr="0046716F">
        <w:rPr>
          <w:rFonts w:asciiTheme="minorHAnsi" w:hAnsiTheme="minorHAnsi" w:cstheme="minorHAnsi"/>
          <w:spacing w:val="1"/>
          <w:sz w:val="18"/>
        </w:rPr>
        <w:t xml:space="preserve"> </w:t>
      </w:r>
      <w:r w:rsidRPr="0046716F">
        <w:rPr>
          <w:rFonts w:asciiTheme="minorHAnsi" w:hAnsiTheme="minorHAnsi" w:cstheme="minorHAnsi"/>
          <w:sz w:val="18"/>
        </w:rPr>
        <w:t>who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asked to </w:t>
      </w:r>
      <w:r w:rsidRPr="0046716F">
        <w:rPr>
          <w:rFonts w:asciiTheme="minorHAnsi" w:hAnsiTheme="minorHAnsi" w:cstheme="minorHAnsi"/>
          <w:spacing w:val="-2"/>
          <w:sz w:val="18"/>
        </w:rPr>
        <w:t>leave</w:t>
      </w:r>
      <w:r w:rsidRPr="0046716F">
        <w:rPr>
          <w:rFonts w:asciiTheme="minorHAnsi" w:hAnsiTheme="minorHAnsi" w:cstheme="minorHAnsi"/>
          <w:sz w:val="18"/>
        </w:rPr>
        <w:t xml:space="preserve"> the field by the</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assigned field monitor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official</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must do so</w:t>
      </w:r>
      <w:r w:rsidRPr="0046716F">
        <w:rPr>
          <w:rFonts w:asciiTheme="minorHAnsi" w:hAnsiTheme="minorHAnsi" w:cstheme="minorHAnsi"/>
          <w:sz w:val="18"/>
        </w:rPr>
        <w:t xml:space="preserve"> immediately.</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 spectator or</w:t>
      </w:r>
      <w:r w:rsidRPr="0046716F">
        <w:rPr>
          <w:rFonts w:asciiTheme="minorHAnsi" w:hAnsiTheme="minorHAnsi" w:cstheme="minorHAnsi"/>
          <w:spacing w:val="1"/>
          <w:sz w:val="18"/>
        </w:rPr>
        <w:t xml:space="preserve"> </w:t>
      </w:r>
      <w:r w:rsidRPr="0046716F">
        <w:rPr>
          <w:rFonts w:asciiTheme="minorHAnsi" w:hAnsiTheme="minorHAnsi" w:cstheme="minorHAnsi"/>
          <w:sz w:val="18"/>
        </w:rPr>
        <w:t>guest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refuses to </w:t>
      </w:r>
      <w:r w:rsidRPr="0046716F">
        <w:rPr>
          <w:rFonts w:asciiTheme="minorHAnsi" w:hAnsiTheme="minorHAnsi" w:cstheme="minorHAnsi"/>
          <w:spacing w:val="-2"/>
          <w:sz w:val="18"/>
        </w:rPr>
        <w:t>leave,</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w:t>
      </w:r>
      <w:r w:rsidRPr="002B4242">
        <w:rPr>
          <w:rFonts w:asciiTheme="minorHAnsi" w:hAnsiTheme="minorHAnsi" w:cstheme="minorHAnsi"/>
          <w:sz w:val="18"/>
        </w:rPr>
        <w:t>,</w:t>
      </w:r>
      <w:r w:rsidRPr="002B4242">
        <w:rPr>
          <w:rFonts w:asciiTheme="minorHAnsi" w:hAnsiTheme="minorHAnsi" w:cstheme="minorHAnsi"/>
          <w:spacing w:val="1"/>
          <w:sz w:val="18"/>
        </w:rPr>
        <w:t xml:space="preserve"> </w:t>
      </w:r>
      <w:r w:rsidRPr="002B4242">
        <w:rPr>
          <w:rFonts w:asciiTheme="minorHAnsi" w:hAnsiTheme="minorHAnsi" w:cstheme="minorHAnsi"/>
          <w:sz w:val="18"/>
        </w:rPr>
        <w:t xml:space="preserve">in consultation with the </w:t>
      </w:r>
      <w:commentRangeStart w:id="145"/>
      <w:r w:rsidRPr="002B4242">
        <w:rPr>
          <w:rFonts w:asciiTheme="minorHAnsi" w:hAnsiTheme="minorHAnsi" w:cstheme="minorHAnsi"/>
          <w:sz w:val="18"/>
        </w:rPr>
        <w:t>Field Monitor,</w:t>
      </w:r>
      <w:r w:rsidRPr="002B4242">
        <w:rPr>
          <w:rFonts w:asciiTheme="minorHAnsi" w:hAnsiTheme="minorHAnsi" w:cstheme="minorHAnsi"/>
          <w:spacing w:val="1"/>
          <w:sz w:val="18"/>
        </w:rPr>
        <w:t xml:space="preserve"> </w:t>
      </w:r>
      <w:r w:rsidRPr="002B4242">
        <w:rPr>
          <w:rFonts w:asciiTheme="minorHAnsi" w:hAnsiTheme="minorHAnsi" w:cstheme="minorHAnsi"/>
          <w:sz w:val="18"/>
        </w:rPr>
        <w:t xml:space="preserve">may </w:t>
      </w:r>
      <w:r w:rsidR="00902BCA" w:rsidRPr="002B4242">
        <w:rPr>
          <w:rFonts w:asciiTheme="minorHAnsi" w:hAnsiTheme="minorHAnsi" w:cstheme="minorHAnsi"/>
          <w:sz w:val="18"/>
        </w:rPr>
        <w:t>terminate the game</w:t>
      </w:r>
      <w:r w:rsidRPr="002B4242">
        <w:rPr>
          <w:rFonts w:asciiTheme="minorHAnsi" w:hAnsiTheme="minorHAnsi" w:cstheme="minorHAnsi"/>
          <w:sz w:val="18"/>
        </w:rPr>
        <w:t>,</w:t>
      </w:r>
      <w:r w:rsidRPr="002B4242">
        <w:rPr>
          <w:rFonts w:asciiTheme="minorHAnsi" w:hAnsiTheme="minorHAnsi" w:cstheme="minorHAnsi"/>
          <w:spacing w:val="1"/>
          <w:sz w:val="18"/>
        </w:rPr>
        <w:t xml:space="preserve"> </w:t>
      </w:r>
      <w:r w:rsidRPr="002B4242">
        <w:rPr>
          <w:rFonts w:asciiTheme="minorHAnsi" w:hAnsiTheme="minorHAnsi" w:cstheme="minorHAnsi"/>
          <w:sz w:val="18"/>
        </w:rPr>
        <w:t>in which</w:t>
      </w:r>
      <w:r w:rsidRPr="002B4242">
        <w:rPr>
          <w:rFonts w:asciiTheme="minorHAnsi" w:hAnsiTheme="minorHAnsi" w:cstheme="minorHAnsi"/>
          <w:spacing w:val="-3"/>
          <w:sz w:val="18"/>
        </w:rPr>
        <w:t xml:space="preserve"> </w:t>
      </w:r>
      <w:r w:rsidRPr="002B4242">
        <w:rPr>
          <w:rFonts w:asciiTheme="minorHAnsi" w:hAnsiTheme="minorHAnsi" w:cstheme="minorHAnsi"/>
          <w:sz w:val="18"/>
        </w:rPr>
        <w:t>case,</w:t>
      </w:r>
      <w:r w:rsidRPr="002B4242">
        <w:rPr>
          <w:rFonts w:asciiTheme="minorHAnsi" w:hAnsiTheme="minorHAnsi" w:cstheme="minorHAnsi"/>
          <w:spacing w:val="1"/>
          <w:sz w:val="18"/>
        </w:rPr>
        <w:t xml:space="preserve"> </w:t>
      </w:r>
      <w:r w:rsidRPr="002B4242">
        <w:rPr>
          <w:rFonts w:asciiTheme="minorHAnsi" w:hAnsiTheme="minorHAnsi" w:cstheme="minorHAnsi"/>
          <w:sz w:val="18"/>
        </w:rPr>
        <w:t xml:space="preserve">the </w:t>
      </w:r>
      <w:r w:rsidRPr="002B4242">
        <w:rPr>
          <w:rFonts w:asciiTheme="minorHAnsi" w:hAnsiTheme="minorHAnsi" w:cstheme="minorHAnsi"/>
          <w:spacing w:val="-2"/>
          <w:sz w:val="18"/>
        </w:rPr>
        <w:t>Games</w:t>
      </w:r>
      <w:r w:rsidRPr="002B4242">
        <w:rPr>
          <w:rFonts w:asciiTheme="minorHAnsi" w:hAnsiTheme="minorHAnsi" w:cstheme="minorHAnsi"/>
          <w:spacing w:val="2"/>
          <w:sz w:val="18"/>
        </w:rPr>
        <w:t xml:space="preserve"> </w:t>
      </w:r>
      <w:r w:rsidRPr="002B4242">
        <w:rPr>
          <w:rFonts w:asciiTheme="minorHAnsi" w:hAnsiTheme="minorHAnsi" w:cstheme="minorHAnsi"/>
          <w:sz w:val="18"/>
        </w:rPr>
        <w:t>Executive Committee will</w:t>
      </w:r>
      <w:r w:rsidRPr="002B4242">
        <w:rPr>
          <w:rFonts w:asciiTheme="minorHAnsi" w:hAnsiTheme="minorHAnsi" w:cstheme="minorHAnsi"/>
          <w:spacing w:val="1"/>
          <w:sz w:val="18"/>
        </w:rPr>
        <w:t xml:space="preserve"> </w:t>
      </w:r>
      <w:r w:rsidRPr="002B4242">
        <w:rPr>
          <w:rFonts w:asciiTheme="minorHAnsi" w:hAnsiTheme="minorHAnsi" w:cstheme="minorHAnsi"/>
          <w:sz w:val="18"/>
        </w:rPr>
        <w:t>be responsible for</w:t>
      </w:r>
      <w:r w:rsidRPr="002B4242">
        <w:rPr>
          <w:rFonts w:asciiTheme="minorHAnsi" w:hAnsiTheme="minorHAnsi" w:cstheme="minorHAnsi"/>
          <w:spacing w:val="1"/>
          <w:sz w:val="18"/>
        </w:rPr>
        <w:t xml:space="preserve"> </w:t>
      </w:r>
      <w:r w:rsidRPr="002B4242">
        <w:rPr>
          <w:rFonts w:asciiTheme="minorHAnsi" w:hAnsiTheme="minorHAnsi" w:cstheme="minorHAnsi"/>
          <w:sz w:val="18"/>
        </w:rPr>
        <w:t>determining</w:t>
      </w:r>
      <w:r w:rsidRPr="0046716F">
        <w:rPr>
          <w:rFonts w:asciiTheme="minorHAnsi" w:hAnsiTheme="minorHAnsi" w:cstheme="minorHAnsi"/>
          <w:sz w:val="18"/>
        </w:rPr>
        <w:t xml:space="preserve"> the outcome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match.</w:t>
      </w:r>
      <w:r w:rsidRPr="0046716F">
        <w:rPr>
          <w:rFonts w:asciiTheme="minorHAnsi" w:hAnsiTheme="minorHAnsi" w:cstheme="minorHAnsi"/>
          <w:spacing w:val="1"/>
          <w:sz w:val="18"/>
        </w:rPr>
        <w:t xml:space="preserve"> </w:t>
      </w:r>
      <w:r w:rsidR="00902BCA">
        <w:rPr>
          <w:rFonts w:asciiTheme="minorHAnsi" w:hAnsiTheme="minorHAnsi" w:cstheme="minorHAnsi"/>
          <w:sz w:val="18"/>
        </w:rPr>
        <w:t>A forfeit win</w:t>
      </w:r>
      <w:r w:rsidRPr="0046716F">
        <w:rPr>
          <w:rFonts w:asciiTheme="minorHAnsi" w:hAnsiTheme="minorHAnsi" w:cstheme="minorHAnsi"/>
          <w:sz w:val="18"/>
        </w:rPr>
        <w:t xml:space="preserve"> may be awarded to the opposing team.</w:t>
      </w:r>
      <w:commentRangeEnd w:id="145"/>
      <w:r w:rsidR="002B4242">
        <w:rPr>
          <w:rStyle w:val="CommentReference"/>
          <w:rFonts w:asciiTheme="minorHAnsi" w:eastAsiaTheme="minorHAnsi" w:hAnsiTheme="minorHAnsi"/>
          <w:spacing w:val="0"/>
        </w:rPr>
        <w:commentReference w:id="145"/>
      </w:r>
    </w:p>
    <w:p w14:paraId="68B6A020" w14:textId="77777777" w:rsidR="00FB118A" w:rsidRPr="0046716F" w:rsidRDefault="00FB118A" w:rsidP="00131F9E">
      <w:pPr>
        <w:jc w:val="both"/>
        <w:rPr>
          <w:rFonts w:eastAsia="Arial" w:cstheme="minorHAnsi"/>
          <w:sz w:val="18"/>
          <w:szCs w:val="16"/>
        </w:rPr>
      </w:pPr>
    </w:p>
    <w:p w14:paraId="4129EBAD" w14:textId="77777777" w:rsidR="00FB118A" w:rsidRPr="0046716F" w:rsidRDefault="00DA3BD7" w:rsidP="003F688E">
      <w:pPr>
        <w:pStyle w:val="Heading3"/>
        <w:rPr>
          <w:rFonts w:asciiTheme="minorHAnsi" w:eastAsia="Arial Black" w:hAnsiTheme="minorHAnsi" w:cstheme="minorHAnsi"/>
          <w:sz w:val="18"/>
        </w:rPr>
      </w:pPr>
      <w:bookmarkStart w:id="146" w:name="_TOC_250016"/>
      <w:r w:rsidRPr="0046716F">
        <w:rPr>
          <w:rFonts w:asciiTheme="minorHAnsi" w:hAnsiTheme="minorHAnsi" w:cstheme="minorHAnsi"/>
          <w:sz w:val="18"/>
        </w:rPr>
        <w:t>Points Deducted in Standings</w:t>
      </w:r>
      <w:bookmarkEnd w:id="146"/>
    </w:p>
    <w:p w14:paraId="004335F3" w14:textId="77777777" w:rsidR="00FB118A" w:rsidRPr="0046716F" w:rsidRDefault="00FB118A" w:rsidP="00131F9E">
      <w:pPr>
        <w:spacing w:before="8"/>
        <w:jc w:val="both"/>
        <w:rPr>
          <w:rFonts w:eastAsia="Arial Black" w:cstheme="minorHAnsi"/>
          <w:b/>
          <w:bCs/>
          <w:sz w:val="15"/>
          <w:szCs w:val="14"/>
        </w:rPr>
      </w:pPr>
    </w:p>
    <w:p w14:paraId="2D79668C" w14:textId="0E8DE0A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each sendoff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issued to a team </w:t>
      </w:r>
      <w:r w:rsidRPr="0046716F">
        <w:rPr>
          <w:rFonts w:asciiTheme="minorHAnsi" w:hAnsiTheme="minorHAnsi" w:cstheme="minorHAnsi"/>
          <w:spacing w:val="-2"/>
          <w:sz w:val="18"/>
        </w:rPr>
        <w:t>member</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coach or</w:t>
      </w:r>
      <w:r w:rsidRPr="0046716F">
        <w:rPr>
          <w:rFonts w:asciiTheme="minorHAnsi" w:hAnsiTheme="minorHAnsi" w:cstheme="minorHAnsi"/>
          <w:spacing w:val="1"/>
          <w:sz w:val="18"/>
        </w:rPr>
        <w:t xml:space="preserve"> </w:t>
      </w:r>
      <w:r w:rsidRPr="0046716F">
        <w:rPr>
          <w:rFonts w:asciiTheme="minorHAnsi" w:hAnsiTheme="minorHAnsi" w:cstheme="minorHAnsi"/>
          <w:sz w:val="18"/>
        </w:rPr>
        <w:t>spectator</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expelled,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one </w:t>
      </w:r>
      <w:r w:rsidRPr="0046716F">
        <w:rPr>
          <w:rFonts w:asciiTheme="minorHAnsi" w:hAnsiTheme="minorHAnsi" w:cstheme="minorHAnsi"/>
          <w:spacing w:val="-2"/>
          <w:sz w:val="18"/>
        </w:rPr>
        <w:t>point</w:t>
      </w:r>
      <w:r w:rsidRPr="0046716F">
        <w:rPr>
          <w:rFonts w:asciiTheme="minorHAnsi" w:hAnsiTheme="minorHAnsi" w:cstheme="minorHAnsi"/>
          <w:spacing w:val="3"/>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00902BCA">
        <w:rPr>
          <w:rFonts w:asciiTheme="minorHAnsi" w:hAnsiTheme="minorHAnsi" w:cstheme="minorHAnsi"/>
          <w:spacing w:val="-2"/>
          <w:sz w:val="18"/>
        </w:rPr>
        <w:t>deducted from</w:t>
      </w:r>
      <w:r w:rsidRPr="0046716F">
        <w:rPr>
          <w:rFonts w:asciiTheme="minorHAnsi" w:hAnsiTheme="minorHAnsi" w:cstheme="minorHAnsi"/>
          <w:sz w:val="18"/>
        </w:rPr>
        <w:t xml:space="preserve"> the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standings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sportsmanship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adversely affected.</w:t>
      </w:r>
    </w:p>
    <w:p w14:paraId="255FD657" w14:textId="77777777" w:rsidR="00FB118A" w:rsidRPr="0046716F" w:rsidRDefault="00FB118A" w:rsidP="00131F9E">
      <w:pPr>
        <w:jc w:val="both"/>
        <w:rPr>
          <w:rFonts w:eastAsia="Arial" w:cstheme="minorHAnsi"/>
          <w:sz w:val="18"/>
          <w:szCs w:val="16"/>
        </w:rPr>
      </w:pPr>
    </w:p>
    <w:p w14:paraId="68AE826C" w14:textId="77777777" w:rsidR="00FB118A" w:rsidRPr="0046716F" w:rsidRDefault="00DA3BD7" w:rsidP="003F688E">
      <w:pPr>
        <w:pStyle w:val="Heading3"/>
        <w:rPr>
          <w:rFonts w:asciiTheme="minorHAnsi" w:eastAsia="Arial Black" w:hAnsiTheme="minorHAnsi" w:cstheme="minorHAnsi"/>
          <w:sz w:val="18"/>
        </w:rPr>
      </w:pPr>
      <w:bookmarkStart w:id="147" w:name="_TOC_250015"/>
      <w:r w:rsidRPr="0046716F">
        <w:rPr>
          <w:rFonts w:asciiTheme="minorHAnsi" w:hAnsiTheme="minorHAnsi" w:cstheme="minorHAnsi"/>
          <w:sz w:val="18"/>
        </w:rPr>
        <w:t xml:space="preserve">Reporting Disciplinary </w:t>
      </w:r>
      <w:r w:rsidRPr="0046716F">
        <w:rPr>
          <w:rFonts w:asciiTheme="minorHAnsi" w:hAnsiTheme="minorHAnsi" w:cstheme="minorHAnsi"/>
          <w:spacing w:val="-2"/>
          <w:sz w:val="18"/>
        </w:rPr>
        <w:t>Actions</w:t>
      </w:r>
      <w:bookmarkEnd w:id="147"/>
    </w:p>
    <w:p w14:paraId="09CE59A1" w14:textId="77777777" w:rsidR="00FB118A" w:rsidRPr="0046716F" w:rsidRDefault="00FB118A" w:rsidP="00131F9E">
      <w:pPr>
        <w:spacing w:before="3"/>
        <w:jc w:val="both"/>
        <w:rPr>
          <w:rFonts w:eastAsia="Arial Black" w:cstheme="minorHAnsi"/>
          <w:b/>
          <w:bCs/>
          <w:sz w:val="15"/>
          <w:szCs w:val="14"/>
        </w:rPr>
      </w:pPr>
    </w:p>
    <w:p w14:paraId="4C513AA6" w14:textId="4182CD84"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send offs, expulsions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cautions</w:t>
      </w:r>
      <w:r w:rsidRPr="0046716F">
        <w:rPr>
          <w:rFonts w:asciiTheme="minorHAnsi" w:hAnsiTheme="minorHAnsi" w:cstheme="minorHAnsi"/>
          <w:spacing w:val="2"/>
          <w:sz w:val="18"/>
        </w:rPr>
        <w:t xml:space="preserve"> </w:t>
      </w:r>
      <w:r w:rsidRPr="0046716F">
        <w:rPr>
          <w:rFonts w:asciiTheme="minorHAnsi" w:hAnsiTheme="minorHAnsi" w:cstheme="minorHAnsi"/>
          <w:sz w:val="18"/>
        </w:rPr>
        <w:t>issued during a match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recorded on the back</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card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offending</w:t>
      </w:r>
      <w:r w:rsidRPr="0046716F">
        <w:rPr>
          <w:rFonts w:asciiTheme="minorHAnsi" w:hAnsiTheme="minorHAnsi" w:cstheme="minorHAnsi"/>
          <w:spacing w:val="59"/>
          <w:sz w:val="18"/>
        </w:rPr>
        <w:t xml:space="preserve"> </w:t>
      </w:r>
      <w:r w:rsidRPr="0046716F">
        <w:rPr>
          <w:rFonts w:asciiTheme="minorHAnsi" w:hAnsiTheme="minorHAnsi" w:cstheme="minorHAnsi"/>
          <w:sz w:val="18"/>
        </w:rPr>
        <w:t>team.</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 shall</w:t>
      </w:r>
      <w:r w:rsidRPr="0046716F">
        <w:rPr>
          <w:rFonts w:asciiTheme="minorHAnsi" w:hAnsiTheme="minorHAnsi" w:cstheme="minorHAnsi"/>
          <w:spacing w:val="1"/>
          <w:sz w:val="18"/>
        </w:rPr>
        <w:t xml:space="preserve"> </w:t>
      </w:r>
      <w:r w:rsidRPr="0046716F">
        <w:rPr>
          <w:rFonts w:asciiTheme="minorHAnsi" w:hAnsiTheme="minorHAnsi" w:cstheme="minorHAnsi"/>
          <w:sz w:val="18"/>
        </w:rPr>
        <w:t>also complete a Game Misconduct</w:t>
      </w:r>
      <w:r w:rsidRPr="0046716F">
        <w:rPr>
          <w:rFonts w:asciiTheme="minorHAnsi" w:hAnsiTheme="minorHAnsi" w:cstheme="minorHAnsi"/>
          <w:spacing w:val="1"/>
          <w:sz w:val="18"/>
        </w:rPr>
        <w:t xml:space="preserve"> </w:t>
      </w:r>
      <w:r w:rsidRPr="0046716F">
        <w:rPr>
          <w:rFonts w:asciiTheme="minorHAnsi" w:hAnsiTheme="minorHAnsi" w:cstheme="minorHAnsi"/>
          <w:sz w:val="18"/>
        </w:rPr>
        <w:t>Report</w:t>
      </w:r>
      <w:r w:rsidRPr="0046716F">
        <w:rPr>
          <w:rFonts w:asciiTheme="minorHAnsi" w:hAnsiTheme="minorHAnsi" w:cstheme="minorHAnsi"/>
          <w:spacing w:val="1"/>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the conclusion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match.</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event</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00902BCA">
        <w:rPr>
          <w:rFonts w:asciiTheme="minorHAnsi" w:hAnsiTheme="minorHAnsi" w:cstheme="minorHAnsi"/>
          <w:sz w:val="18"/>
        </w:rPr>
        <w:t>violence or the threat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violence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occurred,</w:t>
      </w:r>
      <w:r w:rsidRPr="0046716F">
        <w:rPr>
          <w:rFonts w:asciiTheme="minorHAnsi" w:hAnsiTheme="minorHAnsi" w:cstheme="minorHAnsi"/>
          <w:spacing w:val="1"/>
          <w:sz w:val="18"/>
        </w:rPr>
        <w:t xml:space="preserve"> </w:t>
      </w:r>
      <w:r w:rsidRPr="0046716F">
        <w:rPr>
          <w:rFonts w:asciiTheme="minorHAnsi" w:hAnsiTheme="minorHAnsi" w:cstheme="minorHAnsi"/>
          <w:sz w:val="18"/>
        </w:rPr>
        <w:t>the assistant</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also sign the Game Misconduct</w:t>
      </w:r>
      <w:r w:rsidRPr="0046716F">
        <w:rPr>
          <w:rFonts w:asciiTheme="minorHAnsi" w:hAnsiTheme="minorHAnsi" w:cstheme="minorHAnsi"/>
          <w:spacing w:val="2"/>
          <w:sz w:val="18"/>
        </w:rPr>
        <w:t xml:space="preserve"> </w:t>
      </w:r>
      <w:r w:rsidRPr="0046716F">
        <w:rPr>
          <w:rFonts w:asciiTheme="minorHAnsi" w:hAnsiTheme="minorHAnsi" w:cstheme="minorHAnsi"/>
          <w:sz w:val="18"/>
        </w:rPr>
        <w:t>Report.</w:t>
      </w:r>
    </w:p>
    <w:p w14:paraId="6343BEE1" w14:textId="77777777" w:rsidR="00FB118A" w:rsidRPr="0046716F" w:rsidRDefault="00FB118A" w:rsidP="00131F9E">
      <w:pPr>
        <w:spacing w:before="9"/>
        <w:jc w:val="both"/>
        <w:rPr>
          <w:rFonts w:eastAsia="Arial" w:cstheme="minorHAnsi"/>
          <w:sz w:val="18"/>
          <w:szCs w:val="17"/>
        </w:rPr>
      </w:pPr>
    </w:p>
    <w:p w14:paraId="38FEB001" w14:textId="69C51444"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send offs, expulsions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cautions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reviewed</w:t>
      </w:r>
      <w:r w:rsidRPr="0046716F">
        <w:rPr>
          <w:rFonts w:asciiTheme="minorHAnsi" w:hAnsiTheme="minorHAnsi" w:cstheme="minorHAnsi"/>
          <w:sz w:val="18"/>
        </w:rPr>
        <w:t xml:space="preserve"> by the </w:t>
      </w:r>
      <w:r w:rsidRPr="002B4242">
        <w:rPr>
          <w:rFonts w:asciiTheme="minorHAnsi" w:hAnsiTheme="minorHAnsi" w:cstheme="minorHAnsi"/>
          <w:sz w:val="18"/>
        </w:rPr>
        <w:t>Games</w:t>
      </w:r>
      <w:r w:rsidRPr="002B4242">
        <w:rPr>
          <w:rFonts w:asciiTheme="minorHAnsi" w:hAnsiTheme="minorHAnsi" w:cstheme="minorHAnsi"/>
          <w:spacing w:val="2"/>
          <w:sz w:val="18"/>
        </w:rPr>
        <w:t xml:space="preserve"> </w:t>
      </w:r>
      <w:r w:rsidR="002B4242">
        <w:rPr>
          <w:rFonts w:asciiTheme="minorHAnsi" w:hAnsiTheme="minorHAnsi" w:cstheme="minorHAnsi"/>
          <w:sz w:val="18"/>
        </w:rPr>
        <w:t>Rules</w:t>
      </w:r>
      <w:r w:rsidRPr="002B4242">
        <w:rPr>
          <w:rFonts w:asciiTheme="minorHAnsi" w:hAnsiTheme="minorHAnsi" w:cstheme="minorHAnsi"/>
          <w:sz w:val="18"/>
        </w:rPr>
        <w:t xml:space="preserve"> Committee,</w:t>
      </w:r>
      <w:r w:rsidRPr="002B4242">
        <w:rPr>
          <w:rFonts w:asciiTheme="minorHAnsi" w:hAnsiTheme="minorHAnsi" w:cstheme="minorHAnsi"/>
          <w:spacing w:val="1"/>
          <w:sz w:val="18"/>
        </w:rPr>
        <w:t xml:space="preserve"> </w:t>
      </w:r>
      <w:r w:rsidRPr="002B4242">
        <w:rPr>
          <w:rFonts w:asciiTheme="minorHAnsi" w:hAnsiTheme="minorHAnsi" w:cstheme="minorHAnsi"/>
          <w:sz w:val="18"/>
        </w:rPr>
        <w:t>which</w:t>
      </w:r>
      <w:r w:rsidRPr="0046716F">
        <w:rPr>
          <w:rFonts w:asciiTheme="minorHAnsi" w:hAnsiTheme="minorHAnsi" w:cstheme="minorHAnsi"/>
          <w:sz w:val="18"/>
        </w:rPr>
        <w:t xml:space="preserve"> may decide to</w:t>
      </w:r>
      <w:r w:rsidRPr="0046716F">
        <w:rPr>
          <w:rFonts w:asciiTheme="minorHAnsi" w:hAnsiTheme="minorHAnsi" w:cstheme="minorHAnsi"/>
          <w:spacing w:val="51"/>
          <w:sz w:val="18"/>
        </w:rPr>
        <w:t xml:space="preserve"> </w:t>
      </w:r>
      <w:r w:rsidRPr="0046716F">
        <w:rPr>
          <w:rFonts w:asciiTheme="minorHAnsi" w:hAnsiTheme="minorHAnsi" w:cstheme="minorHAnsi"/>
          <w:sz w:val="18"/>
        </w:rPr>
        <w:t xml:space="preserve">issue </w:t>
      </w:r>
      <w:r w:rsidRPr="0046716F">
        <w:rPr>
          <w:rFonts w:asciiTheme="minorHAnsi" w:hAnsiTheme="minorHAnsi" w:cstheme="minorHAnsi"/>
          <w:spacing w:val="-2"/>
          <w:sz w:val="18"/>
        </w:rPr>
        <w:t>greater</w:t>
      </w:r>
      <w:r w:rsidRPr="0046716F">
        <w:rPr>
          <w:rFonts w:asciiTheme="minorHAnsi" w:hAnsiTheme="minorHAnsi" w:cstheme="minorHAnsi"/>
          <w:spacing w:val="1"/>
          <w:sz w:val="18"/>
        </w:rPr>
        <w:t xml:space="preserve"> </w:t>
      </w:r>
      <w:r w:rsidRPr="0046716F">
        <w:rPr>
          <w:rFonts w:asciiTheme="minorHAnsi" w:hAnsiTheme="minorHAnsi" w:cstheme="minorHAnsi"/>
          <w:sz w:val="18"/>
        </w:rPr>
        <w:t>sanctions.</w:t>
      </w:r>
    </w:p>
    <w:p w14:paraId="1DB2F048"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Violent,</w:t>
      </w:r>
      <w:r w:rsidRPr="0046716F">
        <w:rPr>
          <w:rFonts w:asciiTheme="minorHAnsi" w:hAnsiTheme="minorHAnsi" w:cstheme="minorHAnsi"/>
          <w:spacing w:val="34"/>
          <w:sz w:val="18"/>
        </w:rPr>
        <w:t xml:space="preserve"> </w:t>
      </w:r>
      <w:r w:rsidRPr="0046716F">
        <w:rPr>
          <w:rFonts w:asciiTheme="minorHAnsi" w:hAnsiTheme="minorHAnsi" w:cstheme="minorHAnsi"/>
          <w:spacing w:val="1"/>
          <w:sz w:val="18"/>
        </w:rPr>
        <w:t>abusive,</w:t>
      </w:r>
      <w:r w:rsidRPr="0046716F">
        <w:rPr>
          <w:rFonts w:asciiTheme="minorHAnsi" w:hAnsiTheme="minorHAnsi" w:cstheme="minorHAnsi"/>
          <w:spacing w:val="37"/>
          <w:sz w:val="18"/>
        </w:rPr>
        <w:t xml:space="preserve"> </w:t>
      </w:r>
      <w:r w:rsidRPr="0046716F">
        <w:rPr>
          <w:rFonts w:asciiTheme="minorHAnsi" w:hAnsiTheme="minorHAnsi" w:cstheme="minorHAnsi"/>
          <w:sz w:val="18"/>
        </w:rPr>
        <w:t>threatening or</w:t>
      </w:r>
      <w:r w:rsidRPr="0046716F">
        <w:rPr>
          <w:rFonts w:asciiTheme="minorHAnsi" w:hAnsiTheme="minorHAnsi" w:cstheme="minorHAnsi"/>
          <w:spacing w:val="11"/>
          <w:sz w:val="18"/>
        </w:rPr>
        <w:t xml:space="preserve"> </w:t>
      </w:r>
      <w:r w:rsidRPr="0046716F">
        <w:rPr>
          <w:rFonts w:asciiTheme="minorHAnsi" w:hAnsiTheme="minorHAnsi" w:cstheme="minorHAnsi"/>
          <w:sz w:val="18"/>
        </w:rPr>
        <w:t>destructive conduct</w:t>
      </w:r>
      <w:r w:rsidRPr="0046716F">
        <w:rPr>
          <w:rFonts w:asciiTheme="minorHAnsi" w:hAnsiTheme="minorHAnsi" w:cstheme="minorHAnsi"/>
          <w:spacing w:val="34"/>
          <w:sz w:val="18"/>
        </w:rPr>
        <w:t xml:space="preserve"> </w:t>
      </w:r>
      <w:r w:rsidRPr="0046716F">
        <w:rPr>
          <w:rFonts w:asciiTheme="minorHAnsi" w:hAnsiTheme="minorHAnsi" w:cstheme="minorHAnsi"/>
          <w:sz w:val="18"/>
        </w:rPr>
        <w:t>before,</w:t>
      </w:r>
      <w:r w:rsidRPr="0046716F">
        <w:rPr>
          <w:rFonts w:asciiTheme="minorHAnsi" w:hAnsiTheme="minorHAnsi" w:cstheme="minorHAnsi"/>
          <w:spacing w:val="33"/>
          <w:sz w:val="18"/>
        </w:rPr>
        <w:t xml:space="preserve"> </w:t>
      </w:r>
      <w:r w:rsidRPr="0046716F">
        <w:rPr>
          <w:rFonts w:asciiTheme="minorHAnsi" w:hAnsiTheme="minorHAnsi" w:cstheme="minorHAnsi"/>
          <w:sz w:val="18"/>
        </w:rPr>
        <w:t>during,</w:t>
      </w:r>
      <w:r w:rsidRPr="0046716F">
        <w:rPr>
          <w:rFonts w:asciiTheme="minorHAnsi" w:hAnsiTheme="minorHAnsi" w:cstheme="minorHAnsi"/>
          <w:spacing w:val="32"/>
          <w:sz w:val="18"/>
        </w:rPr>
        <w:t xml:space="preserve"> </w:t>
      </w:r>
      <w:r w:rsidRPr="0046716F">
        <w:rPr>
          <w:rFonts w:asciiTheme="minorHAnsi" w:hAnsiTheme="minorHAnsi" w:cstheme="minorHAnsi"/>
          <w:sz w:val="18"/>
        </w:rPr>
        <w:t>or</w:t>
      </w:r>
      <w:r w:rsidRPr="0046716F">
        <w:rPr>
          <w:rFonts w:asciiTheme="minorHAnsi" w:hAnsiTheme="minorHAnsi" w:cstheme="minorHAnsi"/>
          <w:spacing w:val="11"/>
          <w:sz w:val="18"/>
        </w:rPr>
        <w:t xml:space="preserve"> </w:t>
      </w:r>
      <w:r w:rsidRPr="0046716F">
        <w:rPr>
          <w:rFonts w:asciiTheme="minorHAnsi" w:hAnsiTheme="minorHAnsi" w:cstheme="minorHAnsi"/>
          <w:sz w:val="18"/>
        </w:rPr>
        <w:t>after</w:t>
      </w:r>
      <w:r w:rsidRPr="0046716F">
        <w:rPr>
          <w:rFonts w:asciiTheme="minorHAnsi" w:hAnsiTheme="minorHAnsi" w:cstheme="minorHAnsi"/>
          <w:spacing w:val="20"/>
          <w:sz w:val="18"/>
        </w:rPr>
        <w:t xml:space="preserve"> </w:t>
      </w:r>
      <w:r w:rsidRPr="0046716F">
        <w:rPr>
          <w:rFonts w:asciiTheme="minorHAnsi" w:hAnsiTheme="minorHAnsi" w:cstheme="minorHAnsi"/>
          <w:sz w:val="18"/>
        </w:rPr>
        <w:t>any</w:t>
      </w:r>
      <w:r w:rsidRPr="0046716F">
        <w:rPr>
          <w:rFonts w:asciiTheme="minorHAnsi" w:hAnsiTheme="minorHAnsi" w:cstheme="minorHAnsi"/>
          <w:spacing w:val="23"/>
          <w:sz w:val="18"/>
        </w:rPr>
        <w:t xml:space="preserve"> </w:t>
      </w:r>
      <w:r w:rsidRPr="0046716F">
        <w:rPr>
          <w:rFonts w:asciiTheme="minorHAnsi" w:hAnsiTheme="minorHAnsi" w:cstheme="minorHAnsi"/>
          <w:sz w:val="18"/>
        </w:rPr>
        <w:t>Games</w:t>
      </w:r>
      <w:r w:rsidRPr="0046716F">
        <w:rPr>
          <w:rFonts w:asciiTheme="minorHAnsi" w:hAnsiTheme="minorHAnsi" w:cstheme="minorHAnsi"/>
          <w:spacing w:val="37"/>
          <w:sz w:val="18"/>
        </w:rPr>
        <w:t xml:space="preserve"> </w:t>
      </w:r>
      <w:r w:rsidRPr="0046716F">
        <w:rPr>
          <w:rFonts w:asciiTheme="minorHAnsi" w:hAnsiTheme="minorHAnsi" w:cstheme="minorHAnsi"/>
          <w:sz w:val="18"/>
        </w:rPr>
        <w:t>related</w:t>
      </w:r>
      <w:r w:rsidRPr="0046716F">
        <w:rPr>
          <w:rFonts w:asciiTheme="minorHAnsi" w:hAnsiTheme="minorHAnsi" w:cstheme="minorHAnsi"/>
          <w:spacing w:val="32"/>
          <w:sz w:val="18"/>
        </w:rPr>
        <w:t xml:space="preserve"> </w:t>
      </w:r>
      <w:r w:rsidRPr="0046716F">
        <w:rPr>
          <w:rFonts w:asciiTheme="minorHAnsi" w:hAnsiTheme="minorHAnsi" w:cstheme="minorHAnsi"/>
          <w:sz w:val="18"/>
        </w:rPr>
        <w:t>event</w:t>
      </w:r>
      <w:r w:rsidRPr="0046716F">
        <w:rPr>
          <w:rFonts w:asciiTheme="minorHAnsi" w:hAnsiTheme="minorHAnsi" w:cstheme="minorHAnsi"/>
          <w:spacing w:val="78"/>
          <w:sz w:val="18"/>
        </w:rPr>
        <w:t xml:space="preserve"> </w:t>
      </w:r>
      <w:r w:rsidRPr="0046716F">
        <w:rPr>
          <w:rFonts w:asciiTheme="minorHAnsi" w:hAnsiTheme="minorHAnsi" w:cstheme="minorHAnsi"/>
          <w:spacing w:val="1"/>
          <w:sz w:val="18"/>
        </w:rPr>
        <w:t>may</w:t>
      </w:r>
      <w:r w:rsidRPr="0046716F">
        <w:rPr>
          <w:rFonts w:asciiTheme="minorHAnsi" w:hAnsiTheme="minorHAnsi" w:cstheme="minorHAnsi"/>
          <w:spacing w:val="3"/>
          <w:sz w:val="18"/>
        </w:rPr>
        <w:t xml:space="preserve"> </w:t>
      </w:r>
      <w:r w:rsidRPr="0046716F">
        <w:rPr>
          <w:rFonts w:asciiTheme="minorHAnsi" w:hAnsiTheme="minorHAnsi" w:cstheme="minorHAnsi"/>
          <w:spacing w:val="1"/>
          <w:sz w:val="18"/>
        </w:rPr>
        <w:t>result</w:t>
      </w:r>
      <w:r w:rsidRPr="0046716F">
        <w:rPr>
          <w:rFonts w:asciiTheme="minorHAnsi" w:hAnsiTheme="minorHAnsi" w:cstheme="minorHAnsi"/>
          <w:spacing w:val="29"/>
          <w:sz w:val="18"/>
        </w:rPr>
        <w:t xml:space="preserve"> </w:t>
      </w:r>
      <w:r w:rsidRPr="0046716F">
        <w:rPr>
          <w:rFonts w:asciiTheme="minorHAnsi" w:hAnsiTheme="minorHAnsi" w:cstheme="minorHAnsi"/>
          <w:sz w:val="18"/>
        </w:rPr>
        <w:t>in</w:t>
      </w:r>
      <w:r w:rsidRPr="0046716F">
        <w:rPr>
          <w:rFonts w:asciiTheme="minorHAnsi" w:hAnsiTheme="minorHAnsi" w:cstheme="minorHAnsi"/>
          <w:spacing w:val="12"/>
          <w:sz w:val="18"/>
        </w:rPr>
        <w:t xml:space="preserve"> </w:t>
      </w:r>
      <w:r w:rsidRPr="0046716F">
        <w:rPr>
          <w:rFonts w:asciiTheme="minorHAnsi" w:hAnsiTheme="minorHAnsi" w:cstheme="minorHAnsi"/>
          <w:sz w:val="18"/>
        </w:rPr>
        <w:t>the</w:t>
      </w:r>
      <w:r w:rsidRPr="0046716F">
        <w:rPr>
          <w:rFonts w:asciiTheme="minorHAnsi" w:hAnsiTheme="minorHAnsi" w:cstheme="minorHAnsi"/>
          <w:spacing w:val="16"/>
          <w:sz w:val="18"/>
        </w:rPr>
        <w:t xml:space="preserve"> </w:t>
      </w:r>
      <w:r w:rsidRPr="0046716F">
        <w:rPr>
          <w:rFonts w:asciiTheme="minorHAnsi" w:hAnsiTheme="minorHAnsi" w:cstheme="minorHAnsi"/>
          <w:sz w:val="18"/>
        </w:rPr>
        <w:t>individual(s)</w:t>
      </w:r>
      <w:r w:rsidRPr="0046716F">
        <w:rPr>
          <w:rFonts w:asciiTheme="minorHAnsi" w:hAnsiTheme="minorHAnsi" w:cstheme="minorHAnsi"/>
          <w:spacing w:val="4"/>
          <w:sz w:val="18"/>
        </w:rPr>
        <w:t xml:space="preserve"> </w:t>
      </w:r>
      <w:r w:rsidRPr="0046716F">
        <w:rPr>
          <w:rFonts w:asciiTheme="minorHAnsi" w:hAnsiTheme="minorHAnsi" w:cstheme="minorHAnsi"/>
          <w:sz w:val="18"/>
        </w:rPr>
        <w:t>being</w:t>
      </w:r>
      <w:r w:rsidRPr="0046716F">
        <w:rPr>
          <w:rFonts w:asciiTheme="minorHAnsi" w:hAnsiTheme="minorHAnsi" w:cstheme="minorHAnsi"/>
          <w:spacing w:val="32"/>
          <w:sz w:val="18"/>
        </w:rPr>
        <w:t xml:space="preserve"> </w:t>
      </w:r>
      <w:r w:rsidRPr="0046716F">
        <w:rPr>
          <w:rFonts w:asciiTheme="minorHAnsi" w:hAnsiTheme="minorHAnsi" w:cstheme="minorHAnsi"/>
          <w:sz w:val="18"/>
        </w:rPr>
        <w:t>denied</w:t>
      </w:r>
      <w:r w:rsidRPr="0046716F">
        <w:rPr>
          <w:rFonts w:asciiTheme="minorHAnsi" w:hAnsiTheme="minorHAnsi" w:cstheme="minorHAnsi"/>
          <w:spacing w:val="34"/>
          <w:sz w:val="18"/>
        </w:rPr>
        <w:t xml:space="preserve"> </w:t>
      </w:r>
      <w:r w:rsidRPr="0046716F">
        <w:rPr>
          <w:rFonts w:asciiTheme="minorHAnsi" w:hAnsiTheme="minorHAnsi" w:cstheme="minorHAnsi"/>
          <w:sz w:val="18"/>
        </w:rPr>
        <w:t>further</w:t>
      </w:r>
      <w:r w:rsidRPr="0046716F">
        <w:rPr>
          <w:rFonts w:asciiTheme="minorHAnsi" w:hAnsiTheme="minorHAnsi" w:cstheme="minorHAnsi"/>
          <w:spacing w:val="39"/>
          <w:sz w:val="18"/>
        </w:rPr>
        <w:t xml:space="preserve"> </w:t>
      </w:r>
      <w:r w:rsidRPr="0046716F">
        <w:rPr>
          <w:rFonts w:asciiTheme="minorHAnsi" w:hAnsiTheme="minorHAnsi" w:cstheme="minorHAnsi"/>
          <w:sz w:val="18"/>
        </w:rPr>
        <w:t>participation</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14"/>
          <w:sz w:val="18"/>
        </w:rPr>
        <w:t xml:space="preserve"> </w:t>
      </w:r>
      <w:r w:rsidRPr="0046716F">
        <w:rPr>
          <w:rFonts w:asciiTheme="minorHAnsi" w:hAnsiTheme="minorHAnsi" w:cstheme="minorHAnsi"/>
          <w:sz w:val="18"/>
        </w:rPr>
        <w:t>the</w:t>
      </w:r>
      <w:r w:rsidRPr="0046716F">
        <w:rPr>
          <w:rFonts w:asciiTheme="minorHAnsi" w:hAnsiTheme="minorHAnsi" w:cstheme="minorHAnsi"/>
          <w:spacing w:val="26"/>
          <w:sz w:val="18"/>
        </w:rPr>
        <w:t xml:space="preserve"> </w:t>
      </w:r>
      <w:r w:rsidRPr="0046716F">
        <w:rPr>
          <w:rFonts w:asciiTheme="minorHAnsi" w:hAnsiTheme="minorHAnsi" w:cstheme="minorHAnsi"/>
          <w:spacing w:val="2"/>
          <w:sz w:val="18"/>
        </w:rPr>
        <w:t>Games.</w:t>
      </w:r>
    </w:p>
    <w:p w14:paraId="74B8AC6E"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32"/>
          <w:sz w:val="18"/>
        </w:rPr>
        <w:t xml:space="preserve"> </w:t>
      </w:r>
      <w:r w:rsidRPr="0046716F">
        <w:rPr>
          <w:rFonts w:asciiTheme="minorHAnsi" w:hAnsiTheme="minorHAnsi" w:cstheme="minorHAnsi"/>
          <w:sz w:val="18"/>
        </w:rPr>
        <w:t>send</w:t>
      </w:r>
      <w:r w:rsidRPr="0046716F">
        <w:rPr>
          <w:rFonts w:asciiTheme="minorHAnsi" w:hAnsiTheme="minorHAnsi" w:cstheme="minorHAnsi"/>
          <w:spacing w:val="43"/>
          <w:sz w:val="18"/>
        </w:rPr>
        <w:t xml:space="preserve"> </w:t>
      </w:r>
      <w:r w:rsidRPr="0046716F">
        <w:rPr>
          <w:rFonts w:asciiTheme="minorHAnsi" w:hAnsiTheme="minorHAnsi" w:cstheme="minorHAnsi"/>
          <w:sz w:val="18"/>
        </w:rPr>
        <w:t>offs</w:t>
      </w:r>
      <w:r w:rsidRPr="0046716F">
        <w:rPr>
          <w:rFonts w:asciiTheme="minorHAnsi" w:hAnsiTheme="minorHAnsi" w:cstheme="minorHAnsi"/>
          <w:spacing w:val="37"/>
          <w:sz w:val="18"/>
        </w:rPr>
        <w:t xml:space="preserve"> </w:t>
      </w:r>
      <w:r w:rsidRPr="0046716F">
        <w:rPr>
          <w:rFonts w:asciiTheme="minorHAnsi" w:hAnsiTheme="minorHAnsi" w:cstheme="minorHAnsi"/>
          <w:sz w:val="18"/>
        </w:rPr>
        <w:t>for</w:t>
      </w:r>
      <w:r w:rsidRPr="0046716F">
        <w:rPr>
          <w:rFonts w:asciiTheme="minorHAnsi" w:hAnsiTheme="minorHAnsi" w:cstheme="minorHAnsi"/>
          <w:spacing w:val="35"/>
          <w:sz w:val="18"/>
        </w:rPr>
        <w:t xml:space="preserve"> </w:t>
      </w:r>
      <w:r w:rsidRPr="0046716F">
        <w:rPr>
          <w:rFonts w:asciiTheme="minorHAnsi" w:hAnsiTheme="minorHAnsi" w:cstheme="minorHAnsi"/>
          <w:sz w:val="18"/>
        </w:rPr>
        <w:t>team</w:t>
      </w:r>
      <w:r w:rsidRPr="0046716F">
        <w:rPr>
          <w:rFonts w:asciiTheme="minorHAnsi" w:hAnsiTheme="minorHAnsi" w:cstheme="minorHAnsi"/>
          <w:spacing w:val="43"/>
          <w:sz w:val="18"/>
        </w:rPr>
        <w:t xml:space="preserve"> </w:t>
      </w:r>
      <w:r w:rsidRPr="0046716F">
        <w:rPr>
          <w:rFonts w:asciiTheme="minorHAnsi" w:hAnsiTheme="minorHAnsi" w:cstheme="minorHAnsi"/>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and</w:t>
      </w:r>
      <w:r w:rsidRPr="0046716F">
        <w:rPr>
          <w:rFonts w:asciiTheme="minorHAnsi" w:hAnsiTheme="minorHAnsi" w:cstheme="minorHAnsi"/>
          <w:spacing w:val="38"/>
          <w:sz w:val="18"/>
        </w:rPr>
        <w:t xml:space="preserve"> </w:t>
      </w:r>
      <w:r w:rsidRPr="0046716F">
        <w:rPr>
          <w:rFonts w:asciiTheme="minorHAnsi" w:hAnsiTheme="minorHAnsi" w:cstheme="minorHAnsi"/>
          <w:sz w:val="18"/>
        </w:rPr>
        <w:t>all</w:t>
      </w:r>
      <w:r w:rsidRPr="0046716F">
        <w:rPr>
          <w:rFonts w:asciiTheme="minorHAnsi" w:hAnsiTheme="minorHAnsi" w:cstheme="minorHAnsi"/>
          <w:spacing w:val="32"/>
          <w:sz w:val="18"/>
        </w:rPr>
        <w:t xml:space="preserve"> </w:t>
      </w:r>
      <w:r w:rsidRPr="0046716F">
        <w:rPr>
          <w:rFonts w:asciiTheme="minorHAnsi" w:hAnsiTheme="minorHAnsi" w:cstheme="minorHAnsi"/>
          <w:sz w:val="18"/>
        </w:rPr>
        <w:t>expulsions</w:t>
      </w:r>
      <w:r w:rsidRPr="0046716F">
        <w:rPr>
          <w:rFonts w:asciiTheme="minorHAnsi" w:hAnsiTheme="minorHAnsi" w:cstheme="minorHAnsi"/>
          <w:spacing w:val="3"/>
          <w:sz w:val="18"/>
        </w:rPr>
        <w:t xml:space="preserve"> </w:t>
      </w:r>
      <w:r w:rsidRPr="0046716F">
        <w:rPr>
          <w:rFonts w:asciiTheme="minorHAnsi" w:hAnsiTheme="minorHAnsi" w:cstheme="minorHAnsi"/>
          <w:sz w:val="18"/>
        </w:rPr>
        <w:t>of</w:t>
      </w:r>
      <w:r w:rsidRPr="0046716F">
        <w:rPr>
          <w:rFonts w:asciiTheme="minorHAnsi" w:hAnsiTheme="minorHAnsi" w:cstheme="minorHAnsi"/>
          <w:spacing w:val="30"/>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31"/>
          <w:sz w:val="18"/>
        </w:rPr>
        <w:t xml:space="preserve"> </w:t>
      </w:r>
      <w:r w:rsidRPr="0046716F">
        <w:rPr>
          <w:rFonts w:asciiTheme="minorHAnsi" w:hAnsiTheme="minorHAnsi" w:cstheme="minorHAnsi"/>
          <w:sz w:val="18"/>
        </w:rPr>
        <w:t>spectators will</w:t>
      </w:r>
      <w:r w:rsidRPr="0046716F">
        <w:rPr>
          <w:rFonts w:asciiTheme="minorHAnsi" w:hAnsiTheme="minorHAnsi" w:cstheme="minorHAnsi"/>
          <w:spacing w:val="18"/>
          <w:sz w:val="18"/>
        </w:rPr>
        <w:t xml:space="preserve"> </w:t>
      </w:r>
      <w:r w:rsidRPr="0046716F">
        <w:rPr>
          <w:rFonts w:asciiTheme="minorHAnsi" w:hAnsiTheme="minorHAnsi" w:cstheme="minorHAnsi"/>
          <w:sz w:val="18"/>
        </w:rPr>
        <w:t>be</w:t>
      </w:r>
      <w:r w:rsidRPr="0046716F">
        <w:rPr>
          <w:rFonts w:asciiTheme="minorHAnsi" w:hAnsiTheme="minorHAnsi" w:cstheme="minorHAnsi"/>
          <w:spacing w:val="11"/>
          <w:sz w:val="18"/>
        </w:rPr>
        <w:t xml:space="preserve"> </w:t>
      </w:r>
      <w:r w:rsidRPr="0046716F">
        <w:rPr>
          <w:rFonts w:asciiTheme="minorHAnsi" w:hAnsiTheme="minorHAnsi" w:cstheme="minorHAnsi"/>
          <w:sz w:val="18"/>
        </w:rPr>
        <w:t>reported</w:t>
      </w:r>
      <w:r w:rsidRPr="0046716F">
        <w:rPr>
          <w:rFonts w:asciiTheme="minorHAnsi" w:hAnsiTheme="minorHAnsi" w:cstheme="minorHAnsi"/>
          <w:spacing w:val="38"/>
          <w:sz w:val="18"/>
        </w:rPr>
        <w:t xml:space="preserve"> </w:t>
      </w:r>
      <w:r w:rsidRPr="0046716F">
        <w:rPr>
          <w:rFonts w:asciiTheme="minorHAnsi" w:hAnsiTheme="minorHAnsi" w:cstheme="minorHAnsi"/>
          <w:sz w:val="18"/>
        </w:rPr>
        <w:t>(via</w:t>
      </w:r>
      <w:r w:rsidRPr="0046716F">
        <w:rPr>
          <w:rFonts w:asciiTheme="minorHAnsi" w:hAnsiTheme="minorHAnsi" w:cstheme="minorHAnsi"/>
          <w:spacing w:val="16"/>
          <w:sz w:val="18"/>
        </w:rPr>
        <w:t xml:space="preserve"> </w:t>
      </w:r>
      <w:r w:rsidRPr="0046716F">
        <w:rPr>
          <w:rFonts w:asciiTheme="minorHAnsi" w:hAnsiTheme="minorHAnsi" w:cstheme="minorHAnsi"/>
          <w:sz w:val="18"/>
        </w:rPr>
        <w:t>copy</w:t>
      </w:r>
      <w:r w:rsidRPr="0046716F">
        <w:rPr>
          <w:rFonts w:asciiTheme="minorHAnsi" w:hAnsiTheme="minorHAnsi" w:cstheme="minorHAnsi"/>
          <w:spacing w:val="23"/>
          <w:sz w:val="18"/>
        </w:rPr>
        <w:t xml:space="preserve"> </w:t>
      </w:r>
      <w:r w:rsidRPr="0046716F">
        <w:rPr>
          <w:rFonts w:asciiTheme="minorHAnsi" w:hAnsiTheme="minorHAnsi" w:cstheme="minorHAnsi"/>
          <w:sz w:val="18"/>
        </w:rPr>
        <w:t>of</w:t>
      </w:r>
      <w:r w:rsidRPr="0046716F">
        <w:rPr>
          <w:rFonts w:asciiTheme="minorHAnsi" w:hAnsiTheme="minorHAnsi" w:cstheme="minorHAnsi"/>
          <w:spacing w:val="2"/>
          <w:sz w:val="18"/>
        </w:rPr>
        <w:t xml:space="preserve"> the</w:t>
      </w:r>
      <w:r w:rsidRPr="0046716F">
        <w:rPr>
          <w:rFonts w:asciiTheme="minorHAnsi" w:hAnsiTheme="minorHAnsi" w:cstheme="minorHAnsi"/>
          <w:spacing w:val="82"/>
          <w:sz w:val="18"/>
        </w:rPr>
        <w:t xml:space="preserve"> </w:t>
      </w:r>
      <w:r w:rsidRPr="0046716F">
        <w:rPr>
          <w:rFonts w:asciiTheme="minorHAnsi" w:hAnsiTheme="minorHAnsi" w:cstheme="minorHAnsi"/>
          <w:sz w:val="18"/>
        </w:rPr>
        <w:t>Game</w:t>
      </w:r>
      <w:r w:rsidRPr="0046716F">
        <w:rPr>
          <w:rFonts w:asciiTheme="minorHAnsi" w:hAnsiTheme="minorHAnsi" w:cstheme="minorHAnsi"/>
          <w:spacing w:val="29"/>
          <w:sz w:val="18"/>
        </w:rPr>
        <w:t xml:space="preserve"> </w:t>
      </w:r>
      <w:r w:rsidRPr="0046716F">
        <w:rPr>
          <w:rFonts w:asciiTheme="minorHAnsi" w:hAnsiTheme="minorHAnsi" w:cstheme="minorHAnsi"/>
          <w:sz w:val="18"/>
        </w:rPr>
        <w:t>Misconduct</w:t>
      </w:r>
      <w:r w:rsidRPr="0046716F">
        <w:rPr>
          <w:rFonts w:asciiTheme="minorHAnsi" w:hAnsiTheme="minorHAnsi" w:cstheme="minorHAnsi"/>
          <w:spacing w:val="2"/>
          <w:sz w:val="18"/>
        </w:rPr>
        <w:t xml:space="preserve"> </w:t>
      </w:r>
      <w:r w:rsidRPr="0046716F">
        <w:rPr>
          <w:rFonts w:asciiTheme="minorHAnsi" w:hAnsiTheme="minorHAnsi" w:cstheme="minorHAnsi"/>
          <w:sz w:val="18"/>
        </w:rPr>
        <w:t>Report)</w:t>
      </w:r>
      <w:r w:rsidRPr="0046716F">
        <w:rPr>
          <w:rFonts w:asciiTheme="minorHAnsi" w:hAnsiTheme="minorHAnsi" w:cstheme="minorHAnsi"/>
          <w:spacing w:val="39"/>
          <w:sz w:val="18"/>
        </w:rPr>
        <w:t xml:space="preserve"> </w:t>
      </w:r>
      <w:r w:rsidRPr="0046716F">
        <w:rPr>
          <w:rFonts w:asciiTheme="minorHAnsi" w:hAnsiTheme="minorHAnsi" w:cstheme="minorHAnsi"/>
          <w:sz w:val="18"/>
        </w:rPr>
        <w:t>to</w:t>
      </w:r>
      <w:r w:rsidRPr="0046716F">
        <w:rPr>
          <w:rFonts w:asciiTheme="minorHAnsi" w:hAnsiTheme="minorHAnsi" w:cstheme="minorHAnsi"/>
          <w:spacing w:val="13"/>
          <w:sz w:val="18"/>
        </w:rPr>
        <w:t xml:space="preserve"> </w:t>
      </w:r>
      <w:r w:rsidRPr="0046716F">
        <w:rPr>
          <w:rFonts w:asciiTheme="minorHAnsi" w:hAnsiTheme="minorHAnsi" w:cstheme="minorHAnsi"/>
          <w:sz w:val="18"/>
        </w:rPr>
        <w:t>the</w:t>
      </w:r>
      <w:r w:rsidRPr="0046716F">
        <w:rPr>
          <w:rFonts w:asciiTheme="minorHAnsi" w:hAnsiTheme="minorHAnsi" w:cstheme="minorHAnsi"/>
          <w:spacing w:val="14"/>
          <w:sz w:val="18"/>
        </w:rPr>
        <w:t xml:space="preserve"> </w:t>
      </w:r>
      <w:r w:rsidRPr="0046716F">
        <w:rPr>
          <w:rFonts w:asciiTheme="minorHAnsi" w:hAnsiTheme="minorHAnsi" w:cstheme="minorHAnsi"/>
          <w:sz w:val="18"/>
        </w:rPr>
        <w:t xml:space="preserve">applicable </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Regional </w:t>
      </w:r>
      <w:r w:rsidRPr="0046716F">
        <w:rPr>
          <w:rFonts w:asciiTheme="minorHAnsi" w:hAnsiTheme="minorHAnsi" w:cstheme="minorHAnsi"/>
          <w:spacing w:val="1"/>
          <w:sz w:val="18"/>
        </w:rPr>
        <w:t xml:space="preserve"> </w:t>
      </w:r>
      <w:r w:rsidRPr="0046716F">
        <w:rPr>
          <w:rFonts w:asciiTheme="minorHAnsi" w:hAnsiTheme="minorHAnsi" w:cstheme="minorHAnsi"/>
          <w:sz w:val="18"/>
        </w:rPr>
        <w:t>Commissioner,</w:t>
      </w:r>
      <w:r w:rsidRPr="0046716F">
        <w:rPr>
          <w:rFonts w:asciiTheme="minorHAnsi" w:hAnsiTheme="minorHAnsi" w:cstheme="minorHAnsi"/>
          <w:spacing w:val="2"/>
          <w:sz w:val="18"/>
        </w:rPr>
        <w:t xml:space="preserve"> </w:t>
      </w:r>
      <w:r w:rsidRPr="0046716F">
        <w:rPr>
          <w:rFonts w:asciiTheme="minorHAnsi" w:hAnsiTheme="minorHAnsi" w:cstheme="minorHAnsi"/>
          <w:sz w:val="18"/>
        </w:rPr>
        <w:t>Area</w:t>
      </w:r>
      <w:r w:rsidRPr="0046716F">
        <w:rPr>
          <w:rFonts w:asciiTheme="minorHAnsi" w:hAnsiTheme="minorHAnsi" w:cstheme="minorHAnsi"/>
          <w:spacing w:val="34"/>
          <w:sz w:val="18"/>
        </w:rPr>
        <w:t xml:space="preserve"> </w:t>
      </w:r>
      <w:r w:rsidRPr="0046716F">
        <w:rPr>
          <w:rFonts w:asciiTheme="minorHAnsi" w:hAnsiTheme="minorHAnsi" w:cstheme="minorHAnsi"/>
          <w:sz w:val="18"/>
        </w:rPr>
        <w:t>Director</w:t>
      </w:r>
      <w:r w:rsidRPr="0046716F">
        <w:rPr>
          <w:rFonts w:asciiTheme="minorHAnsi" w:hAnsiTheme="minorHAnsi" w:cstheme="minorHAnsi"/>
          <w:spacing w:val="2"/>
          <w:sz w:val="18"/>
        </w:rPr>
        <w:t xml:space="preserve"> </w:t>
      </w:r>
      <w:r w:rsidRPr="0046716F">
        <w:rPr>
          <w:rFonts w:asciiTheme="minorHAnsi" w:hAnsiTheme="minorHAnsi" w:cstheme="minorHAnsi"/>
          <w:sz w:val="18"/>
        </w:rPr>
        <w:t>and</w:t>
      </w:r>
      <w:r w:rsidRPr="0046716F">
        <w:rPr>
          <w:rFonts w:asciiTheme="minorHAnsi" w:hAnsiTheme="minorHAnsi" w:cstheme="minorHAnsi"/>
          <w:spacing w:val="31"/>
          <w:sz w:val="18"/>
        </w:rPr>
        <w:t xml:space="preserve"> </w:t>
      </w:r>
      <w:r w:rsidRPr="0046716F">
        <w:rPr>
          <w:rFonts w:asciiTheme="minorHAnsi" w:hAnsiTheme="minorHAnsi" w:cstheme="minorHAnsi"/>
          <w:sz w:val="18"/>
        </w:rPr>
        <w:t>Section</w:t>
      </w:r>
      <w:r w:rsidRPr="0046716F">
        <w:rPr>
          <w:rFonts w:asciiTheme="minorHAnsi" w:hAnsiTheme="minorHAnsi" w:cstheme="minorHAnsi"/>
          <w:spacing w:val="4"/>
          <w:sz w:val="18"/>
        </w:rPr>
        <w:t xml:space="preserve"> </w:t>
      </w:r>
      <w:r w:rsidRPr="0046716F">
        <w:rPr>
          <w:rFonts w:asciiTheme="minorHAnsi" w:hAnsiTheme="minorHAnsi" w:cstheme="minorHAnsi"/>
          <w:sz w:val="18"/>
        </w:rPr>
        <w:t>Director</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of</w:t>
      </w:r>
      <w:r w:rsidRPr="0046716F">
        <w:rPr>
          <w:rFonts w:asciiTheme="minorHAnsi" w:hAnsiTheme="minorHAnsi" w:cstheme="minorHAnsi"/>
          <w:spacing w:val="88"/>
          <w:sz w:val="18"/>
        </w:rPr>
        <w:t xml:space="preserve"> </w:t>
      </w:r>
      <w:r w:rsidRPr="0046716F">
        <w:rPr>
          <w:rFonts w:asciiTheme="minorHAnsi" w:hAnsiTheme="minorHAnsi" w:cstheme="minorHAnsi"/>
          <w:sz w:val="18"/>
        </w:rPr>
        <w:t>the</w:t>
      </w:r>
      <w:r w:rsidRPr="0046716F">
        <w:rPr>
          <w:rFonts w:asciiTheme="minorHAnsi" w:hAnsiTheme="minorHAnsi" w:cstheme="minorHAnsi"/>
          <w:spacing w:val="30"/>
          <w:sz w:val="18"/>
        </w:rPr>
        <w:t xml:space="preserve"> </w:t>
      </w:r>
      <w:r w:rsidRPr="0046716F">
        <w:rPr>
          <w:rFonts w:asciiTheme="minorHAnsi" w:hAnsiTheme="minorHAnsi" w:cstheme="minorHAnsi"/>
          <w:sz w:val="18"/>
        </w:rPr>
        <w:t>offending player,</w:t>
      </w:r>
      <w:r w:rsidRPr="0046716F">
        <w:rPr>
          <w:rFonts w:asciiTheme="minorHAnsi" w:hAnsiTheme="minorHAnsi" w:cstheme="minorHAnsi"/>
          <w:spacing w:val="47"/>
          <w:sz w:val="18"/>
        </w:rPr>
        <w:t xml:space="preserve"> </w:t>
      </w:r>
      <w:r w:rsidRPr="0046716F">
        <w:rPr>
          <w:rFonts w:asciiTheme="minorHAnsi" w:hAnsiTheme="minorHAnsi" w:cstheme="minorHAnsi"/>
          <w:spacing w:val="1"/>
          <w:sz w:val="18"/>
        </w:rPr>
        <w:t>coach</w:t>
      </w:r>
      <w:r w:rsidRPr="0046716F">
        <w:rPr>
          <w:rFonts w:asciiTheme="minorHAnsi" w:hAnsiTheme="minorHAnsi" w:cstheme="minorHAnsi"/>
          <w:spacing w:val="32"/>
          <w:sz w:val="18"/>
        </w:rPr>
        <w:t xml:space="preserve"> </w:t>
      </w:r>
      <w:r w:rsidRPr="0046716F">
        <w:rPr>
          <w:rFonts w:asciiTheme="minorHAnsi" w:hAnsiTheme="minorHAnsi" w:cstheme="minorHAnsi"/>
          <w:sz w:val="18"/>
        </w:rPr>
        <w:t>or</w:t>
      </w:r>
      <w:r w:rsidRPr="0046716F">
        <w:rPr>
          <w:rFonts w:asciiTheme="minorHAnsi" w:hAnsiTheme="minorHAnsi" w:cstheme="minorHAnsi"/>
          <w:spacing w:val="14"/>
          <w:sz w:val="18"/>
        </w:rPr>
        <w:t xml:space="preserve"> </w:t>
      </w:r>
      <w:r w:rsidRPr="0046716F">
        <w:rPr>
          <w:rFonts w:asciiTheme="minorHAnsi" w:hAnsiTheme="minorHAnsi" w:cstheme="minorHAnsi"/>
          <w:sz w:val="18"/>
        </w:rPr>
        <w:t>spectator</w:t>
      </w:r>
      <w:r w:rsidRPr="0046716F">
        <w:rPr>
          <w:rFonts w:asciiTheme="minorHAnsi" w:hAnsiTheme="minorHAnsi" w:cstheme="minorHAnsi"/>
          <w:spacing w:val="3"/>
          <w:sz w:val="18"/>
        </w:rPr>
        <w:t xml:space="preserve"> </w:t>
      </w:r>
      <w:r w:rsidRPr="0046716F">
        <w:rPr>
          <w:rFonts w:asciiTheme="minorHAnsi" w:hAnsiTheme="minorHAnsi" w:cstheme="minorHAnsi"/>
          <w:sz w:val="18"/>
        </w:rPr>
        <w:t>within</w:t>
      </w:r>
      <w:r w:rsidRPr="0046716F">
        <w:rPr>
          <w:rFonts w:asciiTheme="minorHAnsi" w:hAnsiTheme="minorHAnsi" w:cstheme="minorHAnsi"/>
          <w:spacing w:val="32"/>
          <w:sz w:val="18"/>
        </w:rPr>
        <w:t xml:space="preserve"> </w:t>
      </w:r>
      <w:r w:rsidRPr="0046716F">
        <w:rPr>
          <w:rFonts w:asciiTheme="minorHAnsi" w:hAnsiTheme="minorHAnsi" w:cstheme="minorHAnsi"/>
          <w:sz w:val="18"/>
        </w:rPr>
        <w:t>14</w:t>
      </w:r>
      <w:r w:rsidRPr="0046716F">
        <w:rPr>
          <w:rFonts w:asciiTheme="minorHAnsi" w:hAnsiTheme="minorHAnsi" w:cstheme="minorHAnsi"/>
          <w:spacing w:val="20"/>
          <w:sz w:val="18"/>
        </w:rPr>
        <w:t xml:space="preserve"> </w:t>
      </w:r>
      <w:r w:rsidRPr="0046716F">
        <w:rPr>
          <w:rFonts w:asciiTheme="minorHAnsi" w:hAnsiTheme="minorHAnsi" w:cstheme="minorHAnsi"/>
          <w:sz w:val="18"/>
        </w:rPr>
        <w:t>days</w:t>
      </w:r>
      <w:r w:rsidRPr="0046716F">
        <w:rPr>
          <w:rFonts w:asciiTheme="minorHAnsi" w:hAnsiTheme="minorHAnsi" w:cstheme="minorHAnsi"/>
          <w:spacing w:val="30"/>
          <w:sz w:val="18"/>
        </w:rPr>
        <w:t xml:space="preserve"> </w:t>
      </w:r>
      <w:r w:rsidRPr="0046716F">
        <w:rPr>
          <w:rFonts w:asciiTheme="minorHAnsi" w:hAnsiTheme="minorHAnsi" w:cstheme="minorHAnsi"/>
          <w:sz w:val="18"/>
        </w:rPr>
        <w:t>of</w:t>
      </w:r>
      <w:r w:rsidRPr="0046716F">
        <w:rPr>
          <w:rFonts w:asciiTheme="minorHAnsi" w:hAnsiTheme="minorHAnsi" w:cstheme="minorHAnsi"/>
          <w:spacing w:val="14"/>
          <w:sz w:val="18"/>
        </w:rPr>
        <w:t xml:space="preserve"> </w:t>
      </w:r>
      <w:r w:rsidRPr="0046716F">
        <w:rPr>
          <w:rFonts w:asciiTheme="minorHAnsi" w:hAnsiTheme="minorHAnsi" w:cstheme="minorHAnsi"/>
          <w:sz w:val="18"/>
        </w:rPr>
        <w:t>the</w:t>
      </w:r>
      <w:r w:rsidRPr="0046716F">
        <w:rPr>
          <w:rFonts w:asciiTheme="minorHAnsi" w:hAnsiTheme="minorHAnsi" w:cstheme="minorHAnsi"/>
          <w:spacing w:val="20"/>
          <w:sz w:val="18"/>
        </w:rPr>
        <w:t xml:space="preserve"> </w:t>
      </w:r>
      <w:r w:rsidRPr="0046716F">
        <w:rPr>
          <w:rFonts w:asciiTheme="minorHAnsi" w:hAnsiTheme="minorHAnsi" w:cstheme="minorHAnsi"/>
          <w:sz w:val="18"/>
        </w:rPr>
        <w:t>conclusion of</w:t>
      </w:r>
      <w:r w:rsidRPr="0046716F">
        <w:rPr>
          <w:rFonts w:asciiTheme="minorHAnsi" w:hAnsiTheme="minorHAnsi" w:cstheme="minorHAnsi"/>
          <w:spacing w:val="17"/>
          <w:sz w:val="18"/>
        </w:rPr>
        <w:t xml:space="preserve"> </w:t>
      </w:r>
      <w:r w:rsidRPr="0046716F">
        <w:rPr>
          <w:rFonts w:asciiTheme="minorHAnsi" w:hAnsiTheme="minorHAnsi" w:cstheme="minorHAnsi"/>
          <w:sz w:val="18"/>
        </w:rPr>
        <w:t>the</w:t>
      </w:r>
      <w:r w:rsidRPr="0046716F">
        <w:rPr>
          <w:rFonts w:asciiTheme="minorHAnsi" w:hAnsiTheme="minorHAnsi" w:cstheme="minorHAnsi"/>
          <w:spacing w:val="24"/>
          <w:sz w:val="18"/>
        </w:rPr>
        <w:t xml:space="preserve"> </w:t>
      </w:r>
      <w:r w:rsidRPr="0046716F">
        <w:rPr>
          <w:rFonts w:asciiTheme="minorHAnsi" w:hAnsiTheme="minorHAnsi" w:cstheme="minorHAnsi"/>
          <w:spacing w:val="1"/>
          <w:sz w:val="18"/>
        </w:rPr>
        <w:t>Games.</w:t>
      </w:r>
    </w:p>
    <w:p w14:paraId="6BBBF397" w14:textId="77777777" w:rsidR="00FB118A" w:rsidRPr="0046716F" w:rsidRDefault="00DA3BD7" w:rsidP="00B6294F">
      <w:pPr>
        <w:pStyle w:val="Heading2"/>
        <w:rPr>
          <w:rFonts w:asciiTheme="minorHAnsi" w:hAnsiTheme="minorHAnsi" w:cstheme="minorHAnsi"/>
          <w:sz w:val="21"/>
        </w:rPr>
      </w:pPr>
      <w:bookmarkStart w:id="148" w:name="_TOC_250014"/>
      <w:r w:rsidRPr="0046716F">
        <w:rPr>
          <w:rFonts w:asciiTheme="minorHAnsi" w:hAnsiTheme="minorHAnsi" w:cstheme="minorHAnsi"/>
          <w:sz w:val="21"/>
        </w:rPr>
        <w:t>REFEREE</w:t>
      </w:r>
      <w:r w:rsidRPr="0046716F">
        <w:rPr>
          <w:rFonts w:asciiTheme="minorHAnsi" w:hAnsiTheme="minorHAnsi" w:cstheme="minorHAnsi"/>
          <w:spacing w:val="-27"/>
          <w:sz w:val="21"/>
        </w:rPr>
        <w:t xml:space="preserve"> </w:t>
      </w:r>
      <w:r w:rsidRPr="0046716F">
        <w:rPr>
          <w:rFonts w:asciiTheme="minorHAnsi" w:hAnsiTheme="minorHAnsi" w:cstheme="minorHAnsi"/>
          <w:sz w:val="21"/>
        </w:rPr>
        <w:t>INFORMATION</w:t>
      </w:r>
      <w:bookmarkEnd w:id="148"/>
    </w:p>
    <w:p w14:paraId="247CDCF8"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3A3612B0" wp14:editId="4777BB4F">
                <wp:extent cx="4590415" cy="6350"/>
                <wp:effectExtent l="8890" t="1905" r="10795" b="1079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52" name="Group 42"/>
                        <wpg:cNvGrpSpPr>
                          <a:grpSpLocks/>
                        </wpg:cNvGrpSpPr>
                        <wpg:grpSpPr bwMode="auto">
                          <a:xfrm>
                            <a:off x="5" y="5"/>
                            <a:ext cx="7220" cy="2"/>
                            <a:chOff x="5" y="5"/>
                            <a:chExt cx="7220" cy="2"/>
                          </a:xfrm>
                        </wpg:grpSpPr>
                        <wps:wsp>
                          <wps:cNvPr id="53" name="Freeform 43"/>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9B2C567" id="Group 41"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">
                <v:group id="Group 42"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3"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6535EC56" w14:textId="77777777" w:rsidR="00FB118A" w:rsidRPr="0046716F" w:rsidRDefault="00DA3BD7" w:rsidP="003F688E">
      <w:pPr>
        <w:pStyle w:val="Heading3"/>
        <w:rPr>
          <w:rFonts w:asciiTheme="minorHAnsi" w:eastAsia="Arial Black" w:hAnsiTheme="minorHAnsi" w:cstheme="minorHAnsi"/>
          <w:sz w:val="18"/>
        </w:rPr>
      </w:pPr>
      <w:bookmarkStart w:id="149" w:name="_TOC_250013"/>
      <w:r w:rsidRPr="0046716F">
        <w:rPr>
          <w:rFonts w:asciiTheme="minorHAnsi" w:hAnsiTheme="minorHAnsi" w:cstheme="minorHAnsi"/>
          <w:sz w:val="18"/>
        </w:rPr>
        <w:t>Requirements</w:t>
      </w:r>
      <w:bookmarkEnd w:id="149"/>
    </w:p>
    <w:p w14:paraId="60B87BB4" w14:textId="118D6708"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currently registered AYSO volunteers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AYSO Safe Haven Certification.</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Referees</w:t>
      </w:r>
      <w:r w:rsidRPr="0046716F">
        <w:rPr>
          <w:rFonts w:asciiTheme="minorHAnsi" w:hAnsiTheme="minorHAnsi" w:cstheme="minorHAnsi"/>
          <w:spacing w:val="2"/>
          <w:sz w:val="18"/>
        </w:rPr>
        <w:t xml:space="preserve"> </w:t>
      </w:r>
      <w:r w:rsidR="000B367B" w:rsidRPr="0046716F">
        <w:rPr>
          <w:rFonts w:asciiTheme="minorHAnsi" w:hAnsiTheme="minorHAnsi" w:cstheme="minorHAnsi"/>
          <w:sz w:val="18"/>
        </w:rPr>
        <w:t>must also</w:t>
      </w:r>
      <w:r w:rsidRPr="0046716F">
        <w:rPr>
          <w:rFonts w:asciiTheme="minorHAnsi" w:hAnsiTheme="minorHAnsi" w:cstheme="minorHAnsi"/>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z w:val="18"/>
        </w:rPr>
        <w:t xml:space="preserve"> evidence of</w:t>
      </w:r>
      <w:r w:rsidRPr="0046716F">
        <w:rPr>
          <w:rFonts w:asciiTheme="minorHAnsi" w:hAnsiTheme="minorHAnsi" w:cstheme="minorHAnsi"/>
          <w:spacing w:val="1"/>
          <w:sz w:val="18"/>
        </w:rPr>
        <w:t xml:space="preserve"> </w:t>
      </w:r>
      <w:r w:rsidRPr="0046716F">
        <w:rPr>
          <w:rFonts w:asciiTheme="minorHAnsi" w:hAnsiTheme="minorHAnsi" w:cstheme="minorHAnsi"/>
          <w:sz w:val="18"/>
        </w:rPr>
        <w:t>AYSO referee training or</w:t>
      </w:r>
      <w:r w:rsidRPr="0046716F">
        <w:rPr>
          <w:rFonts w:asciiTheme="minorHAnsi" w:hAnsiTheme="minorHAnsi" w:cstheme="minorHAnsi"/>
          <w:spacing w:val="1"/>
          <w:sz w:val="18"/>
        </w:rPr>
        <w:t xml:space="preserve"> </w:t>
      </w:r>
      <w:r w:rsidRPr="0046716F">
        <w:rPr>
          <w:rFonts w:asciiTheme="minorHAnsi" w:hAnsiTheme="minorHAnsi" w:cstheme="minorHAnsi"/>
          <w:sz w:val="18"/>
        </w:rPr>
        <w:t>a certification resulting from</w:t>
      </w:r>
      <w:r w:rsidRPr="0046716F">
        <w:rPr>
          <w:rFonts w:asciiTheme="minorHAnsi" w:hAnsiTheme="minorHAnsi" w:cstheme="minorHAnsi"/>
          <w:spacing w:val="-2"/>
          <w:sz w:val="18"/>
        </w:rPr>
        <w:t xml:space="preserve"> </w:t>
      </w:r>
      <w:r w:rsidRPr="0046716F">
        <w:rPr>
          <w:rFonts w:asciiTheme="minorHAnsi" w:hAnsiTheme="minorHAnsi" w:cstheme="minorHAnsi"/>
          <w:sz w:val="18"/>
        </w:rPr>
        <w:t>submission of</w:t>
      </w:r>
      <w:r w:rsidRPr="0046716F">
        <w:rPr>
          <w:rFonts w:asciiTheme="minorHAnsi" w:hAnsiTheme="minorHAnsi" w:cstheme="minorHAnsi"/>
          <w:spacing w:val="1"/>
          <w:sz w:val="18"/>
        </w:rPr>
        <w:t xml:space="preserve"> </w:t>
      </w:r>
      <w:r w:rsidRPr="0046716F">
        <w:rPr>
          <w:rFonts w:asciiTheme="minorHAnsi" w:hAnsiTheme="minorHAnsi" w:cstheme="minorHAnsi"/>
          <w:sz w:val="18"/>
        </w:rPr>
        <w:t>an AYSO/</w:t>
      </w:r>
      <w:r w:rsidR="00D92217" w:rsidRPr="0046716F">
        <w:rPr>
          <w:rFonts w:asciiTheme="minorHAnsi" w:hAnsiTheme="minorHAnsi" w:cstheme="minorHAnsi"/>
          <w:sz w:val="18"/>
        </w:rPr>
        <w:t>US Soccer</w:t>
      </w:r>
      <w:r w:rsidRPr="0046716F">
        <w:rPr>
          <w:rFonts w:asciiTheme="minorHAnsi" w:hAnsiTheme="minorHAnsi" w:cstheme="minorHAnsi"/>
          <w:sz w:val="18"/>
        </w:rPr>
        <w:t xml:space="preserve"> </w:t>
      </w:r>
      <w:r w:rsidR="00D92217" w:rsidRPr="0046716F">
        <w:rPr>
          <w:rFonts w:asciiTheme="minorHAnsi" w:hAnsiTheme="minorHAnsi" w:cstheme="minorHAnsi"/>
          <w:sz w:val="18"/>
        </w:rPr>
        <w:t>cross certification</w:t>
      </w:r>
      <w:r w:rsidRPr="0046716F">
        <w:rPr>
          <w:rFonts w:asciiTheme="minorHAnsi" w:hAnsiTheme="minorHAnsi" w:cstheme="minorHAnsi"/>
          <w:sz w:val="18"/>
        </w:rPr>
        <w:t xml:space="preserve"> application.</w:t>
      </w:r>
      <w:r w:rsidRPr="0046716F">
        <w:rPr>
          <w:rFonts w:asciiTheme="minorHAnsi" w:hAnsiTheme="minorHAnsi" w:cstheme="minorHAnsi"/>
          <w:spacing w:val="1"/>
          <w:sz w:val="18"/>
        </w:rPr>
        <w:t xml:space="preserve"> </w:t>
      </w:r>
      <w:r w:rsidRPr="0046716F">
        <w:rPr>
          <w:rFonts w:asciiTheme="minorHAnsi" w:hAnsiTheme="minorHAnsi" w:cstheme="minorHAnsi"/>
          <w:sz w:val="18"/>
        </w:rPr>
        <w:t>The diagonal</w:t>
      </w:r>
      <w:r w:rsidRPr="0046716F">
        <w:rPr>
          <w:rFonts w:asciiTheme="minorHAnsi" w:hAnsiTheme="minorHAnsi" w:cstheme="minorHAnsi"/>
          <w:spacing w:val="1"/>
          <w:sz w:val="18"/>
        </w:rPr>
        <w:t xml:space="preserve"> </w:t>
      </w:r>
      <w:r w:rsidRPr="0046716F">
        <w:rPr>
          <w:rFonts w:asciiTheme="minorHAnsi" w:hAnsiTheme="minorHAnsi" w:cstheme="minorHAnsi"/>
          <w:sz w:val="18"/>
        </w:rPr>
        <w:t>system of</w:t>
      </w:r>
      <w:r w:rsidRPr="0046716F">
        <w:rPr>
          <w:rFonts w:asciiTheme="minorHAnsi" w:hAnsiTheme="minorHAnsi" w:cstheme="minorHAnsi"/>
          <w:spacing w:val="-2"/>
          <w:sz w:val="18"/>
        </w:rPr>
        <w:t xml:space="preserve"> </w:t>
      </w:r>
      <w:r w:rsidRPr="0046716F">
        <w:rPr>
          <w:rFonts w:asciiTheme="minorHAnsi" w:hAnsiTheme="minorHAnsi" w:cstheme="minorHAnsi"/>
          <w:sz w:val="18"/>
        </w:rPr>
        <w:t>control,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utilizing a referee </w:t>
      </w:r>
      <w:r w:rsidRPr="0046716F">
        <w:rPr>
          <w:rFonts w:asciiTheme="minorHAnsi" w:hAnsiTheme="minorHAnsi" w:cstheme="minorHAnsi"/>
          <w:spacing w:val="-2"/>
          <w:sz w:val="18"/>
        </w:rPr>
        <w:t>and</w:t>
      </w:r>
      <w:r w:rsidRPr="0046716F">
        <w:rPr>
          <w:rFonts w:asciiTheme="minorHAnsi" w:hAnsiTheme="minorHAnsi" w:cstheme="minorHAnsi"/>
          <w:sz w:val="18"/>
        </w:rPr>
        <w:t xml:space="preserve"> two assistant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employed</w:t>
      </w:r>
      <w:r w:rsidRPr="0046716F">
        <w:rPr>
          <w:rFonts w:asciiTheme="minorHAnsi" w:hAnsiTheme="minorHAnsi" w:cstheme="minorHAnsi"/>
          <w:sz w:val="18"/>
        </w:rPr>
        <w:t xml:space="preserve"> </w:t>
      </w:r>
      <w:r w:rsidR="00D92217" w:rsidRPr="0046716F">
        <w:rPr>
          <w:rFonts w:asciiTheme="minorHAnsi" w:hAnsiTheme="minorHAnsi" w:cstheme="minorHAnsi"/>
          <w:sz w:val="18"/>
        </w:rPr>
        <w:t>on all</w:t>
      </w:r>
      <w:r w:rsidRPr="0046716F">
        <w:rPr>
          <w:rFonts w:asciiTheme="minorHAnsi" w:hAnsiTheme="minorHAnsi" w:cstheme="minorHAnsi"/>
          <w:spacing w:val="1"/>
          <w:sz w:val="18"/>
        </w:rPr>
        <w:t xml:space="preserve"> </w:t>
      </w:r>
      <w:r w:rsidRPr="0046716F">
        <w:rPr>
          <w:rFonts w:asciiTheme="minorHAnsi" w:hAnsiTheme="minorHAnsi" w:cstheme="minorHAnsi"/>
          <w:sz w:val="18"/>
        </w:rPr>
        <w:t>matches.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scheduled</w:t>
      </w:r>
      <w:r w:rsidRPr="0046716F">
        <w:rPr>
          <w:rFonts w:asciiTheme="minorHAnsi" w:hAnsiTheme="minorHAnsi" w:cstheme="minorHAnsi"/>
          <w:sz w:val="18"/>
        </w:rPr>
        <w:t xml:space="preserve"> for</w:t>
      </w:r>
      <w:r w:rsidRPr="0046716F">
        <w:rPr>
          <w:rFonts w:asciiTheme="minorHAnsi" w:hAnsiTheme="minorHAnsi" w:cstheme="minorHAnsi"/>
          <w:spacing w:val="1"/>
          <w:sz w:val="18"/>
        </w:rPr>
        <w:t xml:space="preserve"> </w:t>
      </w:r>
      <w:r w:rsidRPr="0046716F">
        <w:rPr>
          <w:rFonts w:asciiTheme="minorHAnsi" w:hAnsiTheme="minorHAnsi" w:cstheme="minorHAnsi"/>
          <w:sz w:val="18"/>
        </w:rPr>
        <w:t>matches</w:t>
      </w:r>
      <w:r w:rsidRPr="0046716F">
        <w:rPr>
          <w:rFonts w:asciiTheme="minorHAnsi" w:hAnsiTheme="minorHAnsi" w:cstheme="minorHAnsi"/>
          <w:spacing w:val="2"/>
          <w:sz w:val="18"/>
        </w:rPr>
        <w:t xml:space="preserve"> </w:t>
      </w:r>
      <w:r w:rsidRPr="0046716F">
        <w:rPr>
          <w:rFonts w:asciiTheme="minorHAnsi" w:hAnsiTheme="minorHAnsi" w:cstheme="minorHAnsi"/>
          <w:sz w:val="18"/>
        </w:rPr>
        <w:t>based upon their</w:t>
      </w:r>
      <w:r w:rsidRPr="0046716F">
        <w:rPr>
          <w:rFonts w:asciiTheme="minorHAnsi" w:hAnsiTheme="minorHAnsi" w:cstheme="minorHAnsi"/>
          <w:spacing w:val="1"/>
          <w:sz w:val="18"/>
        </w:rPr>
        <w:t xml:space="preserve"> </w:t>
      </w:r>
      <w:r w:rsidRPr="0046716F">
        <w:rPr>
          <w:rFonts w:asciiTheme="minorHAnsi" w:hAnsiTheme="minorHAnsi" w:cstheme="minorHAnsi"/>
          <w:sz w:val="18"/>
        </w:rPr>
        <w:t>training,</w:t>
      </w:r>
      <w:r w:rsidRPr="0046716F">
        <w:rPr>
          <w:rFonts w:asciiTheme="minorHAnsi" w:hAnsiTheme="minorHAnsi" w:cstheme="minorHAnsi"/>
          <w:spacing w:val="1"/>
          <w:sz w:val="18"/>
        </w:rPr>
        <w:t xml:space="preserve"> </w:t>
      </w:r>
      <w:r w:rsidRPr="0046716F">
        <w:rPr>
          <w:rFonts w:asciiTheme="minorHAnsi" w:hAnsiTheme="minorHAnsi" w:cstheme="minorHAnsi"/>
          <w:sz w:val="18"/>
        </w:rPr>
        <w:t>unless supporting information supplied by</w:t>
      </w:r>
      <w:r w:rsidRPr="0046716F">
        <w:rPr>
          <w:rFonts w:asciiTheme="minorHAnsi" w:hAnsiTheme="minorHAnsi" w:cstheme="minorHAnsi"/>
          <w:spacing w:val="61"/>
          <w:sz w:val="18"/>
        </w:rPr>
        <w:t xml:space="preserve"> </w:t>
      </w:r>
      <w:r w:rsidRPr="0046716F">
        <w:rPr>
          <w:rFonts w:asciiTheme="minorHAnsi" w:hAnsiTheme="minorHAnsi" w:cstheme="minorHAnsi"/>
          <w:sz w:val="18"/>
        </w:rPr>
        <w:t>an Area Referee Administrator</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Section Referee Administrator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presented to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Referee Administrator</w:t>
      </w:r>
      <w:r w:rsidRPr="0046716F">
        <w:rPr>
          <w:rFonts w:asciiTheme="minorHAnsi" w:hAnsiTheme="minorHAnsi" w:cstheme="minorHAnsi"/>
          <w:spacing w:val="2"/>
          <w:sz w:val="18"/>
        </w:rPr>
        <w:t xml:space="preserve"> </w:t>
      </w:r>
      <w:r w:rsidR="00D92217" w:rsidRPr="0046716F">
        <w:rPr>
          <w:rFonts w:asciiTheme="minorHAnsi" w:hAnsiTheme="minorHAnsi" w:cstheme="minorHAnsi"/>
          <w:sz w:val="18"/>
        </w:rPr>
        <w:t>in advance</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00D92217"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are subject</w:t>
      </w:r>
      <w:r w:rsidRPr="0046716F">
        <w:rPr>
          <w:rFonts w:asciiTheme="minorHAnsi" w:hAnsiTheme="minorHAnsi" w:cstheme="minorHAnsi"/>
          <w:spacing w:val="1"/>
          <w:sz w:val="18"/>
        </w:rPr>
        <w:t xml:space="preserve"> </w:t>
      </w:r>
      <w:r w:rsidRPr="0046716F">
        <w:rPr>
          <w:rFonts w:asciiTheme="minorHAnsi" w:hAnsiTheme="minorHAnsi" w:cstheme="minorHAnsi"/>
          <w:sz w:val="18"/>
        </w:rPr>
        <w:t>to observation during 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to assist the</w:t>
      </w:r>
      <w:r w:rsidRPr="0046716F">
        <w:rPr>
          <w:rFonts w:asciiTheme="minorHAnsi" w:hAnsiTheme="minorHAnsi" w:cstheme="minorHAnsi"/>
          <w:spacing w:val="-23"/>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referee staff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w:t>
      </w:r>
      <w:r w:rsidRPr="0046716F">
        <w:rPr>
          <w:rFonts w:asciiTheme="minorHAnsi" w:hAnsiTheme="minorHAnsi" w:cstheme="minorHAnsi"/>
          <w:spacing w:val="-2"/>
          <w:sz w:val="18"/>
        </w:rPr>
        <w:t>assignment</w:t>
      </w:r>
      <w:r w:rsidRPr="0046716F">
        <w:rPr>
          <w:rFonts w:asciiTheme="minorHAnsi" w:hAnsiTheme="minorHAnsi" w:cstheme="minorHAnsi"/>
          <w:spacing w:val="59"/>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to </w:t>
      </w:r>
      <w:r w:rsidRPr="0046716F">
        <w:rPr>
          <w:rFonts w:asciiTheme="minorHAnsi" w:hAnsiTheme="minorHAnsi" w:cstheme="minorHAnsi"/>
          <w:spacing w:val="-2"/>
          <w:sz w:val="18"/>
        </w:rPr>
        <w:t>medal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round</w:t>
      </w:r>
      <w:r w:rsidRPr="0046716F">
        <w:rPr>
          <w:rFonts w:asciiTheme="minorHAnsi" w:hAnsiTheme="minorHAnsi" w:cstheme="minorHAnsi"/>
          <w:sz w:val="18"/>
        </w:rPr>
        <w:t xml:space="preserve"> play games.</w:t>
      </w:r>
      <w:r w:rsidRPr="0046716F">
        <w:rPr>
          <w:rFonts w:asciiTheme="minorHAnsi" w:hAnsiTheme="minorHAnsi" w:cstheme="minorHAnsi"/>
          <w:spacing w:val="1"/>
          <w:sz w:val="18"/>
        </w:rPr>
        <w:t xml:space="preserve"> </w:t>
      </w:r>
      <w:r w:rsidRPr="0046716F">
        <w:rPr>
          <w:rFonts w:asciiTheme="minorHAnsi" w:hAnsiTheme="minorHAnsi" w:cstheme="minorHAnsi"/>
          <w:sz w:val="18"/>
        </w:rPr>
        <w:t>Every effort</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made</w:t>
      </w:r>
      <w:r w:rsidRPr="0046716F">
        <w:rPr>
          <w:rFonts w:asciiTheme="minorHAnsi" w:hAnsiTheme="minorHAnsi" w:cstheme="minorHAnsi"/>
          <w:sz w:val="18"/>
        </w:rPr>
        <w:t xml:space="preserve"> to </w:t>
      </w:r>
      <w:r w:rsidRPr="0046716F">
        <w:rPr>
          <w:rFonts w:asciiTheme="minorHAnsi" w:hAnsiTheme="minorHAnsi" w:cstheme="minorHAnsi"/>
          <w:spacing w:val="-2"/>
          <w:sz w:val="18"/>
        </w:rPr>
        <w:t>avoid</w:t>
      </w:r>
      <w:r w:rsidRPr="0046716F">
        <w:rPr>
          <w:rFonts w:asciiTheme="minorHAnsi" w:hAnsiTheme="minorHAnsi" w:cstheme="minorHAnsi"/>
          <w:sz w:val="18"/>
        </w:rPr>
        <w:t xml:space="preserve"> assigning a referee to</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game</w:t>
      </w:r>
      <w:r w:rsidRPr="0046716F">
        <w:rPr>
          <w:rFonts w:asciiTheme="minorHAnsi" w:hAnsiTheme="minorHAnsi" w:cstheme="minorHAnsi"/>
          <w:sz w:val="18"/>
        </w:rPr>
        <w:t xml:space="preserve"> involving one </w:t>
      </w:r>
      <w:r w:rsidRPr="0046716F">
        <w:rPr>
          <w:rFonts w:asciiTheme="minorHAnsi" w:hAnsiTheme="minorHAnsi" w:cstheme="minorHAnsi"/>
          <w:spacing w:val="-2"/>
          <w:sz w:val="18"/>
        </w:rPr>
        <w:t>or</w:t>
      </w:r>
      <w:r w:rsidRPr="0046716F">
        <w:rPr>
          <w:rFonts w:asciiTheme="minorHAnsi" w:hAnsiTheme="minorHAnsi" w:cstheme="minorHAnsi"/>
          <w:spacing w:val="65"/>
          <w:sz w:val="18"/>
        </w:rPr>
        <w:t xml:space="preserve"> </w:t>
      </w:r>
      <w:r w:rsidRPr="0046716F">
        <w:rPr>
          <w:rFonts w:asciiTheme="minorHAnsi" w:hAnsiTheme="minorHAnsi" w:cstheme="minorHAnsi"/>
          <w:sz w:val="18"/>
        </w:rPr>
        <w:t>both teams</w:t>
      </w:r>
      <w:r w:rsidRPr="0046716F">
        <w:rPr>
          <w:rFonts w:asciiTheme="minorHAnsi" w:hAnsiTheme="minorHAnsi" w:cstheme="minorHAnsi"/>
          <w:spacing w:val="2"/>
          <w:sz w:val="18"/>
        </w:rPr>
        <w:t xml:space="preserve"> </w:t>
      </w:r>
      <w:r w:rsidRPr="0046716F">
        <w:rPr>
          <w:rFonts w:asciiTheme="minorHAnsi" w:hAnsiTheme="minorHAnsi" w:cstheme="minorHAnsi"/>
          <w:sz w:val="18"/>
        </w:rPr>
        <w:t>from the referee’s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own</w:t>
      </w:r>
      <w:r w:rsidRPr="0046716F">
        <w:rPr>
          <w:rFonts w:asciiTheme="minorHAnsi" w:hAnsiTheme="minorHAnsi" w:cstheme="minorHAnsi"/>
          <w:sz w:val="18"/>
        </w:rPr>
        <w:t xml:space="preserve"> Region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Area.</w:t>
      </w:r>
    </w:p>
    <w:p w14:paraId="206E87C7" w14:textId="77777777" w:rsidR="00FB118A" w:rsidRPr="0046716F" w:rsidRDefault="00FB118A" w:rsidP="00131F9E">
      <w:pPr>
        <w:spacing w:before="4"/>
        <w:jc w:val="both"/>
        <w:rPr>
          <w:rFonts w:eastAsia="Arial" w:cstheme="minorHAnsi"/>
          <w:sz w:val="18"/>
          <w:szCs w:val="16"/>
        </w:rPr>
      </w:pPr>
    </w:p>
    <w:p w14:paraId="4B5B9989"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Players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may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act</w:t>
      </w:r>
      <w:r w:rsidRPr="0046716F">
        <w:rPr>
          <w:rFonts w:asciiTheme="minorHAnsi" w:hAnsiTheme="minorHAnsi" w:cstheme="minorHAnsi"/>
          <w:spacing w:val="1"/>
          <w:sz w:val="18"/>
        </w:rPr>
        <w:t xml:space="preserve"> </w:t>
      </w:r>
      <w:r w:rsidRPr="0046716F">
        <w:rPr>
          <w:rFonts w:asciiTheme="minorHAnsi" w:hAnsiTheme="minorHAnsi" w:cstheme="minorHAnsi"/>
          <w:sz w:val="18"/>
        </w:rPr>
        <w:t>as referees.</w:t>
      </w:r>
    </w:p>
    <w:p w14:paraId="141DF81C" w14:textId="77777777" w:rsidR="00FB118A" w:rsidRPr="0046716F" w:rsidRDefault="00FB118A" w:rsidP="00131F9E">
      <w:pPr>
        <w:spacing w:before="6"/>
        <w:jc w:val="both"/>
        <w:rPr>
          <w:rFonts w:eastAsia="Arial" w:cstheme="minorHAnsi"/>
          <w:sz w:val="18"/>
          <w:szCs w:val="16"/>
        </w:rPr>
      </w:pPr>
    </w:p>
    <w:p w14:paraId="5CC40DC1" w14:textId="77777777" w:rsidR="00FB118A" w:rsidRPr="0046716F" w:rsidRDefault="00DA3BD7" w:rsidP="003F688E">
      <w:pPr>
        <w:pStyle w:val="Heading3"/>
        <w:rPr>
          <w:rFonts w:asciiTheme="minorHAnsi" w:eastAsia="Arial Black" w:hAnsiTheme="minorHAnsi" w:cstheme="minorHAnsi"/>
          <w:sz w:val="18"/>
        </w:rPr>
      </w:pPr>
      <w:bookmarkStart w:id="150" w:name="_TOC_250012"/>
      <w:r w:rsidRPr="0046716F">
        <w:rPr>
          <w:rFonts w:asciiTheme="minorHAnsi" w:hAnsiTheme="minorHAnsi" w:cstheme="minorHAnsi"/>
          <w:sz w:val="18"/>
        </w:rPr>
        <w:t>Check-in and Assignments</w:t>
      </w:r>
      <w:bookmarkEnd w:id="150"/>
    </w:p>
    <w:p w14:paraId="68509F2B" w14:textId="58E0FECC"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check</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with </w:t>
      </w:r>
      <w:r w:rsidRPr="0046716F">
        <w:rPr>
          <w:rFonts w:asciiTheme="minorHAnsi" w:hAnsiTheme="minorHAnsi" w:cstheme="minorHAnsi"/>
          <w:spacing w:val="-2"/>
          <w:sz w:val="18"/>
        </w:rPr>
        <w:t>the</w:t>
      </w:r>
      <w:r w:rsidR="002B4242">
        <w:rPr>
          <w:rFonts w:asciiTheme="minorHAnsi" w:hAnsiTheme="minorHAnsi" w:cstheme="minorHAnsi"/>
          <w:sz w:val="18"/>
        </w:rPr>
        <w:t xml:space="preserve"> venue Referee C</w:t>
      </w:r>
      <w:r w:rsidRPr="0046716F">
        <w:rPr>
          <w:rFonts w:asciiTheme="minorHAnsi" w:hAnsiTheme="minorHAnsi" w:cstheme="minorHAnsi"/>
          <w:sz w:val="18"/>
        </w:rPr>
        <w:t>oordinator</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 administration tent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39"/>
          <w:sz w:val="18"/>
        </w:rPr>
        <w:t xml:space="preserve"> </w:t>
      </w:r>
      <w:r w:rsidRPr="0046716F">
        <w:rPr>
          <w:rFonts w:asciiTheme="minorHAnsi" w:hAnsiTheme="minorHAnsi" w:cstheme="minorHAnsi"/>
          <w:sz w:val="18"/>
        </w:rPr>
        <w:t>designated location 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z w:val="18"/>
        </w:rPr>
        <w:t>thirty (30)</w:t>
      </w:r>
      <w:r w:rsidRPr="0046716F">
        <w:rPr>
          <w:rFonts w:asciiTheme="minorHAnsi" w:hAnsiTheme="minorHAnsi" w:cstheme="minorHAnsi"/>
          <w:spacing w:val="1"/>
          <w:sz w:val="18"/>
        </w:rPr>
        <w:t xml:space="preserve"> </w:t>
      </w:r>
      <w:r w:rsidRPr="0046716F">
        <w:rPr>
          <w:rFonts w:asciiTheme="minorHAnsi" w:hAnsiTheme="minorHAnsi" w:cstheme="minorHAnsi"/>
          <w:sz w:val="18"/>
        </w:rPr>
        <w:t>minutes</w:t>
      </w:r>
      <w:r w:rsidRPr="0046716F">
        <w:rPr>
          <w:rFonts w:asciiTheme="minorHAnsi" w:hAnsiTheme="minorHAnsi" w:cstheme="minorHAnsi"/>
          <w:spacing w:val="2"/>
          <w:sz w:val="18"/>
        </w:rPr>
        <w:t xml:space="preserve"> </w:t>
      </w:r>
      <w:r w:rsidRPr="0046716F">
        <w:rPr>
          <w:rFonts w:asciiTheme="minorHAnsi" w:hAnsiTheme="minorHAnsi" w:cstheme="minorHAnsi"/>
          <w:sz w:val="18"/>
        </w:rPr>
        <w:t>to the start</w:t>
      </w:r>
      <w:r w:rsidRPr="0046716F">
        <w:rPr>
          <w:rFonts w:asciiTheme="minorHAnsi" w:hAnsiTheme="minorHAnsi" w:cstheme="minorHAnsi"/>
          <w:spacing w:val="1"/>
          <w:sz w:val="18"/>
        </w:rPr>
        <w:t xml:space="preserve"> </w:t>
      </w:r>
      <w:r w:rsidRPr="0046716F">
        <w:rPr>
          <w:rFonts w:asciiTheme="minorHAnsi" w:hAnsiTheme="minorHAnsi" w:cstheme="minorHAnsi"/>
          <w:sz w:val="18"/>
        </w:rPr>
        <w:t>time of</w:t>
      </w:r>
      <w:r w:rsidRPr="0046716F">
        <w:rPr>
          <w:rFonts w:asciiTheme="minorHAnsi" w:hAnsiTheme="minorHAnsi" w:cstheme="minorHAnsi"/>
          <w:spacing w:val="1"/>
          <w:sz w:val="18"/>
        </w:rPr>
        <w:t xml:space="preserve"> </w:t>
      </w:r>
      <w:r w:rsidRPr="0046716F">
        <w:rPr>
          <w:rFonts w:asciiTheme="minorHAnsi" w:hAnsiTheme="minorHAnsi" w:cstheme="minorHAnsi"/>
          <w:sz w:val="18"/>
        </w:rPr>
        <w:t>each match to which</w:t>
      </w:r>
      <w:r w:rsidRPr="0046716F">
        <w:rPr>
          <w:rFonts w:asciiTheme="minorHAnsi" w:hAnsiTheme="minorHAnsi" w:cstheme="minorHAnsi"/>
          <w:spacing w:val="-3"/>
          <w:sz w:val="18"/>
        </w:rPr>
        <w:t xml:space="preserve"> </w:t>
      </w:r>
      <w:r w:rsidRPr="0046716F">
        <w:rPr>
          <w:rFonts w:asciiTheme="minorHAnsi" w:hAnsiTheme="minorHAnsi" w:cstheme="minorHAnsi"/>
          <w:sz w:val="18"/>
        </w:rPr>
        <w:t>they are assigned.</w:t>
      </w:r>
    </w:p>
    <w:p w14:paraId="77F730B3"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t>The Games</w:t>
      </w:r>
      <w:r w:rsidRPr="0046716F">
        <w:rPr>
          <w:rFonts w:asciiTheme="minorHAnsi" w:hAnsiTheme="minorHAnsi" w:cstheme="minorHAnsi"/>
          <w:spacing w:val="2"/>
          <w:sz w:val="18"/>
        </w:rPr>
        <w:t xml:space="preserve"> </w:t>
      </w:r>
      <w:r w:rsidRPr="0046716F">
        <w:rPr>
          <w:rFonts w:asciiTheme="minorHAnsi" w:hAnsiTheme="minorHAnsi" w:cstheme="minorHAnsi"/>
          <w:sz w:val="18"/>
        </w:rPr>
        <w:t>Referee Administrator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his/her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designee)</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available</w:t>
      </w:r>
      <w:r w:rsidRPr="0046716F">
        <w:rPr>
          <w:rFonts w:asciiTheme="minorHAnsi" w:hAnsiTheme="minorHAnsi" w:cstheme="minorHAnsi"/>
          <w:sz w:val="18"/>
        </w:rPr>
        <w:t xml:space="preserve"> and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make </w:t>
      </w:r>
      <w:r w:rsidRPr="0046716F">
        <w:rPr>
          <w:rFonts w:asciiTheme="minorHAnsi" w:hAnsiTheme="minorHAnsi" w:cstheme="minorHAnsi"/>
          <w:spacing w:val="-2"/>
          <w:sz w:val="18"/>
        </w:rPr>
        <w:t>assignment</w:t>
      </w:r>
      <w:r w:rsidRPr="0046716F">
        <w:rPr>
          <w:rFonts w:asciiTheme="minorHAnsi" w:hAnsiTheme="minorHAnsi" w:cstheme="minorHAnsi"/>
          <w:spacing w:val="81"/>
          <w:sz w:val="18"/>
        </w:rPr>
        <w:t xml:space="preserve"> </w:t>
      </w:r>
      <w:r w:rsidRPr="0046716F">
        <w:rPr>
          <w:rFonts w:asciiTheme="minorHAnsi" w:hAnsiTheme="minorHAnsi" w:cstheme="minorHAnsi"/>
          <w:sz w:val="18"/>
        </w:rPr>
        <w:t>adjustments</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necessary. All referee </w:t>
      </w:r>
      <w:r w:rsidRPr="0046716F">
        <w:rPr>
          <w:rFonts w:asciiTheme="minorHAnsi" w:hAnsiTheme="minorHAnsi" w:cstheme="minorHAnsi"/>
          <w:spacing w:val="-2"/>
          <w:sz w:val="18"/>
        </w:rPr>
        <w:t>game</w:t>
      </w:r>
      <w:r w:rsidRPr="0046716F">
        <w:rPr>
          <w:rFonts w:asciiTheme="minorHAnsi" w:hAnsiTheme="minorHAnsi" w:cstheme="minorHAnsi"/>
          <w:sz w:val="18"/>
        </w:rPr>
        <w:t xml:space="preserve"> assignments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be posted.</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report</w:t>
      </w:r>
      <w:r w:rsidRPr="0046716F">
        <w:rPr>
          <w:rFonts w:asciiTheme="minorHAnsi" w:hAnsiTheme="minorHAnsi" w:cstheme="minorHAnsi"/>
          <w:spacing w:val="1"/>
          <w:sz w:val="18"/>
        </w:rPr>
        <w:t xml:space="preserve"> </w:t>
      </w:r>
      <w:r w:rsidRPr="0046716F">
        <w:rPr>
          <w:rFonts w:asciiTheme="minorHAnsi" w:hAnsiTheme="minorHAnsi" w:cstheme="minorHAnsi"/>
          <w:sz w:val="18"/>
        </w:rPr>
        <w:t>to their</w:t>
      </w:r>
      <w:r w:rsidRPr="0046716F">
        <w:rPr>
          <w:rFonts w:asciiTheme="minorHAnsi" w:hAnsiTheme="minorHAnsi" w:cstheme="minorHAnsi"/>
          <w:spacing w:val="45"/>
          <w:sz w:val="18"/>
        </w:rPr>
        <w:t xml:space="preserve"> </w:t>
      </w:r>
      <w:r w:rsidRPr="0046716F">
        <w:rPr>
          <w:rFonts w:asciiTheme="minorHAnsi" w:hAnsiTheme="minorHAnsi" w:cstheme="minorHAnsi"/>
          <w:sz w:val="18"/>
        </w:rPr>
        <w:t>assigned fields</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 20 minutes</w:t>
      </w:r>
      <w:r w:rsidRPr="0046716F">
        <w:rPr>
          <w:rFonts w:asciiTheme="minorHAnsi" w:hAnsiTheme="minorHAnsi" w:cstheme="minorHAnsi"/>
          <w:spacing w:val="2"/>
          <w:sz w:val="18"/>
        </w:rPr>
        <w:t xml:space="preserve"> </w:t>
      </w:r>
      <w:r w:rsidRPr="0046716F">
        <w:rPr>
          <w:rFonts w:asciiTheme="minorHAnsi" w:hAnsiTheme="minorHAnsi" w:cstheme="minorHAnsi"/>
          <w:sz w:val="18"/>
        </w:rPr>
        <w:t>prior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w:t>
      </w:r>
      <w:r w:rsidRPr="0046716F">
        <w:rPr>
          <w:rFonts w:asciiTheme="minorHAnsi" w:hAnsiTheme="minorHAnsi" w:cstheme="minorHAnsi"/>
          <w:spacing w:val="-2"/>
          <w:sz w:val="18"/>
        </w:rPr>
        <w:t>game</w:t>
      </w:r>
      <w:r w:rsidRPr="0046716F">
        <w:rPr>
          <w:rFonts w:asciiTheme="minorHAnsi" w:hAnsiTheme="minorHAnsi" w:cstheme="minorHAnsi"/>
          <w:sz w:val="18"/>
        </w:rPr>
        <w:t xml:space="preserve"> time.</w:t>
      </w:r>
    </w:p>
    <w:p w14:paraId="61143B6F" w14:textId="13114CAD"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pacing w:val="-2"/>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officiate each </w:t>
      </w:r>
      <w:r w:rsidRPr="0046716F">
        <w:rPr>
          <w:rFonts w:asciiTheme="minorHAnsi" w:hAnsiTheme="minorHAnsi" w:cstheme="minorHAnsi"/>
          <w:spacing w:val="-2"/>
          <w:sz w:val="18"/>
        </w:rPr>
        <w:t>game</w:t>
      </w:r>
      <w:r w:rsidRPr="0046716F">
        <w:rPr>
          <w:rFonts w:asciiTheme="minorHAnsi" w:hAnsiTheme="minorHAnsi" w:cstheme="minorHAnsi"/>
          <w:sz w:val="18"/>
        </w:rPr>
        <w:t xml:space="preserve"> in accordance with </w:t>
      </w:r>
      <w:del w:id="151" w:author="Mike Hoyer" w:date="2018-08-14T18:21:00Z">
        <w:r w:rsidRPr="0046716F" w:rsidDel="005C2ED8">
          <w:rPr>
            <w:rFonts w:asciiTheme="minorHAnsi" w:hAnsiTheme="minorHAnsi" w:cstheme="minorHAnsi"/>
            <w:sz w:val="18"/>
          </w:rPr>
          <w:delText xml:space="preserve">FIFA </w:delText>
        </w:r>
      </w:del>
      <w:ins w:id="152" w:author="Mike Hoyer" w:date="2018-08-14T18:21:00Z">
        <w:r w:rsidR="005C2ED8">
          <w:rPr>
            <w:rFonts w:asciiTheme="minorHAnsi" w:hAnsiTheme="minorHAnsi" w:cstheme="minorHAnsi"/>
            <w:sz w:val="18"/>
          </w:rPr>
          <w:t>IFAB</w:t>
        </w:r>
        <w:r w:rsidR="005C2ED8" w:rsidRPr="0046716F">
          <w:rPr>
            <w:rFonts w:asciiTheme="minorHAnsi" w:hAnsiTheme="minorHAnsi" w:cstheme="minorHAnsi"/>
            <w:sz w:val="18"/>
          </w:rPr>
          <w:t xml:space="preserve"> </w:t>
        </w:r>
      </w:ins>
      <w:r w:rsidRPr="0046716F">
        <w:rPr>
          <w:rFonts w:asciiTheme="minorHAnsi" w:hAnsiTheme="minorHAnsi" w:cstheme="minorHAnsi"/>
          <w:spacing w:val="-2"/>
          <w:sz w:val="18"/>
        </w:rPr>
        <w:t>Laws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 except</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modified by AYSO in </w:t>
      </w:r>
      <w:r w:rsidRPr="0046716F">
        <w:rPr>
          <w:rFonts w:asciiTheme="minorHAnsi" w:hAnsiTheme="minorHAnsi" w:cstheme="minorHAnsi"/>
          <w:spacing w:val="-2"/>
          <w:sz w:val="18"/>
        </w:rPr>
        <w:t>the</w:t>
      </w:r>
      <w:r w:rsidRPr="0046716F">
        <w:rPr>
          <w:rFonts w:asciiTheme="minorHAnsi" w:hAnsiTheme="minorHAnsi" w:cstheme="minorHAnsi"/>
          <w:spacing w:val="69"/>
          <w:sz w:val="18"/>
        </w:rPr>
        <w:t xml:space="preserve"> </w:t>
      </w:r>
      <w:r w:rsidRPr="0046716F">
        <w:rPr>
          <w:rFonts w:asciiTheme="minorHAnsi" w:hAnsiTheme="minorHAnsi" w:cstheme="minorHAnsi"/>
          <w:sz w:val="18"/>
        </w:rPr>
        <w:t>AYSO 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Rules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Regulations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these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rules.</w:t>
      </w:r>
    </w:p>
    <w:p w14:paraId="60390DA1"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z w:val="18"/>
        </w:rPr>
        <w:lastRenderedPageBreak/>
        <w:t>The game scores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as recorded on the </w:t>
      </w:r>
      <w:r w:rsidRPr="0046716F">
        <w:rPr>
          <w:rFonts w:asciiTheme="minorHAnsi" w:hAnsiTheme="minorHAnsi" w:cstheme="minorHAnsi"/>
          <w:spacing w:val="-2"/>
          <w:sz w:val="18"/>
        </w:rPr>
        <w:t>game</w:t>
      </w:r>
      <w:r w:rsidRPr="0046716F">
        <w:rPr>
          <w:rFonts w:asciiTheme="minorHAnsi" w:hAnsiTheme="minorHAnsi" w:cstheme="minorHAnsi"/>
          <w:sz w:val="18"/>
        </w:rPr>
        <w:t xml:space="preserve"> cards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the official scores. </w:t>
      </w:r>
      <w:r w:rsidRPr="0046716F">
        <w:rPr>
          <w:rFonts w:asciiTheme="minorHAnsi" w:hAnsiTheme="minorHAnsi" w:cstheme="minorHAnsi"/>
          <w:spacing w:val="-2"/>
          <w:sz w:val="18"/>
        </w:rPr>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shall submit</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z w:val="18"/>
        </w:rPr>
        <w:t xml:space="preserve"> cards</w:t>
      </w:r>
      <w:r w:rsidRPr="0046716F">
        <w:rPr>
          <w:rFonts w:asciiTheme="minorHAnsi" w:hAnsiTheme="minorHAnsi" w:cstheme="minorHAnsi"/>
          <w:spacing w:val="77"/>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instructed as the </w:t>
      </w:r>
      <w:r w:rsidRPr="0046716F">
        <w:rPr>
          <w:rFonts w:asciiTheme="minorHAnsi" w:hAnsiTheme="minorHAnsi" w:cstheme="minorHAnsi"/>
          <w:spacing w:val="-2"/>
          <w:sz w:val="18"/>
        </w:rPr>
        <w:t>end</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each</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 cards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w:t>
      </w:r>
      <w:r w:rsidRPr="0046716F">
        <w:rPr>
          <w:rFonts w:asciiTheme="minorHAnsi" w:hAnsiTheme="minorHAnsi" w:cstheme="minorHAnsi"/>
          <w:spacing w:val="-3"/>
          <w:sz w:val="18"/>
        </w:rPr>
        <w:t xml:space="preserve"> </w:t>
      </w:r>
      <w:r w:rsidRPr="0046716F">
        <w:rPr>
          <w:rFonts w:asciiTheme="minorHAnsi" w:hAnsiTheme="minorHAnsi" w:cstheme="minorHAnsi"/>
          <w:sz w:val="18"/>
        </w:rPr>
        <w:t>available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completing </w:t>
      </w:r>
      <w:r w:rsidRPr="0046716F">
        <w:rPr>
          <w:rFonts w:asciiTheme="minorHAnsi" w:hAnsiTheme="minorHAnsi" w:cstheme="minorHAnsi"/>
          <w:spacing w:val="-2"/>
          <w:sz w:val="18"/>
        </w:rPr>
        <w:t>any</w:t>
      </w:r>
      <w:r w:rsidRPr="0046716F">
        <w:rPr>
          <w:rFonts w:asciiTheme="minorHAnsi" w:hAnsiTheme="minorHAnsi" w:cstheme="minorHAnsi"/>
          <w:sz w:val="18"/>
        </w:rPr>
        <w:t xml:space="preserve"> paperwork</w:t>
      </w:r>
      <w:r w:rsidRPr="0046716F">
        <w:rPr>
          <w:rFonts w:asciiTheme="minorHAnsi" w:hAnsiTheme="minorHAnsi" w:cstheme="minorHAnsi"/>
          <w:spacing w:val="2"/>
          <w:sz w:val="18"/>
        </w:rPr>
        <w:t xml:space="preserve"> </w:t>
      </w:r>
      <w:r w:rsidRPr="0046716F">
        <w:rPr>
          <w:rFonts w:asciiTheme="minorHAnsi" w:hAnsiTheme="minorHAnsi" w:cstheme="minorHAnsi"/>
          <w:sz w:val="18"/>
        </w:rPr>
        <w:t>or reports</w:t>
      </w:r>
      <w:r w:rsidRPr="0046716F">
        <w:rPr>
          <w:rFonts w:asciiTheme="minorHAnsi" w:hAnsiTheme="minorHAnsi" w:cstheme="minorHAnsi"/>
          <w:spacing w:val="59"/>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headquarters.</w:t>
      </w:r>
    </w:p>
    <w:p w14:paraId="07CCC072" w14:textId="77777777" w:rsidR="00B250E3" w:rsidRPr="0046716F" w:rsidRDefault="00B250E3" w:rsidP="003F688E">
      <w:pPr>
        <w:pStyle w:val="Bulleted"/>
        <w:rPr>
          <w:rFonts w:asciiTheme="minorHAnsi" w:hAnsiTheme="minorHAnsi" w:cstheme="minorHAnsi"/>
          <w:spacing w:val="-2"/>
          <w:sz w:val="18"/>
        </w:rPr>
        <w:sectPr w:rsidR="00B250E3" w:rsidRPr="0046716F" w:rsidSect="003F688E">
          <w:headerReference w:type="even" r:id="rId22"/>
          <w:headerReference w:type="default" r:id="rId23"/>
          <w:footerReference w:type="default" r:id="rId24"/>
          <w:headerReference w:type="first" r:id="rId25"/>
          <w:pgSz w:w="12240" w:h="15840"/>
          <w:pgMar w:top="1500" w:right="1500" w:bottom="1350" w:left="860" w:header="0" w:footer="949" w:gutter="0"/>
          <w:cols w:space="720"/>
        </w:sectPr>
      </w:pPr>
    </w:p>
    <w:p w14:paraId="54FF788E" w14:textId="77777777" w:rsidR="00FB118A" w:rsidRPr="0046716F" w:rsidRDefault="00DA3BD7" w:rsidP="003F688E">
      <w:pPr>
        <w:pStyle w:val="Bulleted"/>
        <w:rPr>
          <w:rFonts w:asciiTheme="minorHAnsi" w:hAnsiTheme="minorHAnsi" w:cstheme="minorHAnsi"/>
          <w:sz w:val="18"/>
        </w:rPr>
      </w:pPr>
      <w:r w:rsidRPr="0046716F">
        <w:rPr>
          <w:rFonts w:asciiTheme="minorHAnsi" w:hAnsiTheme="minorHAnsi" w:cstheme="minorHAnsi"/>
          <w:spacing w:val="-2"/>
          <w:sz w:val="18"/>
        </w:rPr>
        <w:lastRenderedPageBreak/>
        <w:t>Referees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submit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written </w:t>
      </w:r>
      <w:r w:rsidRPr="0046716F">
        <w:rPr>
          <w:rFonts w:asciiTheme="minorHAnsi" w:hAnsiTheme="minorHAnsi" w:cstheme="minorHAnsi"/>
          <w:spacing w:val="-2"/>
          <w:sz w:val="18"/>
        </w:rPr>
        <w:t>report</w:t>
      </w:r>
      <w:r w:rsidRPr="0046716F">
        <w:rPr>
          <w:rFonts w:asciiTheme="minorHAnsi" w:hAnsiTheme="minorHAnsi" w:cstheme="minorHAnsi"/>
          <w:spacing w:val="1"/>
          <w:sz w:val="18"/>
        </w:rPr>
        <w:t xml:space="preserve"> </w:t>
      </w:r>
      <w:r w:rsidRPr="0046716F">
        <w:rPr>
          <w:rFonts w:asciiTheme="minorHAnsi" w:hAnsiTheme="minorHAnsi" w:cstheme="minorHAnsi"/>
          <w:sz w:val="18"/>
        </w:rPr>
        <w:t>in the event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p>
    <w:p w14:paraId="67C0C0B1" w14:textId="77777777" w:rsidR="00FB118A" w:rsidRPr="0046716F" w:rsidRDefault="00DA3BD7" w:rsidP="003F688E">
      <w:pPr>
        <w:pStyle w:val="Numbered"/>
        <w:rPr>
          <w:rFonts w:asciiTheme="minorHAnsi" w:hAnsiTheme="minorHAnsi" w:cstheme="minorHAnsi"/>
          <w:sz w:val="18"/>
        </w:rPr>
      </w:pPr>
      <w:r w:rsidRPr="0046716F">
        <w:rPr>
          <w:rFonts w:asciiTheme="minorHAnsi" w:hAnsiTheme="minorHAnsi" w:cstheme="minorHAnsi"/>
          <w:sz w:val="18"/>
        </w:rPr>
        <w:t>Any cautions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send offs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issued to a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expulsions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 coach,</w:t>
      </w:r>
      <w:r w:rsidRPr="0046716F">
        <w:rPr>
          <w:rFonts w:asciiTheme="minorHAnsi" w:hAnsiTheme="minorHAnsi" w:cstheme="minorHAnsi"/>
          <w:spacing w:val="1"/>
          <w:sz w:val="18"/>
        </w:rPr>
        <w:t xml:space="preserve"> </w:t>
      </w:r>
      <w:r w:rsidRPr="0046716F">
        <w:rPr>
          <w:rFonts w:asciiTheme="minorHAnsi" w:hAnsiTheme="minorHAnsi" w:cstheme="minorHAnsi"/>
          <w:sz w:val="18"/>
        </w:rPr>
        <w:t>spectator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guest</w:t>
      </w:r>
    </w:p>
    <w:p w14:paraId="68AD2FB9" w14:textId="77777777" w:rsidR="00FB118A" w:rsidRPr="0046716F" w:rsidRDefault="00DA3BD7" w:rsidP="003F688E">
      <w:pPr>
        <w:pStyle w:val="Numbered"/>
        <w:rPr>
          <w:rFonts w:asciiTheme="minorHAnsi" w:hAnsiTheme="minorHAnsi" w:cstheme="minorHAnsi"/>
          <w:sz w:val="18"/>
        </w:rPr>
      </w:pPr>
      <w:r w:rsidRPr="0046716F">
        <w:rPr>
          <w:rFonts w:asciiTheme="minorHAnsi" w:hAnsiTheme="minorHAnsi" w:cstheme="minorHAnsi"/>
          <w:sz w:val="18"/>
        </w:rPr>
        <w:t>Any conduct</w:t>
      </w:r>
      <w:r w:rsidRPr="0046716F">
        <w:rPr>
          <w:rFonts w:asciiTheme="minorHAnsi" w:hAnsiTheme="minorHAnsi" w:cstheme="minorHAnsi"/>
          <w:spacing w:val="1"/>
          <w:sz w:val="18"/>
        </w:rPr>
        <w:t xml:space="preserve"> </w:t>
      </w:r>
      <w:r w:rsidRPr="0046716F">
        <w:rPr>
          <w:rFonts w:asciiTheme="minorHAnsi" w:hAnsiTheme="minorHAnsi" w:cstheme="minorHAnsi"/>
          <w:sz w:val="18"/>
        </w:rPr>
        <w:t>by coaches,</w:t>
      </w:r>
      <w:r w:rsidRPr="0046716F">
        <w:rPr>
          <w:rFonts w:asciiTheme="minorHAnsi" w:hAnsiTheme="minorHAnsi" w:cstheme="minorHAnsi"/>
          <w:spacing w:val="1"/>
          <w:sz w:val="18"/>
        </w:rPr>
        <w:t xml:space="preserve"> </w:t>
      </w:r>
      <w:r w:rsidRPr="0046716F">
        <w:rPr>
          <w:rFonts w:asciiTheme="minorHAnsi" w:hAnsiTheme="minorHAnsi" w:cstheme="minorHAnsi"/>
          <w:sz w:val="18"/>
        </w:rPr>
        <w:t>spectators,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guests that</w:t>
      </w:r>
      <w:r w:rsidRPr="0046716F">
        <w:rPr>
          <w:rFonts w:asciiTheme="minorHAnsi" w:hAnsiTheme="minorHAnsi" w:cstheme="minorHAnsi"/>
          <w:spacing w:val="1"/>
          <w:sz w:val="18"/>
        </w:rPr>
        <w:t xml:space="preserve"> </w:t>
      </w:r>
      <w:r w:rsidRPr="0046716F">
        <w:rPr>
          <w:rFonts w:asciiTheme="minorHAnsi" w:hAnsiTheme="minorHAnsi" w:cstheme="minorHAnsi"/>
          <w:sz w:val="18"/>
        </w:rPr>
        <w:t>interfered with the match</w:t>
      </w:r>
    </w:p>
    <w:p w14:paraId="570CBBD9" w14:textId="77777777" w:rsidR="00FB118A" w:rsidRPr="0046716F" w:rsidRDefault="00DA3BD7" w:rsidP="003F688E">
      <w:pPr>
        <w:pStyle w:val="Numbered"/>
        <w:rPr>
          <w:rFonts w:asciiTheme="minorHAnsi" w:hAnsiTheme="minorHAnsi" w:cstheme="minorHAnsi"/>
          <w:sz w:val="18"/>
        </w:rPr>
      </w:pPr>
      <w:r w:rsidRPr="0046716F">
        <w:rPr>
          <w:rFonts w:asciiTheme="minorHAnsi" w:hAnsiTheme="minorHAnsi" w:cstheme="minorHAnsi"/>
          <w:sz w:val="18"/>
        </w:rPr>
        <w:t>Abuse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substitution </w:t>
      </w:r>
      <w:r w:rsidRPr="0046716F">
        <w:rPr>
          <w:rFonts w:asciiTheme="minorHAnsi" w:hAnsiTheme="minorHAnsi" w:cstheme="minorHAnsi"/>
          <w:spacing w:val="-2"/>
          <w:sz w:val="18"/>
        </w:rPr>
        <w:t>and/or</w:t>
      </w:r>
      <w:r w:rsidRPr="0046716F">
        <w:rPr>
          <w:rFonts w:asciiTheme="minorHAnsi" w:hAnsiTheme="minorHAnsi" w:cstheme="minorHAnsi"/>
          <w:spacing w:val="1"/>
          <w:sz w:val="18"/>
        </w:rPr>
        <w:t xml:space="preserve"> </w:t>
      </w:r>
      <w:r w:rsidRPr="0046716F">
        <w:rPr>
          <w:rFonts w:asciiTheme="minorHAnsi" w:hAnsiTheme="minorHAnsi" w:cstheme="minorHAnsi"/>
          <w:sz w:val="18"/>
        </w:rPr>
        <w:t>minimum play rules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noted</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brought</w:t>
      </w:r>
      <w:r w:rsidRPr="0046716F">
        <w:rPr>
          <w:rFonts w:asciiTheme="minorHAnsi" w:hAnsiTheme="minorHAnsi" w:cstheme="minorHAnsi"/>
          <w:spacing w:val="1"/>
          <w:sz w:val="18"/>
        </w:rPr>
        <w:t xml:space="preserve"> </w:t>
      </w:r>
      <w:r w:rsidRPr="0046716F">
        <w:rPr>
          <w:rFonts w:asciiTheme="minorHAnsi" w:hAnsiTheme="minorHAnsi" w:cstheme="minorHAnsi"/>
          <w:sz w:val="18"/>
        </w:rPr>
        <w:t>to the referee’s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attention</w:t>
      </w:r>
    </w:p>
    <w:p w14:paraId="1E8F6666" w14:textId="77777777" w:rsidR="00FB118A" w:rsidRPr="0046716F" w:rsidRDefault="00DA3BD7" w:rsidP="003F688E">
      <w:pPr>
        <w:pStyle w:val="Numbered"/>
        <w:rPr>
          <w:rFonts w:asciiTheme="minorHAnsi" w:hAnsiTheme="minorHAnsi" w:cstheme="minorHAnsi"/>
          <w:sz w:val="18"/>
        </w:rPr>
      </w:pPr>
      <w:r w:rsidRPr="0046716F">
        <w:rPr>
          <w:rFonts w:asciiTheme="minorHAnsi" w:hAnsiTheme="minorHAnsi" w:cstheme="minorHAnsi"/>
          <w:sz w:val="18"/>
        </w:rPr>
        <w:t>Any other</w:t>
      </w:r>
      <w:r w:rsidRPr="0046716F">
        <w:rPr>
          <w:rFonts w:asciiTheme="minorHAnsi" w:hAnsiTheme="minorHAnsi" w:cstheme="minorHAnsi"/>
          <w:spacing w:val="1"/>
          <w:sz w:val="18"/>
        </w:rPr>
        <w:t xml:space="preserve"> </w:t>
      </w:r>
      <w:r w:rsidRPr="0046716F">
        <w:rPr>
          <w:rFonts w:asciiTheme="minorHAnsi" w:hAnsiTheme="minorHAnsi" w:cstheme="minorHAnsi"/>
          <w:sz w:val="18"/>
        </w:rPr>
        <w:t>action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referee </w:t>
      </w:r>
      <w:r w:rsidRPr="0046716F">
        <w:rPr>
          <w:rFonts w:asciiTheme="minorHAnsi" w:hAnsiTheme="minorHAnsi" w:cstheme="minorHAnsi"/>
          <w:spacing w:val="-2"/>
          <w:sz w:val="18"/>
        </w:rPr>
        <w:t>determines</w:t>
      </w:r>
      <w:r w:rsidRPr="0046716F">
        <w:rPr>
          <w:rFonts w:asciiTheme="minorHAnsi" w:hAnsiTheme="minorHAnsi" w:cstheme="minorHAnsi"/>
          <w:spacing w:val="2"/>
          <w:sz w:val="18"/>
        </w:rPr>
        <w:t xml:space="preserve"> </w:t>
      </w:r>
      <w:r w:rsidRPr="0046716F">
        <w:rPr>
          <w:rFonts w:asciiTheme="minorHAnsi" w:hAnsiTheme="minorHAnsi" w:cstheme="minorHAnsi"/>
          <w:sz w:val="18"/>
        </w:rPr>
        <w:t>merits a notation or</w:t>
      </w:r>
      <w:r w:rsidRPr="0046716F">
        <w:rPr>
          <w:rFonts w:asciiTheme="minorHAnsi" w:hAnsiTheme="minorHAnsi" w:cstheme="minorHAnsi"/>
          <w:spacing w:val="1"/>
          <w:sz w:val="18"/>
        </w:rPr>
        <w:t xml:space="preserve"> </w:t>
      </w:r>
      <w:r w:rsidRPr="0046716F">
        <w:rPr>
          <w:rFonts w:asciiTheme="minorHAnsi" w:hAnsiTheme="minorHAnsi" w:cstheme="minorHAnsi"/>
          <w:sz w:val="18"/>
        </w:rPr>
        <w:t>report</w:t>
      </w:r>
    </w:p>
    <w:p w14:paraId="7E58267A" w14:textId="542E701E" w:rsidR="003F688E" w:rsidRPr="0046716F" w:rsidRDefault="00DA3BD7" w:rsidP="00B250E3">
      <w:pPr>
        <w:pStyle w:val="BodyText"/>
        <w:rPr>
          <w:rFonts w:asciiTheme="minorHAnsi" w:hAnsiTheme="minorHAnsi" w:cstheme="minorHAnsi"/>
          <w:sz w:val="18"/>
        </w:rPr>
      </w:pPr>
      <w:r w:rsidRPr="0046716F">
        <w:rPr>
          <w:rFonts w:asciiTheme="minorHAnsi" w:hAnsiTheme="minorHAnsi" w:cstheme="minorHAnsi"/>
          <w:sz w:val="18"/>
        </w:rPr>
        <w:t>No protests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1"/>
          <w:sz w:val="18"/>
        </w:rPr>
        <w:t xml:space="preserve"> </w:t>
      </w:r>
      <w:r w:rsidRPr="0046716F">
        <w:rPr>
          <w:rFonts w:asciiTheme="minorHAnsi" w:hAnsiTheme="minorHAnsi" w:cstheme="minorHAnsi"/>
          <w:sz w:val="18"/>
        </w:rPr>
        <w:t>official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rulings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judgment</w:t>
      </w:r>
      <w:r w:rsidRPr="0046716F">
        <w:rPr>
          <w:rFonts w:asciiTheme="minorHAnsi" w:hAnsiTheme="minorHAnsi" w:cstheme="minorHAnsi"/>
          <w:spacing w:val="1"/>
          <w:sz w:val="18"/>
        </w:rPr>
        <w:t xml:space="preserve"> </w:t>
      </w:r>
      <w:r w:rsidRPr="0046716F">
        <w:rPr>
          <w:rFonts w:asciiTheme="minorHAnsi" w:hAnsiTheme="minorHAnsi" w:cstheme="minorHAnsi"/>
          <w:sz w:val="18"/>
        </w:rPr>
        <w:t>calls 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allowed.</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2B4242">
        <w:rPr>
          <w:rFonts w:asciiTheme="minorHAnsi" w:hAnsiTheme="minorHAnsi" w:cstheme="minorHAnsi"/>
          <w:sz w:val="18"/>
        </w:rPr>
        <w:t>Games</w:t>
      </w:r>
      <w:r w:rsidRPr="002B4242">
        <w:rPr>
          <w:rFonts w:asciiTheme="minorHAnsi" w:hAnsiTheme="minorHAnsi" w:cstheme="minorHAnsi"/>
          <w:spacing w:val="2"/>
          <w:sz w:val="18"/>
        </w:rPr>
        <w:t xml:space="preserve"> </w:t>
      </w:r>
      <w:r w:rsidR="002B4242" w:rsidRPr="002B4242">
        <w:rPr>
          <w:rFonts w:asciiTheme="minorHAnsi" w:hAnsiTheme="minorHAnsi" w:cstheme="minorHAnsi"/>
          <w:sz w:val="18"/>
        </w:rPr>
        <w:t>Rules</w:t>
      </w:r>
      <w:r w:rsidRPr="002B4242">
        <w:rPr>
          <w:rFonts w:asciiTheme="minorHAnsi" w:hAnsiTheme="minorHAnsi" w:cstheme="minorHAnsi"/>
          <w:sz w:val="18"/>
        </w:rPr>
        <w:t xml:space="preserve"> Committee</w:t>
      </w:r>
      <w:r w:rsidRPr="0046716F">
        <w:rPr>
          <w:rFonts w:asciiTheme="minorHAnsi" w:hAnsiTheme="minorHAnsi" w:cstheme="minorHAnsi"/>
          <w:sz w:val="18"/>
        </w:rPr>
        <w:t xml:space="preserve"> shall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have</w:t>
      </w:r>
      <w:r w:rsidRPr="0046716F">
        <w:rPr>
          <w:rFonts w:asciiTheme="minorHAnsi" w:hAnsiTheme="minorHAnsi" w:cstheme="minorHAnsi"/>
          <w:spacing w:val="75"/>
          <w:sz w:val="18"/>
        </w:rPr>
        <w:t xml:space="preserve"> </w:t>
      </w:r>
      <w:r w:rsidRPr="0046716F">
        <w:rPr>
          <w:rFonts w:asciiTheme="minorHAnsi" w:hAnsiTheme="minorHAnsi" w:cstheme="minorHAnsi"/>
          <w:sz w:val="18"/>
        </w:rPr>
        <w:t>the final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say in </w:t>
      </w:r>
      <w:r w:rsidRPr="0046716F">
        <w:rPr>
          <w:rFonts w:asciiTheme="minorHAnsi" w:hAnsiTheme="minorHAnsi" w:cstheme="minorHAnsi"/>
          <w:spacing w:val="-2"/>
          <w:sz w:val="18"/>
        </w:rPr>
        <w:t>any</w:t>
      </w:r>
      <w:r w:rsidRPr="0046716F">
        <w:rPr>
          <w:rFonts w:asciiTheme="minorHAnsi" w:hAnsiTheme="minorHAnsi" w:cstheme="minorHAnsi"/>
          <w:sz w:val="18"/>
        </w:rPr>
        <w:t xml:space="preserve"> complaint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issue that</w:t>
      </w:r>
      <w:r w:rsidRPr="0046716F">
        <w:rPr>
          <w:rFonts w:asciiTheme="minorHAnsi" w:hAnsiTheme="minorHAnsi" w:cstheme="minorHAnsi"/>
          <w:spacing w:val="1"/>
          <w:sz w:val="18"/>
        </w:rPr>
        <w:t xml:space="preserve"> </w:t>
      </w:r>
      <w:r w:rsidRPr="0046716F">
        <w:rPr>
          <w:rFonts w:asciiTheme="minorHAnsi" w:hAnsiTheme="minorHAnsi" w:cstheme="minorHAnsi"/>
          <w:sz w:val="18"/>
        </w:rPr>
        <w:t>arises. All</w:t>
      </w:r>
      <w:r w:rsidRPr="0046716F">
        <w:rPr>
          <w:rFonts w:asciiTheme="minorHAnsi" w:hAnsiTheme="minorHAnsi" w:cstheme="minorHAnsi"/>
          <w:spacing w:val="1"/>
          <w:sz w:val="18"/>
        </w:rPr>
        <w:t xml:space="preserve"> </w:t>
      </w:r>
      <w:r w:rsidRPr="0046716F">
        <w:rPr>
          <w:rFonts w:asciiTheme="minorHAnsi" w:hAnsiTheme="minorHAnsi" w:cstheme="minorHAnsi"/>
          <w:sz w:val="18"/>
        </w:rPr>
        <w:t>decisions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are</w:t>
      </w:r>
      <w:r w:rsidRPr="0046716F">
        <w:rPr>
          <w:rFonts w:asciiTheme="minorHAnsi" w:hAnsiTheme="minorHAnsi" w:cstheme="minorHAnsi"/>
          <w:sz w:val="18"/>
        </w:rPr>
        <w:t xml:space="preserve"> final.</w:t>
      </w:r>
      <w:bookmarkStart w:id="153" w:name="_TOC_250011"/>
    </w:p>
    <w:p w14:paraId="16C904D8" w14:textId="77777777" w:rsidR="00FB118A" w:rsidRPr="0046716F" w:rsidRDefault="00DA3BD7" w:rsidP="00B6294F">
      <w:pPr>
        <w:pStyle w:val="Heading2"/>
        <w:rPr>
          <w:rFonts w:asciiTheme="minorHAnsi" w:hAnsiTheme="minorHAnsi" w:cstheme="minorHAnsi"/>
          <w:sz w:val="21"/>
        </w:rPr>
      </w:pPr>
      <w:r w:rsidRPr="0046716F">
        <w:rPr>
          <w:rFonts w:asciiTheme="minorHAnsi" w:hAnsiTheme="minorHAnsi" w:cstheme="minorHAnsi"/>
          <w:spacing w:val="-1"/>
          <w:sz w:val="21"/>
        </w:rPr>
        <w:t>GAME</w:t>
      </w:r>
      <w:r w:rsidRPr="0046716F">
        <w:rPr>
          <w:rFonts w:asciiTheme="minorHAnsi" w:hAnsiTheme="minorHAnsi" w:cstheme="minorHAnsi"/>
          <w:spacing w:val="-11"/>
          <w:sz w:val="21"/>
        </w:rPr>
        <w:t xml:space="preserve"> </w:t>
      </w:r>
      <w:r w:rsidRPr="0046716F">
        <w:rPr>
          <w:rFonts w:asciiTheme="minorHAnsi" w:hAnsiTheme="minorHAnsi" w:cstheme="minorHAnsi"/>
          <w:sz w:val="21"/>
        </w:rPr>
        <w:t>STOPPAGE</w:t>
      </w:r>
      <w:r w:rsidRPr="0046716F">
        <w:rPr>
          <w:rFonts w:asciiTheme="minorHAnsi" w:hAnsiTheme="minorHAnsi" w:cstheme="minorHAnsi"/>
          <w:spacing w:val="-8"/>
          <w:sz w:val="21"/>
        </w:rPr>
        <w:t xml:space="preserve"> </w:t>
      </w:r>
      <w:r w:rsidRPr="0046716F">
        <w:rPr>
          <w:rFonts w:asciiTheme="minorHAnsi" w:hAnsiTheme="minorHAnsi" w:cstheme="minorHAnsi"/>
          <w:spacing w:val="-1"/>
          <w:sz w:val="21"/>
        </w:rPr>
        <w:t>FOR</w:t>
      </w:r>
      <w:r w:rsidRPr="0046716F">
        <w:rPr>
          <w:rFonts w:asciiTheme="minorHAnsi" w:hAnsiTheme="minorHAnsi" w:cstheme="minorHAnsi"/>
          <w:spacing w:val="-8"/>
          <w:sz w:val="21"/>
        </w:rPr>
        <w:t xml:space="preserve"> </w:t>
      </w:r>
      <w:r w:rsidRPr="0046716F">
        <w:rPr>
          <w:rFonts w:asciiTheme="minorHAnsi" w:hAnsiTheme="minorHAnsi" w:cstheme="minorHAnsi"/>
          <w:sz w:val="21"/>
        </w:rPr>
        <w:t>LIGHTNING,</w:t>
      </w:r>
      <w:r w:rsidRPr="0046716F">
        <w:rPr>
          <w:rFonts w:asciiTheme="minorHAnsi" w:hAnsiTheme="minorHAnsi" w:cstheme="minorHAnsi"/>
          <w:spacing w:val="-10"/>
          <w:sz w:val="21"/>
        </w:rPr>
        <w:t xml:space="preserve"> </w:t>
      </w:r>
      <w:r w:rsidRPr="0046716F">
        <w:rPr>
          <w:rFonts w:asciiTheme="minorHAnsi" w:hAnsiTheme="minorHAnsi" w:cstheme="minorHAnsi"/>
          <w:sz w:val="21"/>
        </w:rPr>
        <w:t>HEAT</w:t>
      </w:r>
      <w:r w:rsidRPr="0046716F">
        <w:rPr>
          <w:rFonts w:asciiTheme="minorHAnsi" w:hAnsiTheme="minorHAnsi" w:cstheme="minorHAnsi"/>
          <w:spacing w:val="-10"/>
          <w:sz w:val="21"/>
        </w:rPr>
        <w:t xml:space="preserve"> </w:t>
      </w:r>
      <w:r w:rsidRPr="0046716F">
        <w:rPr>
          <w:rFonts w:asciiTheme="minorHAnsi" w:hAnsiTheme="minorHAnsi" w:cstheme="minorHAnsi"/>
          <w:sz w:val="21"/>
        </w:rPr>
        <w:t>AND</w:t>
      </w:r>
      <w:r w:rsidRPr="0046716F">
        <w:rPr>
          <w:rFonts w:asciiTheme="minorHAnsi" w:hAnsiTheme="minorHAnsi" w:cstheme="minorHAnsi"/>
          <w:spacing w:val="-10"/>
          <w:sz w:val="21"/>
        </w:rPr>
        <w:t xml:space="preserve"> </w:t>
      </w:r>
      <w:r w:rsidRPr="0046716F">
        <w:rPr>
          <w:rFonts w:asciiTheme="minorHAnsi" w:hAnsiTheme="minorHAnsi" w:cstheme="minorHAnsi"/>
          <w:spacing w:val="-1"/>
          <w:sz w:val="21"/>
        </w:rPr>
        <w:t>OTHER</w:t>
      </w:r>
      <w:r w:rsidRPr="0046716F">
        <w:rPr>
          <w:rFonts w:asciiTheme="minorHAnsi" w:hAnsiTheme="minorHAnsi" w:cstheme="minorHAnsi"/>
          <w:spacing w:val="-10"/>
          <w:sz w:val="21"/>
        </w:rPr>
        <w:t xml:space="preserve"> </w:t>
      </w:r>
      <w:r w:rsidRPr="0046716F">
        <w:rPr>
          <w:rFonts w:asciiTheme="minorHAnsi" w:hAnsiTheme="minorHAnsi" w:cstheme="minorHAnsi"/>
          <w:sz w:val="21"/>
        </w:rPr>
        <w:t>ENVIRONMENTAL</w:t>
      </w:r>
      <w:r w:rsidRPr="0046716F">
        <w:rPr>
          <w:rFonts w:asciiTheme="minorHAnsi" w:hAnsiTheme="minorHAnsi" w:cstheme="minorHAnsi"/>
          <w:spacing w:val="-11"/>
          <w:sz w:val="21"/>
        </w:rPr>
        <w:t xml:space="preserve"> </w:t>
      </w:r>
      <w:r w:rsidRPr="0046716F">
        <w:rPr>
          <w:rFonts w:asciiTheme="minorHAnsi" w:hAnsiTheme="minorHAnsi" w:cstheme="minorHAnsi"/>
          <w:sz w:val="21"/>
        </w:rPr>
        <w:t>HAZARDS</w:t>
      </w:r>
      <w:bookmarkEnd w:id="153"/>
    </w:p>
    <w:p w14:paraId="38CB82F3" w14:textId="77777777" w:rsidR="00FB118A" w:rsidRPr="0046716F" w:rsidRDefault="00FB118A" w:rsidP="00131F9E">
      <w:pPr>
        <w:spacing w:before="14"/>
        <w:jc w:val="both"/>
        <w:rPr>
          <w:rFonts w:eastAsia="Arial Black" w:cstheme="minorHAnsi"/>
          <w:b/>
          <w:bCs/>
          <w:sz w:val="7"/>
          <w:szCs w:val="5"/>
        </w:rPr>
      </w:pPr>
    </w:p>
    <w:p w14:paraId="726B6BC2" w14:textId="77777777" w:rsidR="00FB118A" w:rsidRPr="0046716F" w:rsidRDefault="008127E1" w:rsidP="00131F9E">
      <w:pPr>
        <w:spacing w:line="20" w:lineRule="atLeast"/>
        <w:ind w:left="320"/>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12A89A1E" wp14:editId="692D3322">
                <wp:extent cx="4590415" cy="6350"/>
                <wp:effectExtent l="6350" t="10795" r="3810" b="190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49" name="Group 39"/>
                        <wpg:cNvGrpSpPr>
                          <a:grpSpLocks/>
                        </wpg:cNvGrpSpPr>
                        <wpg:grpSpPr bwMode="auto">
                          <a:xfrm>
                            <a:off x="5" y="5"/>
                            <a:ext cx="7220" cy="2"/>
                            <a:chOff x="5" y="5"/>
                            <a:chExt cx="7220" cy="2"/>
                          </a:xfrm>
                        </wpg:grpSpPr>
                        <wps:wsp>
                          <wps:cNvPr id="50" name="Freeform 40"/>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877932B" id="Group 38"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E3SzJCDAwAA1QgAAA4AAAAAAAAAAAAAAAAALgIAAGRycy9l&#10;Mm9Eb2MueG1sUEsBAi0AFAAGAAgAAAAhABAGikXbAAAAAwEAAA8AAAAAAAAAAAAAAAAA3QUAAGRy&#10;cy9kb3ducmV2LnhtbFBLBQYAAAAABAAEAPMAAADlBgAAAAA=&#10;">
                <v:group id="Group 39"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0"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" path="m,l7219,e" filled="f" strokeweight=".48pt">
                    <v:path arrowok="t" o:connecttype="custom" o:connectlocs="0,0;7219,0" o:connectangles="0,0"/>
                  </v:shape>
                </v:group>
                <w10:anchorlock/>
              </v:group>
            </w:pict>
          </mc:Fallback>
        </mc:AlternateContent>
      </w:r>
    </w:p>
    <w:p w14:paraId="1E11D642" w14:textId="76C2B446"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The </w:t>
      </w:r>
      <w:r w:rsidRPr="002B4242">
        <w:rPr>
          <w:rFonts w:asciiTheme="minorHAnsi" w:hAnsiTheme="minorHAnsi" w:cstheme="minorHAnsi"/>
          <w:sz w:val="18"/>
        </w:rPr>
        <w:t>Games</w:t>
      </w:r>
      <w:r w:rsidRPr="002B4242">
        <w:rPr>
          <w:rFonts w:asciiTheme="minorHAnsi" w:hAnsiTheme="minorHAnsi" w:cstheme="minorHAnsi"/>
          <w:spacing w:val="2"/>
          <w:sz w:val="18"/>
        </w:rPr>
        <w:t xml:space="preserve"> </w:t>
      </w:r>
      <w:r w:rsidR="002B4242" w:rsidRPr="002B4242">
        <w:rPr>
          <w:rFonts w:asciiTheme="minorHAnsi" w:hAnsiTheme="minorHAnsi" w:cstheme="minorHAnsi"/>
          <w:sz w:val="18"/>
        </w:rPr>
        <w:t>Organizing</w:t>
      </w:r>
      <w:r w:rsidRPr="002B4242">
        <w:rPr>
          <w:rFonts w:asciiTheme="minorHAnsi" w:hAnsiTheme="minorHAnsi" w:cstheme="minorHAnsi"/>
          <w:sz w:val="18"/>
        </w:rPr>
        <w:t xml:space="preserve"> Committee</w:t>
      </w:r>
      <w:r w:rsidRPr="0046716F">
        <w:rPr>
          <w:rFonts w:asciiTheme="minorHAnsi" w:hAnsiTheme="minorHAnsi" w:cstheme="minorHAnsi"/>
          <w:sz w:val="18"/>
        </w:rPr>
        <w:t xml:space="preserve"> shall</w:t>
      </w:r>
      <w:r w:rsidRPr="0046716F">
        <w:rPr>
          <w:rFonts w:asciiTheme="minorHAnsi" w:hAnsiTheme="minorHAnsi" w:cstheme="minorHAnsi"/>
          <w:spacing w:val="1"/>
          <w:sz w:val="18"/>
        </w:rPr>
        <w:t xml:space="preserve"> </w:t>
      </w:r>
      <w:r w:rsidRPr="0046716F">
        <w:rPr>
          <w:rFonts w:asciiTheme="minorHAnsi" w:hAnsiTheme="minorHAnsi" w:cstheme="minorHAnsi"/>
          <w:sz w:val="18"/>
        </w:rPr>
        <w:t>develop a safety plan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dealing</w:t>
      </w:r>
      <w:r w:rsidRPr="0046716F">
        <w:rPr>
          <w:rFonts w:asciiTheme="minorHAnsi" w:hAnsiTheme="minorHAnsi" w:cstheme="minorHAnsi"/>
          <w:sz w:val="18"/>
        </w:rPr>
        <w:t xml:space="preserve"> with lightning,</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heat</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environmental</w:t>
      </w:r>
      <w:r w:rsidRPr="0046716F">
        <w:rPr>
          <w:rFonts w:asciiTheme="minorHAnsi" w:hAnsiTheme="minorHAnsi" w:cstheme="minorHAnsi"/>
          <w:spacing w:val="83"/>
          <w:sz w:val="18"/>
        </w:rPr>
        <w:t xml:space="preserve"> </w:t>
      </w:r>
      <w:r w:rsidRPr="0046716F">
        <w:rPr>
          <w:rFonts w:asciiTheme="minorHAnsi" w:hAnsiTheme="minorHAnsi" w:cstheme="minorHAnsi"/>
          <w:sz w:val="18"/>
        </w:rPr>
        <w:t>hazards.</w:t>
      </w:r>
      <w:r w:rsidRPr="0046716F">
        <w:rPr>
          <w:rFonts w:asciiTheme="minorHAnsi" w:hAnsiTheme="minorHAnsi" w:cstheme="minorHAnsi"/>
          <w:spacing w:val="1"/>
          <w:sz w:val="18"/>
        </w:rPr>
        <w:t xml:space="preserve"> </w:t>
      </w:r>
      <w:r w:rsidRPr="0046716F">
        <w:rPr>
          <w:rFonts w:asciiTheme="minorHAnsi" w:hAnsiTheme="minorHAnsi" w:cstheme="minorHAnsi"/>
          <w:sz w:val="18"/>
        </w:rPr>
        <w:t>The safety plan may provide for</w:t>
      </w:r>
      <w:r w:rsidRPr="0046716F">
        <w:rPr>
          <w:rFonts w:asciiTheme="minorHAnsi" w:hAnsiTheme="minorHAnsi" w:cstheme="minorHAnsi"/>
          <w:spacing w:val="1"/>
          <w:sz w:val="18"/>
        </w:rPr>
        <w:t xml:space="preserve"> </w:t>
      </w:r>
      <w:r w:rsidRPr="0046716F">
        <w:rPr>
          <w:rFonts w:asciiTheme="minorHAnsi" w:hAnsiTheme="minorHAnsi" w:cstheme="minorHAnsi"/>
          <w:sz w:val="18"/>
        </w:rPr>
        <w:t>delaying the start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z w:val="18"/>
        </w:rPr>
        <w:t>halting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suspending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shortening the length </w:t>
      </w:r>
      <w:r w:rsidRPr="0046716F">
        <w:rPr>
          <w:rFonts w:asciiTheme="minorHAnsi" w:hAnsiTheme="minorHAnsi" w:cstheme="minorHAnsi"/>
          <w:spacing w:val="-2"/>
          <w:sz w:val="18"/>
        </w:rPr>
        <w:t>of</w:t>
      </w:r>
      <w:r w:rsidRPr="0046716F">
        <w:rPr>
          <w:rFonts w:asciiTheme="minorHAnsi" w:hAnsiTheme="minorHAnsi" w:cstheme="minorHAnsi"/>
          <w:spacing w:val="5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eliminating overtime periods</w:t>
      </w:r>
      <w:r w:rsidRPr="0046716F">
        <w:rPr>
          <w:rFonts w:asciiTheme="minorHAnsi" w:hAnsiTheme="minorHAnsi" w:cstheme="minorHAnsi"/>
          <w:spacing w:val="2"/>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z w:val="18"/>
        </w:rPr>
        <w:t>may be appropriate to the circumstances.</w:t>
      </w:r>
    </w:p>
    <w:p w14:paraId="2D55614B" w14:textId="390A5515"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 referee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have the authority to take </w:t>
      </w:r>
      <w:r w:rsidRPr="0046716F">
        <w:rPr>
          <w:rFonts w:asciiTheme="minorHAnsi" w:hAnsiTheme="minorHAnsi" w:cstheme="minorHAnsi"/>
          <w:spacing w:val="-2"/>
          <w:sz w:val="18"/>
        </w:rPr>
        <w:t>appropriate</w:t>
      </w:r>
      <w:r w:rsidRPr="0046716F">
        <w:rPr>
          <w:rFonts w:asciiTheme="minorHAnsi" w:hAnsiTheme="minorHAnsi" w:cstheme="minorHAnsi"/>
          <w:sz w:val="18"/>
        </w:rPr>
        <w:t xml:space="preserve"> action for </w:t>
      </w:r>
      <w:r w:rsidRPr="0046716F">
        <w:rPr>
          <w:rFonts w:asciiTheme="minorHAnsi" w:hAnsiTheme="minorHAnsi" w:cstheme="minorHAnsi"/>
          <w:spacing w:val="-2"/>
          <w:sz w:val="18"/>
        </w:rPr>
        <w:t>any</w:t>
      </w:r>
      <w:r w:rsidRPr="0046716F">
        <w:rPr>
          <w:rFonts w:asciiTheme="minorHAnsi" w:hAnsiTheme="minorHAnsi" w:cstheme="minorHAnsi"/>
          <w:sz w:val="18"/>
        </w:rPr>
        <w:t xml:space="preserve"> game-specific conditions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 events</w:t>
      </w:r>
      <w:r w:rsidRPr="0046716F">
        <w:rPr>
          <w:rFonts w:asciiTheme="minorHAnsi" w:hAnsiTheme="minorHAnsi" w:cstheme="minorHAnsi"/>
          <w:spacing w:val="2"/>
          <w:sz w:val="18"/>
        </w:rPr>
        <w:t xml:space="preserve"> </w:t>
      </w:r>
      <w:r w:rsidRPr="0046716F">
        <w:rPr>
          <w:rFonts w:asciiTheme="minorHAnsi" w:hAnsiTheme="minorHAnsi" w:cstheme="minorHAnsi"/>
          <w:sz w:val="18"/>
        </w:rPr>
        <w:t>which,</w:t>
      </w:r>
      <w:r w:rsidRPr="0046716F">
        <w:rPr>
          <w:rFonts w:asciiTheme="minorHAnsi" w:hAnsiTheme="minorHAnsi" w:cstheme="minorHAnsi"/>
          <w:spacing w:val="1"/>
          <w:sz w:val="18"/>
        </w:rPr>
        <w:t xml:space="preserve"> </w:t>
      </w:r>
      <w:r w:rsidRPr="0046716F">
        <w:rPr>
          <w:rFonts w:asciiTheme="minorHAnsi" w:hAnsiTheme="minorHAnsi" w:cstheme="minorHAnsi"/>
          <w:sz w:val="18"/>
        </w:rPr>
        <w:t>in</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85"/>
          <w:sz w:val="18"/>
        </w:rPr>
        <w:t xml:space="preserve"> </w:t>
      </w:r>
      <w:r w:rsidRPr="0046716F">
        <w:rPr>
          <w:rFonts w:asciiTheme="minorHAnsi" w:hAnsiTheme="minorHAnsi" w:cstheme="minorHAnsi"/>
          <w:spacing w:val="-2"/>
          <w:sz w:val="18"/>
        </w:rPr>
        <w:t>opinion</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endanger</w:t>
      </w:r>
      <w:r w:rsidRPr="0046716F">
        <w:rPr>
          <w:rFonts w:asciiTheme="minorHAnsi" w:hAnsiTheme="minorHAnsi" w:cstheme="minorHAnsi"/>
          <w:spacing w:val="1"/>
          <w:sz w:val="18"/>
        </w:rPr>
        <w:t xml:space="preserve"> </w:t>
      </w:r>
      <w:r w:rsidRPr="0046716F">
        <w:rPr>
          <w:rFonts w:asciiTheme="minorHAnsi" w:hAnsiTheme="minorHAnsi" w:cstheme="minorHAnsi"/>
          <w:sz w:val="18"/>
        </w:rPr>
        <w:t>the safety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players;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2B4242">
        <w:rPr>
          <w:rFonts w:asciiTheme="minorHAnsi" w:hAnsiTheme="minorHAnsi" w:cstheme="minorHAnsi"/>
          <w:spacing w:val="-2"/>
          <w:sz w:val="18"/>
        </w:rPr>
        <w:t>Games</w:t>
      </w:r>
      <w:r w:rsidRPr="002B4242">
        <w:rPr>
          <w:rFonts w:asciiTheme="minorHAnsi" w:hAnsiTheme="minorHAnsi" w:cstheme="minorHAnsi"/>
          <w:spacing w:val="2"/>
          <w:sz w:val="18"/>
        </w:rPr>
        <w:t xml:space="preserve"> </w:t>
      </w:r>
      <w:r w:rsidR="002B4242" w:rsidRPr="002B4242">
        <w:rPr>
          <w:rFonts w:asciiTheme="minorHAnsi" w:hAnsiTheme="minorHAnsi" w:cstheme="minorHAnsi"/>
          <w:sz w:val="18"/>
        </w:rPr>
        <w:t>Organizing</w:t>
      </w:r>
      <w:r w:rsidRPr="002B4242">
        <w:rPr>
          <w:rFonts w:asciiTheme="minorHAnsi" w:hAnsiTheme="minorHAnsi" w:cstheme="minorHAnsi"/>
          <w:sz w:val="18"/>
        </w:rPr>
        <w:t xml:space="preserve"> Committee</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its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designee</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have the authority</w:t>
      </w:r>
      <w:r w:rsidRPr="0046716F">
        <w:rPr>
          <w:rFonts w:asciiTheme="minorHAnsi" w:hAnsiTheme="minorHAnsi" w:cstheme="minorHAnsi"/>
          <w:sz w:val="18"/>
        </w:rPr>
        <w:t xml:space="preserve"> to </w:t>
      </w:r>
      <w:r w:rsidRPr="0046716F">
        <w:rPr>
          <w:rFonts w:asciiTheme="minorHAnsi" w:hAnsiTheme="minorHAnsi" w:cstheme="minorHAnsi"/>
          <w:spacing w:val="-2"/>
          <w:sz w:val="18"/>
        </w:rPr>
        <w:t>order</w:t>
      </w:r>
      <w:r w:rsidRPr="0046716F">
        <w:rPr>
          <w:rFonts w:asciiTheme="minorHAnsi" w:hAnsiTheme="minorHAnsi" w:cstheme="minorHAnsi"/>
          <w:spacing w:val="1"/>
          <w:sz w:val="18"/>
        </w:rPr>
        <w:t xml:space="preserve"> </w:t>
      </w:r>
      <w:r w:rsidRPr="0046716F">
        <w:rPr>
          <w:rFonts w:asciiTheme="minorHAnsi" w:hAnsiTheme="minorHAnsi" w:cstheme="minorHAnsi"/>
          <w:sz w:val="18"/>
        </w:rPr>
        <w:t>appropriate action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site-related </w:t>
      </w:r>
      <w:r w:rsidRPr="0046716F">
        <w:rPr>
          <w:rFonts w:asciiTheme="minorHAnsi" w:hAnsiTheme="minorHAnsi" w:cstheme="minorHAnsi"/>
          <w:spacing w:val="-2"/>
          <w:sz w:val="18"/>
        </w:rPr>
        <w:t>conditions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events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endanger</w:t>
      </w:r>
      <w:r w:rsidRPr="0046716F">
        <w:rPr>
          <w:rFonts w:asciiTheme="minorHAnsi" w:hAnsiTheme="minorHAnsi" w:cstheme="minorHAnsi"/>
          <w:spacing w:val="2"/>
          <w:sz w:val="18"/>
        </w:rPr>
        <w:t xml:space="preserve"> </w:t>
      </w:r>
      <w:r w:rsidRPr="0046716F">
        <w:rPr>
          <w:rFonts w:asciiTheme="minorHAnsi" w:hAnsiTheme="minorHAnsi" w:cstheme="minorHAnsi"/>
          <w:sz w:val="18"/>
        </w:rPr>
        <w:t>the safety of</w:t>
      </w:r>
      <w:r w:rsidRPr="0046716F">
        <w:rPr>
          <w:rFonts w:asciiTheme="minorHAnsi" w:hAnsiTheme="minorHAnsi" w:cstheme="minorHAnsi"/>
          <w:spacing w:val="1"/>
          <w:sz w:val="18"/>
        </w:rPr>
        <w:t xml:space="preserve"> </w:t>
      </w:r>
      <w:r w:rsidRPr="0046716F">
        <w:rPr>
          <w:rFonts w:asciiTheme="minorHAnsi" w:hAnsiTheme="minorHAnsi" w:cstheme="minorHAnsi"/>
          <w:sz w:val="18"/>
        </w:rPr>
        <w:t>the players.</w:t>
      </w:r>
    </w:p>
    <w:p w14:paraId="3F824061" w14:textId="6885E199" w:rsidR="00FB118A" w:rsidRPr="0046716F" w:rsidRDefault="00DA3BD7" w:rsidP="00B250E3">
      <w:pPr>
        <w:pStyle w:val="BodyText"/>
        <w:rPr>
          <w:rFonts w:asciiTheme="minorHAnsi" w:hAnsiTheme="minorHAnsi" w:cstheme="minorHAnsi"/>
          <w:sz w:val="18"/>
        </w:rPr>
      </w:pPr>
      <w:commentRangeStart w:id="154"/>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thunder</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heard</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lightning </w:t>
      </w:r>
      <w:r w:rsidRPr="0046716F">
        <w:rPr>
          <w:rFonts w:asciiTheme="minorHAnsi" w:hAnsiTheme="minorHAnsi" w:cstheme="minorHAnsi"/>
          <w:spacing w:val="-2"/>
          <w:sz w:val="18"/>
        </w:rPr>
        <w:t>observed,</w:t>
      </w:r>
      <w:r w:rsidRPr="0046716F">
        <w:rPr>
          <w:rFonts w:asciiTheme="minorHAnsi" w:hAnsiTheme="minorHAnsi" w:cstheme="minorHAnsi"/>
          <w:spacing w:val="1"/>
          <w:sz w:val="18"/>
        </w:rPr>
        <w:t xml:space="preserve"> </w:t>
      </w:r>
      <w:r w:rsidRPr="0046716F">
        <w:rPr>
          <w:rFonts w:asciiTheme="minorHAnsi" w:hAnsiTheme="minorHAnsi" w:cstheme="minorHAnsi"/>
          <w:sz w:val="18"/>
        </w:rPr>
        <w:t>lightning is</w:t>
      </w:r>
      <w:r w:rsidRPr="0046716F">
        <w:rPr>
          <w:rFonts w:asciiTheme="minorHAnsi" w:hAnsiTheme="minorHAnsi" w:cstheme="minorHAnsi"/>
          <w:spacing w:val="2"/>
          <w:sz w:val="18"/>
        </w:rPr>
        <w:t xml:space="preserve"> </w:t>
      </w:r>
      <w:r w:rsidRPr="00902BCA">
        <w:rPr>
          <w:rFonts w:asciiTheme="minorHAnsi" w:hAnsiTheme="minorHAnsi" w:cstheme="minorHAnsi"/>
          <w:sz w:val="18"/>
          <w:highlight w:val="cyan"/>
        </w:rPr>
        <w:t xml:space="preserve">close </w:t>
      </w:r>
      <w:r w:rsidRPr="00902BCA">
        <w:rPr>
          <w:rFonts w:asciiTheme="minorHAnsi" w:hAnsiTheme="minorHAnsi" w:cstheme="minorHAnsi"/>
          <w:spacing w:val="-2"/>
          <w:sz w:val="18"/>
          <w:highlight w:val="cyan"/>
        </w:rPr>
        <w:t>enough</w:t>
      </w:r>
      <w:r w:rsidRPr="00902BCA">
        <w:rPr>
          <w:rFonts w:asciiTheme="minorHAnsi" w:hAnsiTheme="minorHAnsi" w:cstheme="minorHAnsi"/>
          <w:sz w:val="18"/>
          <w:highlight w:val="cyan"/>
        </w:rPr>
        <w:t xml:space="preserve"> to</w:t>
      </w:r>
      <w:r w:rsidRPr="0046716F">
        <w:rPr>
          <w:rFonts w:asciiTheme="minorHAnsi" w:hAnsiTheme="minorHAnsi" w:cstheme="minorHAnsi"/>
          <w:sz w:val="18"/>
        </w:rPr>
        <w:t xml:space="preserve"> be within striking distance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 referee</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other official will</w:t>
      </w:r>
      <w:r w:rsidRPr="0046716F">
        <w:rPr>
          <w:rFonts w:asciiTheme="minorHAnsi" w:hAnsiTheme="minorHAnsi" w:cstheme="minorHAnsi"/>
          <w:spacing w:val="-2"/>
          <w:sz w:val="18"/>
        </w:rPr>
        <w:t xml:space="preserve"> </w:t>
      </w:r>
      <w:r w:rsidRPr="0046716F">
        <w:rPr>
          <w:rFonts w:asciiTheme="minorHAnsi" w:hAnsiTheme="minorHAnsi" w:cstheme="minorHAnsi"/>
          <w:sz w:val="18"/>
        </w:rPr>
        <w:t>immediately suspend</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w:t>
      </w:r>
      <w:r w:rsidRPr="0046716F">
        <w:rPr>
          <w:rFonts w:asciiTheme="minorHAnsi" w:hAnsiTheme="minorHAnsi" w:cstheme="minorHAnsi"/>
          <w:sz w:val="18"/>
        </w:rPr>
        <w:t xml:space="preserve"> and all</w:t>
      </w:r>
      <w:r w:rsidRPr="0046716F">
        <w:rPr>
          <w:rFonts w:asciiTheme="minorHAnsi" w:hAnsiTheme="minorHAnsi" w:cstheme="minorHAnsi"/>
          <w:spacing w:val="1"/>
          <w:sz w:val="18"/>
        </w:rPr>
        <w:t xml:space="preserve"> </w:t>
      </w:r>
      <w:r w:rsidRPr="0046716F">
        <w:rPr>
          <w:rFonts w:asciiTheme="minorHAnsi" w:hAnsiTheme="minorHAnsi" w:cstheme="minorHAnsi"/>
          <w:sz w:val="18"/>
        </w:rPr>
        <w:t>persons</w:t>
      </w:r>
      <w:r w:rsidRPr="0046716F">
        <w:rPr>
          <w:rFonts w:asciiTheme="minorHAnsi" w:hAnsiTheme="minorHAnsi" w:cstheme="minorHAnsi"/>
          <w:spacing w:val="2"/>
          <w:sz w:val="18"/>
        </w:rPr>
        <w:t xml:space="preserve"> </w:t>
      </w:r>
      <w:r w:rsidRPr="0046716F">
        <w:rPr>
          <w:rFonts w:asciiTheme="minorHAnsi" w:hAnsiTheme="minorHAnsi" w:cstheme="minorHAnsi"/>
          <w:sz w:val="18"/>
        </w:rPr>
        <w:t>should seek</w:t>
      </w:r>
      <w:r w:rsidRPr="0046716F">
        <w:rPr>
          <w:rFonts w:asciiTheme="minorHAnsi" w:hAnsiTheme="minorHAnsi" w:cstheme="minorHAnsi"/>
          <w:spacing w:val="2"/>
          <w:sz w:val="18"/>
        </w:rPr>
        <w:t xml:space="preserve"> </w:t>
      </w:r>
      <w:r w:rsidRPr="0046716F">
        <w:rPr>
          <w:rFonts w:asciiTheme="minorHAnsi" w:hAnsiTheme="minorHAnsi" w:cstheme="minorHAnsi"/>
          <w:sz w:val="18"/>
        </w:rPr>
        <w:t>shelter immediately.</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officials may also</w:t>
      </w:r>
      <w:r w:rsidRPr="0046716F">
        <w:rPr>
          <w:rFonts w:asciiTheme="minorHAnsi" w:hAnsiTheme="minorHAnsi" w:cstheme="minorHAnsi"/>
          <w:spacing w:val="65"/>
          <w:sz w:val="18"/>
        </w:rPr>
        <w:t xml:space="preserve"> </w:t>
      </w:r>
      <w:r w:rsidRPr="0046716F">
        <w:rPr>
          <w:rFonts w:asciiTheme="minorHAnsi" w:hAnsiTheme="minorHAnsi" w:cstheme="minorHAnsi"/>
          <w:sz w:val="18"/>
        </w:rPr>
        <w:t>suspend play</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instruct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participants</w:t>
      </w:r>
      <w:r w:rsidRPr="0046716F">
        <w:rPr>
          <w:rFonts w:asciiTheme="minorHAnsi" w:hAnsiTheme="minorHAnsi" w:cstheme="minorHAnsi"/>
          <w:spacing w:val="2"/>
          <w:sz w:val="18"/>
        </w:rPr>
        <w:t xml:space="preserve"> </w:t>
      </w:r>
      <w:r w:rsidRPr="0046716F">
        <w:rPr>
          <w:rFonts w:asciiTheme="minorHAnsi" w:hAnsiTheme="minorHAnsi" w:cstheme="minorHAnsi"/>
          <w:sz w:val="18"/>
        </w:rPr>
        <w:t>to seek shelter</w:t>
      </w:r>
      <w:r w:rsidRPr="0046716F">
        <w:rPr>
          <w:rFonts w:asciiTheme="minorHAnsi" w:hAnsiTheme="minorHAnsi" w:cstheme="minorHAnsi"/>
          <w:spacing w:val="1"/>
          <w:sz w:val="18"/>
        </w:rPr>
        <w:t xml:space="preserve"> </w:t>
      </w:r>
      <w:r w:rsidRPr="0046716F">
        <w:rPr>
          <w:rFonts w:asciiTheme="minorHAnsi" w:hAnsiTheme="minorHAnsi" w:cstheme="minorHAnsi"/>
          <w:sz w:val="18"/>
        </w:rPr>
        <w:t>immediately in accordance with local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lightning</w:t>
      </w:r>
      <w:r w:rsidRPr="0046716F">
        <w:rPr>
          <w:rFonts w:asciiTheme="minorHAnsi" w:hAnsiTheme="minorHAnsi" w:cstheme="minorHAnsi"/>
          <w:sz w:val="18"/>
        </w:rPr>
        <w:t xml:space="preserve"> detection and tornado</w:t>
      </w:r>
      <w:r w:rsidRPr="0046716F">
        <w:rPr>
          <w:rFonts w:asciiTheme="minorHAnsi" w:hAnsiTheme="minorHAnsi" w:cstheme="minorHAnsi"/>
          <w:spacing w:val="93"/>
          <w:sz w:val="18"/>
        </w:rPr>
        <w:t xml:space="preserve"> </w:t>
      </w:r>
      <w:r w:rsidRPr="0046716F">
        <w:rPr>
          <w:rFonts w:asciiTheme="minorHAnsi" w:hAnsiTheme="minorHAnsi" w:cstheme="minorHAnsi"/>
          <w:sz w:val="18"/>
        </w:rPr>
        <w:t>warning system rules.</w:t>
      </w:r>
      <w:r w:rsidRPr="0046716F">
        <w:rPr>
          <w:rFonts w:asciiTheme="minorHAnsi" w:hAnsiTheme="minorHAnsi" w:cstheme="minorHAnsi"/>
          <w:spacing w:val="1"/>
          <w:sz w:val="18"/>
        </w:rPr>
        <w:t xml:space="preserve"> </w:t>
      </w:r>
      <w:r w:rsidRPr="0046716F">
        <w:rPr>
          <w:rFonts w:asciiTheme="minorHAnsi" w:hAnsiTheme="minorHAnsi" w:cstheme="minorHAnsi"/>
          <w:sz w:val="18"/>
        </w:rPr>
        <w:t>Activities may resume only when a 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official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gives</w:t>
      </w:r>
      <w:r w:rsidRPr="0046716F">
        <w:rPr>
          <w:rFonts w:asciiTheme="minorHAnsi" w:hAnsiTheme="minorHAnsi" w:cstheme="minorHAnsi"/>
          <w:sz w:val="18"/>
        </w:rPr>
        <w:t xml:space="preserve"> the approval.</w:t>
      </w:r>
      <w:r w:rsidRPr="0046716F">
        <w:rPr>
          <w:rFonts w:asciiTheme="minorHAnsi" w:hAnsiTheme="minorHAnsi" w:cstheme="minorHAnsi"/>
          <w:spacing w:val="2"/>
          <w:sz w:val="18"/>
        </w:rPr>
        <w:t xml:space="preserve"> </w:t>
      </w:r>
      <w:r w:rsidRPr="0046716F">
        <w:rPr>
          <w:rFonts w:asciiTheme="minorHAnsi" w:hAnsiTheme="minorHAnsi" w:cstheme="minorHAnsi"/>
          <w:sz w:val="18"/>
        </w:rPr>
        <w:t>In most</w:t>
      </w:r>
      <w:r w:rsidRPr="0046716F">
        <w:rPr>
          <w:rFonts w:asciiTheme="minorHAnsi" w:hAnsiTheme="minorHAnsi" w:cstheme="minorHAnsi"/>
          <w:spacing w:val="1"/>
          <w:sz w:val="18"/>
        </w:rPr>
        <w:t xml:space="preserve"> </w:t>
      </w:r>
      <w:r w:rsidRPr="0046716F">
        <w:rPr>
          <w:rFonts w:asciiTheme="minorHAnsi" w:hAnsiTheme="minorHAnsi" w:cstheme="minorHAnsi"/>
          <w:sz w:val="18"/>
        </w:rPr>
        <w:t>cases,</w:t>
      </w:r>
      <w:r w:rsidRPr="0046716F">
        <w:rPr>
          <w:rFonts w:asciiTheme="minorHAnsi" w:hAnsiTheme="minorHAnsi" w:cstheme="minorHAnsi"/>
          <w:spacing w:val="1"/>
          <w:sz w:val="18"/>
        </w:rPr>
        <w:t xml:space="preserve"> </w:t>
      </w:r>
      <w:r w:rsidRPr="0046716F">
        <w:rPr>
          <w:rFonts w:asciiTheme="minorHAnsi" w:hAnsiTheme="minorHAnsi" w:cstheme="minorHAnsi"/>
          <w:sz w:val="18"/>
        </w:rPr>
        <w:t>activities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may</w:t>
      </w:r>
      <w:r w:rsidRPr="0046716F">
        <w:rPr>
          <w:rFonts w:asciiTheme="minorHAnsi" w:hAnsiTheme="minorHAnsi" w:cstheme="minorHAnsi"/>
          <w:spacing w:val="59"/>
          <w:sz w:val="18"/>
        </w:rPr>
        <w:t xml:space="preserve"> </w:t>
      </w:r>
      <w:r w:rsidRPr="0046716F">
        <w:rPr>
          <w:rFonts w:asciiTheme="minorHAnsi" w:hAnsiTheme="minorHAnsi" w:cstheme="minorHAnsi"/>
          <w:sz w:val="18"/>
        </w:rPr>
        <w:t>be resumed only after</w:t>
      </w:r>
      <w:r w:rsidRPr="0046716F">
        <w:rPr>
          <w:rFonts w:asciiTheme="minorHAnsi" w:hAnsiTheme="minorHAnsi" w:cstheme="minorHAnsi"/>
          <w:spacing w:val="1"/>
          <w:sz w:val="18"/>
        </w:rPr>
        <w:t xml:space="preserve"> </w:t>
      </w:r>
      <w:r w:rsidRPr="0046716F">
        <w:rPr>
          <w:rFonts w:asciiTheme="minorHAnsi" w:hAnsiTheme="minorHAnsi" w:cstheme="minorHAnsi"/>
          <w:sz w:val="18"/>
        </w:rPr>
        <w:t>lightning 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thunder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has</w:t>
      </w:r>
      <w:r w:rsidRPr="0046716F">
        <w:rPr>
          <w:rFonts w:asciiTheme="minorHAnsi" w:hAnsiTheme="minorHAnsi" w:cstheme="minorHAnsi"/>
          <w:spacing w:val="2"/>
          <w:sz w:val="18"/>
        </w:rPr>
        <w:t xml:space="preserve"> </w:t>
      </w:r>
      <w:r w:rsidRPr="0046716F">
        <w:rPr>
          <w:rFonts w:asciiTheme="minorHAnsi" w:hAnsiTheme="minorHAnsi" w:cstheme="minorHAnsi"/>
          <w:sz w:val="18"/>
        </w:rPr>
        <w:t>NOT been observed for</w:t>
      </w:r>
      <w:r w:rsidRPr="0046716F">
        <w:rPr>
          <w:rFonts w:asciiTheme="minorHAnsi" w:hAnsiTheme="minorHAnsi" w:cstheme="minorHAnsi"/>
          <w:spacing w:val="1"/>
          <w:sz w:val="18"/>
        </w:rPr>
        <w:t xml:space="preserve"> </w:t>
      </w:r>
      <w:r w:rsidRPr="0046716F">
        <w:rPr>
          <w:rFonts w:asciiTheme="minorHAnsi" w:hAnsiTheme="minorHAnsi" w:cstheme="minorHAnsi"/>
          <w:sz w:val="18"/>
        </w:rPr>
        <w:t>thirty minutes.</w:t>
      </w:r>
      <w:commentRangeEnd w:id="154"/>
      <w:r w:rsidR="00552408">
        <w:rPr>
          <w:rStyle w:val="CommentReference"/>
          <w:rFonts w:asciiTheme="minorHAnsi" w:eastAsiaTheme="minorHAnsi" w:hAnsiTheme="minorHAnsi"/>
          <w:spacing w:val="0"/>
        </w:rPr>
        <w:commentReference w:id="154"/>
      </w:r>
    </w:p>
    <w:p w14:paraId="02ECA3AE" w14:textId="77777777" w:rsidR="00FB118A" w:rsidRPr="0046716F" w:rsidRDefault="00DA3BD7" w:rsidP="00B6294F">
      <w:pPr>
        <w:pStyle w:val="Heading2"/>
        <w:rPr>
          <w:rFonts w:asciiTheme="minorHAnsi" w:hAnsiTheme="minorHAnsi" w:cstheme="minorHAnsi"/>
          <w:sz w:val="21"/>
        </w:rPr>
      </w:pPr>
      <w:bookmarkStart w:id="155" w:name="_TOC_250010"/>
      <w:r w:rsidRPr="0046716F">
        <w:rPr>
          <w:rFonts w:asciiTheme="minorHAnsi" w:hAnsiTheme="minorHAnsi" w:cstheme="minorHAnsi"/>
          <w:sz w:val="21"/>
        </w:rPr>
        <w:t>DISPOSITION</w:t>
      </w:r>
      <w:r w:rsidRPr="0046716F">
        <w:rPr>
          <w:rFonts w:asciiTheme="minorHAnsi" w:hAnsiTheme="minorHAnsi" w:cstheme="minorHAnsi"/>
          <w:spacing w:val="-12"/>
          <w:sz w:val="21"/>
        </w:rPr>
        <w:t xml:space="preserve"> </w:t>
      </w:r>
      <w:r w:rsidRPr="0046716F">
        <w:rPr>
          <w:rFonts w:asciiTheme="minorHAnsi" w:hAnsiTheme="minorHAnsi" w:cstheme="minorHAnsi"/>
          <w:spacing w:val="1"/>
          <w:sz w:val="21"/>
        </w:rPr>
        <w:t>OF</w:t>
      </w:r>
      <w:r w:rsidRPr="0046716F">
        <w:rPr>
          <w:rFonts w:asciiTheme="minorHAnsi" w:hAnsiTheme="minorHAnsi" w:cstheme="minorHAnsi"/>
          <w:spacing w:val="-12"/>
          <w:sz w:val="21"/>
        </w:rPr>
        <w:t xml:space="preserve"> </w:t>
      </w:r>
      <w:r w:rsidRPr="0046716F">
        <w:rPr>
          <w:rFonts w:asciiTheme="minorHAnsi" w:hAnsiTheme="minorHAnsi" w:cstheme="minorHAnsi"/>
          <w:sz w:val="21"/>
        </w:rPr>
        <w:t>ABANDONED</w:t>
      </w:r>
      <w:r w:rsidRPr="0046716F">
        <w:rPr>
          <w:rFonts w:asciiTheme="minorHAnsi" w:hAnsiTheme="minorHAnsi" w:cstheme="minorHAnsi"/>
          <w:spacing w:val="-11"/>
          <w:sz w:val="21"/>
        </w:rPr>
        <w:t xml:space="preserve"> </w:t>
      </w:r>
      <w:r w:rsidRPr="0046716F">
        <w:rPr>
          <w:rFonts w:asciiTheme="minorHAnsi" w:hAnsiTheme="minorHAnsi" w:cstheme="minorHAnsi"/>
          <w:spacing w:val="-1"/>
          <w:sz w:val="21"/>
        </w:rPr>
        <w:t>OR</w:t>
      </w:r>
      <w:r w:rsidRPr="0046716F">
        <w:rPr>
          <w:rFonts w:asciiTheme="minorHAnsi" w:hAnsiTheme="minorHAnsi" w:cstheme="minorHAnsi"/>
          <w:spacing w:val="-11"/>
          <w:sz w:val="21"/>
        </w:rPr>
        <w:t xml:space="preserve"> </w:t>
      </w:r>
      <w:r w:rsidRPr="0046716F">
        <w:rPr>
          <w:rFonts w:asciiTheme="minorHAnsi" w:hAnsiTheme="minorHAnsi" w:cstheme="minorHAnsi"/>
          <w:sz w:val="21"/>
        </w:rPr>
        <w:t>TERMINATED</w:t>
      </w:r>
      <w:r w:rsidRPr="0046716F">
        <w:rPr>
          <w:rFonts w:asciiTheme="minorHAnsi" w:hAnsiTheme="minorHAnsi" w:cstheme="minorHAnsi"/>
          <w:spacing w:val="-10"/>
          <w:sz w:val="21"/>
        </w:rPr>
        <w:t xml:space="preserve"> </w:t>
      </w:r>
      <w:r w:rsidRPr="0046716F">
        <w:rPr>
          <w:rFonts w:asciiTheme="minorHAnsi" w:hAnsiTheme="minorHAnsi" w:cstheme="minorHAnsi"/>
          <w:spacing w:val="-1"/>
          <w:sz w:val="21"/>
        </w:rPr>
        <w:t>GAMES</w:t>
      </w:r>
      <w:bookmarkEnd w:id="155"/>
    </w:p>
    <w:p w14:paraId="4B5006E7"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60F8F13" wp14:editId="1DF078B6">
                <wp:extent cx="4590415" cy="6350"/>
                <wp:effectExtent l="8890" t="3175" r="10795" b="952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46" name="Group 36"/>
                        <wpg:cNvGrpSpPr>
                          <a:grpSpLocks/>
                        </wpg:cNvGrpSpPr>
                        <wpg:grpSpPr bwMode="auto">
                          <a:xfrm>
                            <a:off x="5" y="5"/>
                            <a:ext cx="7220" cy="2"/>
                            <a:chOff x="5" y="5"/>
                            <a:chExt cx="7220" cy="2"/>
                          </a:xfrm>
                        </wpg:grpSpPr>
                        <wps:wsp>
                          <wps:cNvPr id="47" name="Freeform 37"/>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5A920DE" id="Group 35"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JZjyNSDAwAA1QgAAA4AAAAAAAAAAAAAAAAALgIAAGRycy9l&#10;Mm9Eb2MueG1sUEsBAi0AFAAGAAgAAAAhABAGikXbAAAAAwEAAA8AAAAAAAAAAAAAAAAA3QUAAGRy&#10;cy9kb3ducmV2LnhtbFBLBQYAAAAABAAEAPMAAADlBgAAAAA=&#10;">
                <v:group id="Group 36"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37"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5825AAB4"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cannot</w:t>
      </w:r>
      <w:r w:rsidRPr="0046716F">
        <w:rPr>
          <w:rFonts w:asciiTheme="minorHAnsi" w:hAnsiTheme="minorHAnsi" w:cstheme="minorHAnsi"/>
          <w:spacing w:val="1"/>
          <w:sz w:val="18"/>
        </w:rPr>
        <w:t xml:space="preserve"> </w:t>
      </w:r>
      <w:r w:rsidRPr="0046716F">
        <w:rPr>
          <w:rFonts w:asciiTheme="minorHAnsi" w:hAnsiTheme="minorHAnsi" w:cstheme="minorHAnsi"/>
          <w:sz w:val="18"/>
        </w:rPr>
        <w:t>be played due to circumstances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beyond</w:t>
      </w:r>
      <w:r w:rsidRPr="0046716F">
        <w:rPr>
          <w:rFonts w:asciiTheme="minorHAnsi" w:hAnsiTheme="minorHAnsi" w:cstheme="minorHAnsi"/>
          <w:sz w:val="18"/>
        </w:rPr>
        <w:t xml:space="preserve"> the control</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final</w:t>
      </w:r>
      <w:r w:rsidRPr="0046716F">
        <w:rPr>
          <w:rFonts w:asciiTheme="minorHAnsi" w:hAnsiTheme="minorHAnsi" w:cstheme="minorHAnsi"/>
          <w:spacing w:val="75"/>
          <w:sz w:val="18"/>
        </w:rPr>
        <w:t xml:space="preserve"> </w:t>
      </w:r>
      <w:r w:rsidRPr="0046716F">
        <w:rPr>
          <w:rFonts w:asciiTheme="minorHAnsi" w:hAnsiTheme="minorHAnsi" w:cstheme="minorHAnsi"/>
          <w:sz w:val="18"/>
        </w:rPr>
        <w:t>standings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determined</w:t>
      </w:r>
      <w:r w:rsidRPr="0046716F">
        <w:rPr>
          <w:rFonts w:asciiTheme="minorHAnsi" w:hAnsiTheme="minorHAnsi" w:cstheme="minorHAnsi"/>
          <w:sz w:val="18"/>
        </w:rPr>
        <w:t xml:space="preserve"> by</w:t>
      </w:r>
      <w:r w:rsidRPr="0046716F">
        <w:rPr>
          <w:rFonts w:asciiTheme="minorHAnsi" w:hAnsiTheme="minorHAnsi" w:cstheme="minorHAnsi"/>
          <w:spacing w:val="2"/>
          <w:sz w:val="18"/>
        </w:rPr>
        <w:t xml:space="preserve"> </w:t>
      </w:r>
      <w:r w:rsidRPr="0046716F">
        <w:rPr>
          <w:rFonts w:asciiTheme="minorHAnsi" w:hAnsiTheme="minorHAnsi" w:cstheme="minorHAnsi"/>
          <w:sz w:val="18"/>
        </w:rPr>
        <w:t>applying the following winning percentage (WP)</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formula:</w:t>
      </w:r>
    </w:p>
    <w:p w14:paraId="3812A39E" w14:textId="77777777" w:rsidR="00FB118A" w:rsidRPr="0046716F" w:rsidRDefault="00FB118A" w:rsidP="00131F9E">
      <w:pPr>
        <w:spacing w:before="6"/>
        <w:jc w:val="both"/>
        <w:rPr>
          <w:rFonts w:eastAsia="Arial" w:cstheme="minorHAnsi"/>
          <w:sz w:val="15"/>
          <w:szCs w:val="14"/>
        </w:rPr>
      </w:pPr>
    </w:p>
    <w:p w14:paraId="3E1BB146" w14:textId="77777777" w:rsidR="00FB118A" w:rsidRPr="0046716F" w:rsidRDefault="00DA3BD7" w:rsidP="00D21D9C">
      <w:pPr>
        <w:pStyle w:val="BodyText"/>
        <w:jc w:val="center"/>
        <w:rPr>
          <w:rFonts w:asciiTheme="minorHAnsi" w:hAnsiTheme="minorHAnsi" w:cstheme="minorHAnsi"/>
          <w:spacing w:val="-4"/>
          <w:sz w:val="18"/>
        </w:rPr>
      </w:pPr>
      <w:r w:rsidRPr="0046716F">
        <w:rPr>
          <w:rFonts w:asciiTheme="minorHAnsi" w:hAnsiTheme="minorHAnsi" w:cstheme="minorHAnsi"/>
          <w:spacing w:val="4"/>
          <w:sz w:val="18"/>
        </w:rPr>
        <w:t>W</w:t>
      </w:r>
      <w:r w:rsidRPr="0046716F">
        <w:rPr>
          <w:rFonts w:asciiTheme="minorHAnsi" w:hAnsiTheme="minorHAnsi" w:cstheme="minorHAnsi"/>
          <w:sz w:val="18"/>
        </w:rPr>
        <w:t>P</w:t>
      </w:r>
      <w:r w:rsidRPr="0046716F">
        <w:rPr>
          <w:rFonts w:asciiTheme="minorHAnsi" w:hAnsiTheme="minorHAnsi" w:cstheme="minorHAnsi"/>
          <w:spacing w:val="-3"/>
          <w:sz w:val="18"/>
        </w:rPr>
        <w:t xml:space="preserve"> </w:t>
      </w:r>
      <w:r w:rsidRPr="0046716F">
        <w:rPr>
          <w:rFonts w:asciiTheme="minorHAnsi" w:hAnsiTheme="minorHAnsi" w:cstheme="minorHAnsi"/>
          <w:sz w:val="18"/>
        </w:rPr>
        <w:t>=</w:t>
      </w:r>
      <w:r w:rsidRPr="0046716F">
        <w:rPr>
          <w:rFonts w:asciiTheme="minorHAnsi" w:hAnsiTheme="minorHAnsi" w:cstheme="minorHAnsi"/>
          <w:spacing w:val="-4"/>
          <w:sz w:val="18"/>
        </w:rPr>
        <w:t xml:space="preserve"> </w:t>
      </w:r>
      <w:r w:rsidRPr="0046716F">
        <w:rPr>
          <w:rFonts w:asciiTheme="minorHAnsi" w:hAnsiTheme="minorHAnsi" w:cstheme="minorHAnsi"/>
          <w:noProof/>
          <w:spacing w:val="-4"/>
          <w:sz w:val="18"/>
        </w:rPr>
        <w:drawing>
          <wp:inline distT="0" distB="0" distL="0" distR="0" wp14:anchorId="7DACAC14" wp14:editId="645287C1">
            <wp:extent cx="1647443" cy="3047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1647443" cy="304799"/>
                    </a:xfrm>
                    <a:prstGeom prst="rect">
                      <a:avLst/>
                    </a:prstGeom>
                  </pic:spPr>
                </pic:pic>
              </a:graphicData>
            </a:graphic>
          </wp:inline>
        </w:drawing>
      </w:r>
    </w:p>
    <w:p w14:paraId="476CB235"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where </w:t>
      </w:r>
      <w:proofErr w:type="spellStart"/>
      <w:r w:rsidRPr="0046716F">
        <w:rPr>
          <w:rFonts w:asciiTheme="minorHAnsi" w:hAnsiTheme="minorHAnsi" w:cstheme="minorHAnsi"/>
          <w:b/>
          <w:i/>
          <w:sz w:val="18"/>
        </w:rPr>
        <w:t>PoolPlayPts</w:t>
      </w:r>
      <w:proofErr w:type="spellEnd"/>
      <w:r w:rsidRPr="0046716F">
        <w:rPr>
          <w:rFonts w:asciiTheme="minorHAnsi" w:hAnsiTheme="minorHAnsi" w:cstheme="minorHAnsi"/>
          <w:b/>
          <w: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the total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earned</w:t>
      </w:r>
      <w:r w:rsidRPr="0046716F">
        <w:rPr>
          <w:rFonts w:asciiTheme="minorHAnsi" w:hAnsiTheme="minorHAnsi" w:cstheme="minorHAnsi"/>
          <w:sz w:val="18"/>
        </w:rPr>
        <w:t xml:space="preserve"> in 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played;</w:t>
      </w:r>
      <w:r w:rsidRPr="0046716F">
        <w:rPr>
          <w:rFonts w:asciiTheme="minorHAnsi" w:hAnsiTheme="minorHAnsi" w:cstheme="minorHAnsi"/>
          <w:spacing w:val="1"/>
          <w:sz w:val="18"/>
        </w:rPr>
        <w:t xml:space="preserve"> </w:t>
      </w:r>
      <w:proofErr w:type="spellStart"/>
      <w:r w:rsidRPr="0046716F">
        <w:rPr>
          <w:rFonts w:asciiTheme="minorHAnsi" w:hAnsiTheme="minorHAnsi" w:cstheme="minorHAnsi"/>
          <w:b/>
          <w:i/>
          <w:sz w:val="18"/>
        </w:rPr>
        <w:t>SoccerfestPts</w:t>
      </w:r>
      <w:proofErr w:type="spellEnd"/>
      <w:r w:rsidRPr="0046716F">
        <w:rPr>
          <w:rFonts w:asciiTheme="minorHAnsi" w:hAnsiTheme="minorHAnsi" w:cstheme="minorHAnsi"/>
          <w:i/>
          <w:spacing w:val="2"/>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earned</w:t>
      </w:r>
      <w:r w:rsidRPr="0046716F">
        <w:rPr>
          <w:rFonts w:asciiTheme="minorHAnsi" w:hAnsiTheme="minorHAnsi" w:cstheme="minorHAnsi"/>
          <w:sz w:val="18"/>
        </w:rPr>
        <w:t xml:space="preserve"> </w:t>
      </w:r>
      <w:r w:rsidRPr="0046716F">
        <w:rPr>
          <w:rFonts w:asciiTheme="minorHAnsi" w:hAnsiTheme="minorHAnsi" w:cstheme="minorHAnsi"/>
          <w:spacing w:val="-2"/>
          <w:sz w:val="18"/>
        </w:rPr>
        <w:t>for</w:t>
      </w:r>
      <w:r w:rsidRPr="0046716F">
        <w:rPr>
          <w:rFonts w:asciiTheme="minorHAnsi" w:hAnsiTheme="minorHAnsi" w:cstheme="minorHAnsi"/>
          <w:spacing w:val="73"/>
          <w:sz w:val="18"/>
        </w:rPr>
        <w:t xml:space="preserve"> </w:t>
      </w:r>
      <w:r w:rsidRPr="0046716F">
        <w:rPr>
          <w:rFonts w:asciiTheme="minorHAnsi" w:hAnsiTheme="minorHAnsi" w:cstheme="minorHAnsi"/>
          <w:sz w:val="18"/>
        </w:rPr>
        <w:t>participation in the Soccerfest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(either</w:t>
      </w:r>
      <w:r w:rsidRPr="0046716F">
        <w:rPr>
          <w:rFonts w:asciiTheme="minorHAnsi" w:hAnsiTheme="minorHAnsi" w:cstheme="minorHAnsi"/>
          <w:spacing w:val="1"/>
          <w:sz w:val="18"/>
        </w:rPr>
        <w:t xml:space="preserve"> </w:t>
      </w:r>
      <w:r w:rsidRPr="0046716F">
        <w:rPr>
          <w:rFonts w:asciiTheme="minorHAnsi" w:hAnsiTheme="minorHAnsi" w:cstheme="minorHAnsi"/>
          <w:sz w:val="18"/>
        </w:rPr>
        <w:t>6 or</w:t>
      </w:r>
      <w:r w:rsidRPr="0046716F">
        <w:rPr>
          <w:rFonts w:asciiTheme="minorHAnsi" w:hAnsiTheme="minorHAnsi" w:cstheme="minorHAnsi"/>
          <w:spacing w:val="1"/>
          <w:sz w:val="18"/>
        </w:rPr>
        <w:t xml:space="preserve"> </w:t>
      </w:r>
      <w:r w:rsidRPr="0046716F">
        <w:rPr>
          <w:rFonts w:asciiTheme="minorHAnsi" w:hAnsiTheme="minorHAnsi" w:cstheme="minorHAnsi"/>
          <w:sz w:val="18"/>
        </w:rPr>
        <w:t>0);</w:t>
      </w:r>
      <w:r w:rsidRPr="0046716F">
        <w:rPr>
          <w:rFonts w:asciiTheme="minorHAnsi" w:hAnsiTheme="minorHAnsi" w:cstheme="minorHAnsi"/>
          <w:spacing w:val="1"/>
          <w:sz w:val="18"/>
        </w:rPr>
        <w:t xml:space="preserve"> </w:t>
      </w:r>
      <w:proofErr w:type="spellStart"/>
      <w:r w:rsidRPr="0046716F">
        <w:rPr>
          <w:rFonts w:asciiTheme="minorHAnsi" w:hAnsiTheme="minorHAnsi" w:cstheme="minorHAnsi"/>
          <w:b/>
          <w:i/>
          <w:sz w:val="18"/>
        </w:rPr>
        <w:t>NumberOfGamesPlayed</w:t>
      </w:r>
      <w:proofErr w:type="spellEnd"/>
      <w:r w:rsidRPr="0046716F">
        <w:rPr>
          <w:rFonts w:asciiTheme="minorHAnsi" w:hAnsiTheme="minorHAnsi" w:cstheme="minorHAnsi"/>
          <w:i/>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number</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each team </w:t>
      </w:r>
      <w:r w:rsidRPr="0046716F">
        <w:rPr>
          <w:rFonts w:asciiTheme="minorHAnsi" w:hAnsiTheme="minorHAnsi" w:cstheme="minorHAnsi"/>
          <w:spacing w:val="-2"/>
          <w:sz w:val="18"/>
        </w:rPr>
        <w:t>had</w:t>
      </w:r>
      <w:r w:rsidRPr="0046716F">
        <w:rPr>
          <w:rFonts w:asciiTheme="minorHAnsi" w:hAnsiTheme="minorHAnsi" w:cstheme="minorHAnsi"/>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55"/>
          <w:sz w:val="18"/>
        </w:rPr>
        <w:t xml:space="preserve"> </w:t>
      </w:r>
      <w:r w:rsidRPr="0046716F">
        <w:rPr>
          <w:rFonts w:asciiTheme="minorHAnsi" w:hAnsiTheme="minorHAnsi" w:cstheme="minorHAnsi"/>
          <w:sz w:val="18"/>
        </w:rPr>
        <w:t>opportunity to play and includes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games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were won or</w:t>
      </w:r>
      <w:r w:rsidRPr="0046716F">
        <w:rPr>
          <w:rFonts w:asciiTheme="minorHAnsi" w:hAnsiTheme="minorHAnsi" w:cstheme="minorHAnsi"/>
          <w:spacing w:val="1"/>
          <w:sz w:val="18"/>
        </w:rPr>
        <w:t xml:space="preserve"> </w:t>
      </w:r>
      <w:r w:rsidRPr="0046716F">
        <w:rPr>
          <w:rFonts w:asciiTheme="minorHAnsi" w:hAnsiTheme="minorHAnsi" w:cstheme="minorHAnsi"/>
          <w:sz w:val="18"/>
        </w:rPr>
        <w:t>lost</w:t>
      </w:r>
      <w:r w:rsidRPr="0046716F">
        <w:rPr>
          <w:rFonts w:asciiTheme="minorHAnsi" w:hAnsiTheme="minorHAnsi" w:cstheme="minorHAnsi"/>
          <w:spacing w:val="1"/>
          <w:sz w:val="18"/>
        </w:rPr>
        <w:t xml:space="preserve"> </w:t>
      </w:r>
      <w:r w:rsidRPr="0046716F">
        <w:rPr>
          <w:rFonts w:asciiTheme="minorHAnsi" w:hAnsiTheme="minorHAnsi" w:cstheme="minorHAnsi"/>
          <w:sz w:val="18"/>
        </w:rPr>
        <w:t>by forfeit;</w:t>
      </w:r>
      <w:r w:rsidRPr="0046716F">
        <w:rPr>
          <w:rFonts w:asciiTheme="minorHAnsi" w:hAnsiTheme="minorHAnsi" w:cstheme="minorHAnsi"/>
          <w:spacing w:val="1"/>
          <w:sz w:val="18"/>
        </w:rPr>
        <w:t xml:space="preserve"> </w:t>
      </w:r>
      <w:r w:rsidRPr="0046716F">
        <w:rPr>
          <w:rFonts w:asciiTheme="minorHAnsi" w:hAnsiTheme="minorHAnsi" w:cstheme="minorHAnsi"/>
          <w:sz w:val="18"/>
        </w:rPr>
        <w:t>10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maximum</w:t>
      </w:r>
      <w:r w:rsidRPr="0046716F">
        <w:rPr>
          <w:rFonts w:asciiTheme="minorHAnsi" w:hAnsiTheme="minorHAnsi" w:cstheme="minorHAnsi"/>
          <w:sz w:val="18"/>
        </w:rPr>
        <w:t xml:space="preserve">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can be </w:t>
      </w:r>
      <w:r w:rsidRPr="0046716F">
        <w:rPr>
          <w:rFonts w:asciiTheme="minorHAnsi" w:hAnsiTheme="minorHAnsi" w:cstheme="minorHAnsi"/>
          <w:spacing w:val="-2"/>
          <w:sz w:val="18"/>
        </w:rPr>
        <w:t>earned</w:t>
      </w:r>
      <w:r w:rsidRPr="0046716F">
        <w:rPr>
          <w:rFonts w:asciiTheme="minorHAnsi" w:hAnsiTheme="minorHAnsi" w:cstheme="minorHAnsi"/>
          <w:spacing w:val="55"/>
          <w:sz w:val="18"/>
        </w:rPr>
        <w:t xml:space="preserve"> </w:t>
      </w:r>
      <w:r w:rsidRPr="0046716F">
        <w:rPr>
          <w:rFonts w:asciiTheme="minorHAnsi" w:hAnsiTheme="minorHAnsi" w:cstheme="minorHAnsi"/>
          <w:sz w:val="18"/>
        </w:rPr>
        <w:t xml:space="preserve">in a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and 6 is</w:t>
      </w:r>
      <w:r w:rsidRPr="0046716F">
        <w:rPr>
          <w:rFonts w:asciiTheme="minorHAnsi" w:hAnsiTheme="minorHAnsi" w:cstheme="minorHAnsi"/>
          <w:spacing w:val="2"/>
          <w:sz w:val="18"/>
        </w:rPr>
        <w:t xml:space="preserve"> </w:t>
      </w:r>
      <w:r w:rsidRPr="0046716F">
        <w:rPr>
          <w:rFonts w:asciiTheme="minorHAnsi" w:hAnsiTheme="minorHAnsi" w:cstheme="minorHAnsi"/>
          <w:sz w:val="18"/>
        </w:rPr>
        <w:t>the maximum points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can be </w:t>
      </w:r>
      <w:r w:rsidRPr="0046716F">
        <w:rPr>
          <w:rFonts w:asciiTheme="minorHAnsi" w:hAnsiTheme="minorHAnsi" w:cstheme="minorHAnsi"/>
          <w:spacing w:val="-2"/>
          <w:sz w:val="18"/>
        </w:rPr>
        <w:t>earned</w:t>
      </w:r>
      <w:r w:rsidRPr="0046716F">
        <w:rPr>
          <w:rFonts w:asciiTheme="minorHAnsi" w:hAnsiTheme="minorHAnsi" w:cstheme="minorHAnsi"/>
          <w:sz w:val="18"/>
        </w:rPr>
        <w:t xml:space="preserve"> by Soccerfest </w:t>
      </w:r>
      <w:r w:rsidRPr="0046716F">
        <w:rPr>
          <w:rFonts w:asciiTheme="minorHAnsi" w:hAnsiTheme="minorHAnsi" w:cstheme="minorHAnsi"/>
          <w:spacing w:val="-2"/>
          <w:sz w:val="18"/>
        </w:rPr>
        <w:t>participation.</w:t>
      </w:r>
    </w:p>
    <w:p w14:paraId="2FFD64AF" w14:textId="28A1F9AD"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Note:</w:t>
      </w:r>
      <w:r w:rsidRPr="0046716F">
        <w:rPr>
          <w:rFonts w:asciiTheme="minorHAnsi" w:hAnsiTheme="minorHAnsi" w:cstheme="minorHAnsi"/>
          <w:spacing w:val="1"/>
          <w:sz w:val="18"/>
        </w:rPr>
        <w:t xml:space="preserve"> </w:t>
      </w:r>
      <w:r w:rsidRPr="0046716F">
        <w:rPr>
          <w:rFonts w:asciiTheme="minorHAnsi" w:hAnsiTheme="minorHAnsi" w:cstheme="minorHAnsi"/>
          <w:sz w:val="18"/>
        </w:rPr>
        <w:t>This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does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apply</w:t>
      </w:r>
      <w:r w:rsidRPr="0046716F">
        <w:rPr>
          <w:rFonts w:asciiTheme="minorHAnsi" w:hAnsiTheme="minorHAnsi" w:cstheme="minorHAnsi"/>
          <w:sz w:val="18"/>
        </w:rPr>
        <w:t xml:space="preserve"> to 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which were shortened </w:t>
      </w:r>
      <w:r w:rsidRPr="0046716F">
        <w:rPr>
          <w:rFonts w:asciiTheme="minorHAnsi" w:hAnsiTheme="minorHAnsi" w:cstheme="minorHAnsi"/>
          <w:spacing w:val="-2"/>
          <w:sz w:val="18"/>
        </w:rPr>
        <w:t>due</w:t>
      </w:r>
      <w:r w:rsidRPr="0046716F">
        <w:rPr>
          <w:rFonts w:asciiTheme="minorHAnsi" w:hAnsiTheme="minorHAnsi" w:cstheme="minorHAnsi"/>
          <w:sz w:val="18"/>
        </w:rPr>
        <w:t xml:space="preserve"> </w:t>
      </w:r>
      <w:r w:rsidRPr="0046716F">
        <w:rPr>
          <w:rFonts w:asciiTheme="minorHAnsi" w:hAnsiTheme="minorHAnsi" w:cstheme="minorHAnsi"/>
          <w:spacing w:val="1"/>
          <w:sz w:val="18"/>
        </w:rPr>
        <w:t>to</w:t>
      </w:r>
      <w:r w:rsidRPr="0046716F">
        <w:rPr>
          <w:rFonts w:asciiTheme="minorHAnsi" w:hAnsiTheme="minorHAnsi" w:cstheme="minorHAnsi"/>
          <w:sz w:val="18"/>
        </w:rPr>
        <w:t xml:space="preserve"> a late start. Only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Venue Director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00902BCA">
        <w:rPr>
          <w:rFonts w:asciiTheme="minorHAnsi" w:hAnsiTheme="minorHAnsi" w:cstheme="minorHAnsi"/>
          <w:spacing w:val="-2"/>
          <w:sz w:val="18"/>
        </w:rPr>
        <w:t>designee can</w:t>
      </w:r>
      <w:r w:rsidRPr="0046716F">
        <w:rPr>
          <w:rFonts w:asciiTheme="minorHAnsi" w:hAnsiTheme="minorHAnsi" w:cstheme="minorHAnsi"/>
          <w:sz w:val="18"/>
        </w:rPr>
        <w:t xml:space="preserve"> declare a </w:t>
      </w:r>
      <w:r w:rsidRPr="0046716F">
        <w:rPr>
          <w:rFonts w:asciiTheme="minorHAnsi" w:hAnsiTheme="minorHAnsi" w:cstheme="minorHAnsi"/>
          <w:spacing w:val="-2"/>
          <w:sz w:val="18"/>
        </w:rPr>
        <w:t>game</w:t>
      </w:r>
      <w:r w:rsidRPr="0046716F">
        <w:rPr>
          <w:rFonts w:asciiTheme="minorHAnsi" w:hAnsiTheme="minorHAnsi" w:cstheme="minorHAnsi"/>
          <w:sz w:val="18"/>
        </w:rPr>
        <w:t xml:space="preserve"> to be</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played </w:t>
      </w:r>
      <w:r w:rsidRPr="0046716F">
        <w:rPr>
          <w:rFonts w:asciiTheme="minorHAnsi" w:hAnsiTheme="minorHAnsi" w:cstheme="minorHAnsi"/>
          <w:spacing w:val="-2"/>
          <w:sz w:val="18"/>
        </w:rPr>
        <w:t>due</w:t>
      </w:r>
      <w:r w:rsidRPr="0046716F">
        <w:rPr>
          <w:rFonts w:asciiTheme="minorHAnsi" w:hAnsiTheme="minorHAnsi" w:cstheme="minorHAnsi"/>
          <w:sz w:val="18"/>
        </w:rPr>
        <w:t xml:space="preserve"> to circumstances </w:t>
      </w:r>
      <w:r w:rsidRPr="0046716F">
        <w:rPr>
          <w:rFonts w:asciiTheme="minorHAnsi" w:hAnsiTheme="minorHAnsi" w:cstheme="minorHAnsi"/>
          <w:spacing w:val="-2"/>
          <w:sz w:val="18"/>
        </w:rPr>
        <w:t>beyond</w:t>
      </w:r>
      <w:r w:rsidRPr="0046716F">
        <w:rPr>
          <w:rFonts w:asciiTheme="minorHAnsi" w:hAnsiTheme="minorHAnsi" w:cstheme="minorHAnsi"/>
          <w:sz w:val="18"/>
        </w:rPr>
        <w:t xml:space="preserve"> the control</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Games.</w:t>
      </w:r>
    </w:p>
    <w:p w14:paraId="270C67B7" w14:textId="25C480F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The Games</w:t>
      </w:r>
      <w:r w:rsidRPr="0046716F">
        <w:rPr>
          <w:rFonts w:asciiTheme="minorHAnsi" w:hAnsiTheme="minorHAnsi" w:cstheme="minorHAnsi"/>
          <w:spacing w:val="2"/>
          <w:sz w:val="18"/>
        </w:rPr>
        <w:t xml:space="preserve"> </w:t>
      </w:r>
      <w:r w:rsidR="00552408">
        <w:rPr>
          <w:rFonts w:asciiTheme="minorHAnsi" w:hAnsiTheme="minorHAnsi" w:cstheme="minorHAnsi"/>
          <w:sz w:val="18"/>
        </w:rPr>
        <w:t>Rules</w:t>
      </w:r>
      <w:r w:rsidRPr="0046716F">
        <w:rPr>
          <w:rFonts w:asciiTheme="minorHAnsi" w:hAnsiTheme="minorHAnsi" w:cstheme="minorHAnsi"/>
          <w:sz w:val="18"/>
        </w:rPr>
        <w:t xml:space="preserve"> Committee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decide on </w:t>
      </w:r>
      <w:r w:rsidRPr="00552408">
        <w:rPr>
          <w:rFonts w:asciiTheme="minorHAnsi" w:hAnsiTheme="minorHAnsi" w:cstheme="minorHAnsi"/>
          <w:sz w:val="18"/>
        </w:rPr>
        <w:t>accounting f</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z w:val="18"/>
        </w:rPr>
        <w:t xml:space="preserve"> games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which could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start</w:t>
      </w:r>
      <w:r w:rsidRPr="0046716F">
        <w:rPr>
          <w:rFonts w:asciiTheme="minorHAnsi" w:hAnsiTheme="minorHAnsi" w:cstheme="minorHAnsi"/>
          <w:spacing w:val="-4"/>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rescheduled </w:t>
      </w:r>
      <w:r w:rsidR="00902BCA">
        <w:rPr>
          <w:rFonts w:asciiTheme="minorHAnsi" w:hAnsiTheme="minorHAnsi" w:cstheme="minorHAnsi"/>
          <w:sz w:val="18"/>
        </w:rPr>
        <w:t>due to adverse</w:t>
      </w:r>
      <w:r w:rsidRPr="0046716F">
        <w:rPr>
          <w:rFonts w:asciiTheme="minorHAnsi" w:hAnsiTheme="minorHAnsi" w:cstheme="minorHAnsi"/>
          <w:sz w:val="18"/>
        </w:rPr>
        <w:t xml:space="preserve"> weather</w:t>
      </w:r>
      <w:r w:rsidRPr="0046716F">
        <w:rPr>
          <w:rFonts w:asciiTheme="minorHAnsi" w:hAnsiTheme="minorHAnsi" w:cstheme="minorHAnsi"/>
          <w:spacing w:val="1"/>
          <w:sz w:val="18"/>
        </w:rPr>
        <w:t xml:space="preserve"> </w:t>
      </w:r>
      <w:r w:rsidRPr="0046716F">
        <w:rPr>
          <w:rFonts w:asciiTheme="minorHAnsi" w:hAnsiTheme="minorHAnsi" w:cstheme="minorHAnsi"/>
          <w:sz w:val="18"/>
        </w:rPr>
        <w:t>conditions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circumstances. </w:t>
      </w:r>
      <w:r w:rsidRPr="0046716F">
        <w:rPr>
          <w:rFonts w:asciiTheme="minorHAnsi" w:hAnsiTheme="minorHAnsi" w:cstheme="minorHAnsi"/>
          <w:spacing w:val="-2"/>
          <w:sz w:val="18"/>
        </w:rPr>
        <w:t>They</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endeavor</w:t>
      </w:r>
      <w:r w:rsidRPr="0046716F">
        <w:rPr>
          <w:rFonts w:asciiTheme="minorHAnsi" w:hAnsiTheme="minorHAnsi" w:cstheme="minorHAnsi"/>
          <w:spacing w:val="2"/>
          <w:sz w:val="18"/>
        </w:rPr>
        <w:t xml:space="preserve"> </w:t>
      </w:r>
      <w:r w:rsidRPr="0046716F">
        <w:rPr>
          <w:rFonts w:asciiTheme="minorHAnsi" w:hAnsiTheme="minorHAnsi" w:cstheme="minorHAnsi"/>
          <w:sz w:val="18"/>
        </w:rPr>
        <w:t>to reschedule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resume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00902BCA">
        <w:rPr>
          <w:rFonts w:asciiTheme="minorHAnsi" w:hAnsiTheme="minorHAnsi" w:cstheme="minorHAnsi"/>
          <w:sz w:val="18"/>
        </w:rPr>
        <w:t>are incomplete</w:t>
      </w:r>
      <w:r w:rsidRPr="0046716F">
        <w:rPr>
          <w:rFonts w:asciiTheme="minorHAnsi" w:hAnsiTheme="minorHAnsi" w:cstheme="minorHAnsi"/>
          <w:sz w:val="18"/>
        </w:rPr>
        <w:t xml:space="preserve"> </w:t>
      </w:r>
      <w:r w:rsidRPr="0046716F">
        <w:rPr>
          <w:rFonts w:asciiTheme="minorHAnsi" w:hAnsiTheme="minorHAnsi" w:cstheme="minorHAnsi"/>
          <w:spacing w:val="-2"/>
          <w:sz w:val="18"/>
        </w:rPr>
        <w:t>due</w:t>
      </w:r>
      <w:r w:rsidRPr="0046716F">
        <w:rPr>
          <w:rFonts w:asciiTheme="minorHAnsi" w:hAnsiTheme="minorHAnsi" w:cstheme="minorHAnsi"/>
          <w:sz w:val="18"/>
        </w:rPr>
        <w:t xml:space="preserve"> to weather</w:t>
      </w:r>
      <w:r w:rsidRPr="0046716F">
        <w:rPr>
          <w:rFonts w:asciiTheme="minorHAnsi" w:hAnsiTheme="minorHAnsi" w:cstheme="minorHAnsi"/>
          <w:spacing w:val="1"/>
          <w:sz w:val="18"/>
        </w:rPr>
        <w:t xml:space="preserve"> </w:t>
      </w:r>
      <w:r w:rsidRPr="0046716F">
        <w:rPr>
          <w:rFonts w:asciiTheme="minorHAnsi" w:hAnsiTheme="minorHAnsi" w:cstheme="minorHAnsi"/>
          <w:sz w:val="18"/>
        </w:rPr>
        <w:t>related reasons.</w:t>
      </w:r>
      <w:r w:rsidRPr="0046716F">
        <w:rPr>
          <w:rFonts w:asciiTheme="minorHAnsi" w:hAnsiTheme="minorHAnsi" w:cstheme="minorHAnsi"/>
          <w:spacing w:val="1"/>
          <w:sz w:val="18"/>
        </w:rPr>
        <w:t xml:space="preserve"> </w:t>
      </w:r>
      <w:r w:rsidRPr="0046716F">
        <w:rPr>
          <w:rFonts w:asciiTheme="minorHAnsi" w:hAnsiTheme="minorHAnsi" w:cstheme="minorHAnsi"/>
          <w:sz w:val="18"/>
        </w:rPr>
        <w:t>However,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due</w:t>
      </w:r>
      <w:r w:rsidRPr="0046716F">
        <w:rPr>
          <w:rFonts w:asciiTheme="minorHAnsi" w:hAnsiTheme="minorHAnsi" w:cstheme="minorHAnsi"/>
          <w:sz w:val="18"/>
        </w:rPr>
        <w:t xml:space="preserve"> to situations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cannot</w:t>
      </w:r>
      <w:r w:rsidRPr="0046716F">
        <w:rPr>
          <w:rFonts w:asciiTheme="minorHAnsi" w:hAnsiTheme="minorHAnsi" w:cstheme="minorHAnsi"/>
          <w:spacing w:val="1"/>
          <w:sz w:val="18"/>
        </w:rPr>
        <w:t xml:space="preserve"> </w:t>
      </w:r>
      <w:r w:rsidRPr="0046716F">
        <w:rPr>
          <w:rFonts w:asciiTheme="minorHAnsi" w:hAnsiTheme="minorHAnsi" w:cstheme="minorHAnsi"/>
          <w:sz w:val="18"/>
        </w:rPr>
        <w:t>be predicted in advance,</w:t>
      </w:r>
      <w:r w:rsidRPr="0046716F">
        <w:rPr>
          <w:rFonts w:asciiTheme="minorHAnsi" w:hAnsiTheme="minorHAnsi" w:cstheme="minorHAnsi"/>
          <w:spacing w:val="1"/>
          <w:sz w:val="18"/>
        </w:rPr>
        <w:t xml:space="preserve"> </w:t>
      </w:r>
      <w:r w:rsidRPr="0046716F">
        <w:rPr>
          <w:rFonts w:asciiTheme="minorHAnsi" w:hAnsiTheme="minorHAnsi" w:cstheme="minorHAnsi"/>
          <w:sz w:val="18"/>
        </w:rPr>
        <w:t>it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may </w:t>
      </w:r>
      <w:r w:rsidRPr="0046716F">
        <w:rPr>
          <w:rFonts w:asciiTheme="minorHAnsi" w:hAnsiTheme="minorHAnsi" w:cstheme="minorHAnsi"/>
          <w:spacing w:val="-2"/>
          <w:sz w:val="18"/>
        </w:rPr>
        <w:t>not</w:t>
      </w:r>
      <w:r w:rsidRPr="0046716F">
        <w:rPr>
          <w:rFonts w:asciiTheme="minorHAnsi" w:hAnsiTheme="minorHAnsi" w:cstheme="minorHAnsi"/>
          <w:spacing w:val="43"/>
          <w:sz w:val="18"/>
        </w:rPr>
        <w:t xml:space="preserve"> </w:t>
      </w:r>
      <w:r w:rsidRPr="0046716F">
        <w:rPr>
          <w:rFonts w:asciiTheme="minorHAnsi" w:hAnsiTheme="minorHAnsi" w:cstheme="minorHAnsi"/>
          <w:sz w:val="18"/>
        </w:rPr>
        <w:t>be possible to finish incomplete games.</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questions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regarding</w:t>
      </w:r>
      <w:r w:rsidRPr="0046716F">
        <w:rPr>
          <w:rFonts w:asciiTheme="minorHAnsi" w:hAnsiTheme="minorHAnsi" w:cstheme="minorHAnsi"/>
          <w:sz w:val="18"/>
        </w:rPr>
        <w:t xml:space="preserve"> rescheduling,</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including decisions on forfeits will be </w:t>
      </w:r>
      <w:r w:rsidR="00902BCA">
        <w:rPr>
          <w:rFonts w:asciiTheme="minorHAnsi" w:hAnsiTheme="minorHAnsi" w:cstheme="minorHAnsi"/>
          <w:spacing w:val="-2"/>
          <w:sz w:val="18"/>
        </w:rPr>
        <w:t>at the</w:t>
      </w:r>
      <w:r w:rsidRPr="0046716F">
        <w:rPr>
          <w:rFonts w:asciiTheme="minorHAnsi" w:hAnsiTheme="minorHAnsi" w:cstheme="minorHAnsi"/>
          <w:sz w:val="18"/>
        </w:rPr>
        <w:t xml:space="preserve"> discretion of the </w:t>
      </w:r>
      <w:r w:rsidRPr="00552408">
        <w:rPr>
          <w:rFonts w:asciiTheme="minorHAnsi" w:hAnsiTheme="minorHAnsi" w:cstheme="minorHAnsi"/>
          <w:spacing w:val="-2"/>
          <w:sz w:val="18"/>
        </w:rPr>
        <w:t>Games</w:t>
      </w:r>
      <w:r w:rsidRPr="00552408">
        <w:rPr>
          <w:rFonts w:asciiTheme="minorHAnsi" w:hAnsiTheme="minorHAnsi" w:cstheme="minorHAnsi"/>
          <w:spacing w:val="2"/>
          <w:sz w:val="18"/>
        </w:rPr>
        <w:t xml:space="preserve"> </w:t>
      </w:r>
      <w:r w:rsidR="00552408" w:rsidRPr="00552408">
        <w:rPr>
          <w:rFonts w:asciiTheme="minorHAnsi" w:hAnsiTheme="minorHAnsi" w:cstheme="minorHAnsi"/>
          <w:sz w:val="18"/>
        </w:rPr>
        <w:t>Rules</w:t>
      </w:r>
      <w:r w:rsidRPr="00552408">
        <w:rPr>
          <w:rFonts w:asciiTheme="minorHAnsi" w:hAnsiTheme="minorHAnsi" w:cstheme="minorHAnsi"/>
          <w:sz w:val="18"/>
        </w:rPr>
        <w:t xml:space="preserve"> Committee</w:t>
      </w:r>
      <w:r w:rsidRPr="0046716F">
        <w:rPr>
          <w:rFonts w:asciiTheme="minorHAnsi" w:hAnsiTheme="minorHAnsi" w:cstheme="minorHAnsi"/>
          <w:sz w:val="18"/>
        </w:rPr>
        <w:t xml:space="preserve"> whose decision shall</w:t>
      </w:r>
      <w:r w:rsidRPr="0046716F">
        <w:rPr>
          <w:rFonts w:asciiTheme="minorHAnsi" w:hAnsiTheme="minorHAnsi" w:cstheme="minorHAnsi"/>
          <w:spacing w:val="1"/>
          <w:sz w:val="18"/>
        </w:rPr>
        <w:t xml:space="preserve"> </w:t>
      </w:r>
      <w:r w:rsidRPr="0046716F">
        <w:rPr>
          <w:rFonts w:asciiTheme="minorHAnsi" w:hAnsiTheme="minorHAnsi" w:cstheme="minorHAnsi"/>
          <w:sz w:val="18"/>
        </w:rPr>
        <w:t>be final.</w:t>
      </w:r>
    </w:p>
    <w:p w14:paraId="21F39EAA" w14:textId="3BDDDE0C"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Finalized rules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communicated to all</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four</w:t>
      </w:r>
      <w:r w:rsidRPr="0046716F">
        <w:rPr>
          <w:rFonts w:asciiTheme="minorHAnsi" w:hAnsiTheme="minorHAnsi" w:cstheme="minorHAnsi"/>
          <w:spacing w:val="1"/>
          <w:sz w:val="18"/>
        </w:rPr>
        <w:t xml:space="preserve"> </w:t>
      </w:r>
      <w:r w:rsidRPr="0046716F">
        <w:rPr>
          <w:rFonts w:asciiTheme="minorHAnsi" w:hAnsiTheme="minorHAnsi" w:cstheme="minorHAnsi"/>
          <w:sz w:val="18"/>
        </w:rPr>
        <w:t>weeks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prior</w:t>
      </w:r>
      <w:r w:rsidRPr="0046716F">
        <w:rPr>
          <w:rFonts w:asciiTheme="minorHAnsi" w:hAnsiTheme="minorHAnsi" w:cstheme="minorHAnsi"/>
          <w:spacing w:val="1"/>
          <w:sz w:val="18"/>
        </w:rPr>
        <w:t xml:space="preserve"> </w:t>
      </w:r>
      <w:r w:rsidRPr="0046716F">
        <w:rPr>
          <w:rFonts w:asciiTheme="minorHAnsi" w:hAnsiTheme="minorHAnsi" w:cstheme="minorHAnsi"/>
          <w:sz w:val="18"/>
        </w:rPr>
        <w:t>to</w:t>
      </w:r>
      <w:r w:rsidRPr="0046716F">
        <w:rPr>
          <w:rFonts w:asciiTheme="minorHAnsi" w:hAnsiTheme="minorHAnsi" w:cstheme="minorHAnsi"/>
          <w:spacing w:val="-3"/>
          <w:sz w:val="18"/>
        </w:rPr>
        <w:t xml:space="preserve"> </w:t>
      </w:r>
      <w:r w:rsidRPr="0046716F">
        <w:rPr>
          <w:rFonts w:asciiTheme="minorHAnsi" w:hAnsiTheme="minorHAnsi" w:cstheme="minorHAnsi"/>
          <w:sz w:val="18"/>
        </w:rPr>
        <w:t>the Games.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Schedules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posted 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552408">
        <w:rPr>
          <w:rFonts w:asciiTheme="minorHAnsi" w:hAnsiTheme="minorHAnsi" w:cstheme="minorHAnsi"/>
          <w:spacing w:val="-2"/>
          <w:sz w:val="18"/>
        </w:rPr>
        <w:t>minimu</w:t>
      </w:r>
      <w:r w:rsidR="00902BCA" w:rsidRPr="00552408">
        <w:rPr>
          <w:rFonts w:asciiTheme="minorHAnsi" w:hAnsiTheme="minorHAnsi" w:cstheme="minorHAnsi"/>
          <w:spacing w:val="-2"/>
          <w:sz w:val="18"/>
        </w:rPr>
        <w:t xml:space="preserve">m </w:t>
      </w:r>
      <w:del w:id="156" w:author="Mike Hoyer" w:date="2018-08-14T18:04:00Z">
        <w:r w:rsidR="00902BCA" w:rsidRPr="00552408" w:rsidDel="00552408">
          <w:rPr>
            <w:rFonts w:asciiTheme="minorHAnsi" w:hAnsiTheme="minorHAnsi" w:cstheme="minorHAnsi"/>
            <w:spacing w:val="-2"/>
            <w:sz w:val="18"/>
          </w:rPr>
          <w:delText>2</w:delText>
        </w:r>
        <w:r w:rsidR="00902BCA" w:rsidDel="00552408">
          <w:rPr>
            <w:rFonts w:asciiTheme="minorHAnsi" w:hAnsiTheme="minorHAnsi" w:cstheme="minorHAnsi"/>
            <w:spacing w:val="-2"/>
            <w:sz w:val="18"/>
          </w:rPr>
          <w:delText xml:space="preserve"> </w:delText>
        </w:r>
      </w:del>
      <w:ins w:id="157" w:author="Mike Hoyer" w:date="2018-08-14T18:04:00Z">
        <w:r w:rsidR="00552408">
          <w:rPr>
            <w:rFonts w:asciiTheme="minorHAnsi" w:hAnsiTheme="minorHAnsi" w:cstheme="minorHAnsi"/>
            <w:spacing w:val="-2"/>
            <w:sz w:val="18"/>
          </w:rPr>
          <w:t xml:space="preserve">two </w:t>
        </w:r>
      </w:ins>
      <w:r w:rsidRPr="0046716F">
        <w:rPr>
          <w:rFonts w:asciiTheme="minorHAnsi" w:hAnsiTheme="minorHAnsi" w:cstheme="minorHAnsi"/>
          <w:sz w:val="18"/>
        </w:rPr>
        <w:t>weeks</w:t>
      </w:r>
      <w:r w:rsidRPr="0046716F">
        <w:rPr>
          <w:rFonts w:asciiTheme="minorHAnsi" w:hAnsiTheme="minorHAnsi" w:cstheme="minorHAnsi"/>
          <w:spacing w:val="2"/>
          <w:sz w:val="18"/>
        </w:rPr>
        <w:t xml:space="preserve"> </w:t>
      </w:r>
      <w:r w:rsidRPr="0046716F">
        <w:rPr>
          <w:rFonts w:asciiTheme="minorHAnsi" w:hAnsiTheme="minorHAnsi" w:cstheme="minorHAnsi"/>
          <w:sz w:val="18"/>
        </w:rPr>
        <w:t>prior</w:t>
      </w:r>
      <w:r w:rsidRPr="0046716F">
        <w:rPr>
          <w:rFonts w:asciiTheme="minorHAnsi" w:hAnsiTheme="minorHAnsi" w:cstheme="minorHAnsi"/>
          <w:spacing w:val="1"/>
          <w:sz w:val="18"/>
        </w:rPr>
        <w:t xml:space="preserve"> </w:t>
      </w:r>
      <w:r w:rsidRPr="0046716F">
        <w:rPr>
          <w:rFonts w:asciiTheme="minorHAnsi" w:hAnsiTheme="minorHAnsi" w:cstheme="minorHAnsi"/>
          <w:sz w:val="18"/>
        </w:rPr>
        <w:t>to</w:t>
      </w:r>
      <w:r w:rsidRPr="0046716F">
        <w:rPr>
          <w:rFonts w:asciiTheme="minorHAnsi" w:hAnsiTheme="minorHAnsi" w:cstheme="minorHAnsi"/>
          <w:spacing w:val="-3"/>
          <w:sz w:val="18"/>
        </w:rPr>
        <w:t xml:space="preserve"> </w:t>
      </w:r>
      <w:r w:rsidRPr="0046716F">
        <w:rPr>
          <w:rFonts w:asciiTheme="minorHAnsi" w:hAnsiTheme="minorHAnsi" w:cstheme="minorHAnsi"/>
          <w:sz w:val="18"/>
        </w:rPr>
        <w:t>the games.</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should check the website daily during the Games</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schedule changes</w:t>
      </w:r>
      <w:r w:rsidRPr="0046716F">
        <w:rPr>
          <w:rFonts w:asciiTheme="minorHAnsi" w:hAnsiTheme="minorHAnsi" w:cstheme="minorHAnsi"/>
          <w:spacing w:val="2"/>
          <w:sz w:val="18"/>
        </w:rPr>
        <w:t xml:space="preserve"> </w:t>
      </w:r>
      <w:r w:rsidR="00902BCA">
        <w:rPr>
          <w:rFonts w:asciiTheme="minorHAnsi" w:hAnsiTheme="minorHAnsi" w:cstheme="minorHAnsi"/>
          <w:spacing w:val="-2"/>
          <w:sz w:val="18"/>
        </w:rPr>
        <w:t>or updates</w:t>
      </w:r>
      <w:r w:rsidRPr="0046716F">
        <w:rPr>
          <w:rFonts w:asciiTheme="minorHAnsi" w:hAnsiTheme="minorHAnsi" w:cstheme="minorHAnsi"/>
          <w:sz w:val="18"/>
        </w:rPr>
        <w:t>.</w:t>
      </w:r>
    </w:p>
    <w:p w14:paraId="1A1AA8AA" w14:textId="77777777" w:rsidR="00FB118A" w:rsidRPr="0046716F" w:rsidRDefault="00DA3BD7" w:rsidP="00B6294F">
      <w:pPr>
        <w:pStyle w:val="Heading2"/>
        <w:rPr>
          <w:rFonts w:asciiTheme="minorHAnsi" w:hAnsiTheme="minorHAnsi" w:cstheme="minorHAnsi"/>
          <w:sz w:val="21"/>
        </w:rPr>
      </w:pPr>
      <w:bookmarkStart w:id="158" w:name="_TOC_250009"/>
      <w:r w:rsidRPr="0046716F">
        <w:rPr>
          <w:rFonts w:asciiTheme="minorHAnsi" w:hAnsiTheme="minorHAnsi" w:cstheme="minorHAnsi"/>
          <w:sz w:val="21"/>
        </w:rPr>
        <w:t>AWARDS</w:t>
      </w:r>
      <w:bookmarkEnd w:id="158"/>
    </w:p>
    <w:p w14:paraId="0BC5517C" w14:textId="77777777" w:rsidR="00FB118A" w:rsidRPr="0046716F" w:rsidRDefault="008127E1" w:rsidP="00131F9E">
      <w:pPr>
        <w:spacing w:line="20" w:lineRule="atLeast"/>
        <w:ind w:left="299"/>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32CE9E73" wp14:editId="3BA17420">
                <wp:extent cx="4592320" cy="6350"/>
                <wp:effectExtent l="2540" t="10160" r="5715" b="2540"/>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320" cy="6350"/>
                          <a:chOff x="0" y="0"/>
                          <a:chExt cx="7232" cy="10"/>
                        </a:xfrm>
                      </wpg:grpSpPr>
                      <wpg:grpSp>
                        <wpg:cNvPr id="43" name="Group 33"/>
                        <wpg:cNvGrpSpPr>
                          <a:grpSpLocks/>
                        </wpg:cNvGrpSpPr>
                        <wpg:grpSpPr bwMode="auto">
                          <a:xfrm>
                            <a:off x="5" y="5"/>
                            <a:ext cx="7222" cy="2"/>
                            <a:chOff x="5" y="5"/>
                            <a:chExt cx="7222" cy="2"/>
                          </a:xfrm>
                        </wpg:grpSpPr>
                        <wps:wsp>
                          <wps:cNvPr id="44" name="Freeform 34"/>
                          <wps:cNvSpPr>
                            <a:spLocks/>
                          </wps:cNvSpPr>
                          <wps:spPr bwMode="auto">
                            <a:xfrm>
                              <a:off x="5" y="5"/>
                              <a:ext cx="7222" cy="2"/>
                            </a:xfrm>
                            <a:custGeom>
                              <a:avLst/>
                              <a:gdLst>
                                <a:gd name="T0" fmla="+- 0 5 5"/>
                                <a:gd name="T1" fmla="*/ T0 w 7222"/>
                                <a:gd name="T2" fmla="+- 0 7226 5"/>
                                <a:gd name="T3" fmla="*/ T2 w 7222"/>
                              </a:gdLst>
                              <a:ahLst/>
                              <a:cxnLst>
                                <a:cxn ang="0">
                                  <a:pos x="T1" y="0"/>
                                </a:cxn>
                                <a:cxn ang="0">
                                  <a:pos x="T3" y="0"/>
                                </a:cxn>
                              </a:cxnLst>
                              <a:rect l="0" t="0" r="r" b="b"/>
                              <a:pathLst>
                                <a:path w="7222">
                                  <a:moveTo>
                                    <a:pt x="0" y="0"/>
                                  </a:moveTo>
                                  <a:lnTo>
                                    <a:pt x="722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0FF8E23" id="Group 32" o:spid="_x0000_s1026" style="width:361.6pt;height:.5pt;mso-position-horizontal-relative:char;mso-position-vertical-relative:line" coordsize="7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">
                <v:group id="Group 33" o:spid="_x0000_s1027" style="position:absolute;left:5;top:5;width:7222;height:2" coordorigin="5,5" coordsize="7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34" o:spid="_x0000_s1028" style="position:absolute;left:5;top:5;width:7222;height:2;visibility:visible;mso-wrap-style:square;v-text-anchor:top" coordsize="7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" path="m,l7221,e" filled="f" strokeweight=".48pt">
                    <v:path arrowok="t" o:connecttype="custom" o:connectlocs="0,0;7221,0" o:connectangles="0,0"/>
                  </v:shape>
                </v:group>
                <w10:anchorlock/>
              </v:group>
            </w:pict>
          </mc:Fallback>
        </mc:AlternateContent>
      </w:r>
    </w:p>
    <w:p w14:paraId="2BD3BFB7" w14:textId="77777777" w:rsidR="00FB118A" w:rsidRPr="0046716F" w:rsidRDefault="00DA3BD7" w:rsidP="003F688E">
      <w:pPr>
        <w:pStyle w:val="BodyText"/>
        <w:rPr>
          <w:rFonts w:asciiTheme="minorHAnsi" w:hAnsiTheme="minorHAnsi" w:cstheme="minorHAnsi"/>
          <w:sz w:val="18"/>
        </w:rPr>
      </w:pPr>
      <w:commentRangeStart w:id="159"/>
      <w:r w:rsidRPr="00902BCA">
        <w:rPr>
          <w:rFonts w:asciiTheme="minorHAnsi" w:hAnsiTheme="minorHAnsi" w:cstheme="minorHAnsi"/>
          <w:sz w:val="18"/>
          <w:highlight w:val="cyan"/>
        </w:rPr>
        <w:t>All</w:t>
      </w:r>
      <w:r w:rsidRPr="00902BCA">
        <w:rPr>
          <w:rFonts w:asciiTheme="minorHAnsi" w:hAnsiTheme="minorHAnsi" w:cstheme="minorHAnsi"/>
          <w:spacing w:val="1"/>
          <w:sz w:val="18"/>
          <w:highlight w:val="cyan"/>
        </w:rPr>
        <w:t xml:space="preserve"> </w:t>
      </w:r>
      <w:r w:rsidRPr="00902BCA">
        <w:rPr>
          <w:rFonts w:asciiTheme="minorHAnsi" w:hAnsiTheme="minorHAnsi" w:cstheme="minorHAnsi"/>
          <w:spacing w:val="-2"/>
          <w:sz w:val="18"/>
          <w:highlight w:val="cyan"/>
        </w:rPr>
        <w:t>Games</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participants</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will</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receive an official</w:t>
      </w:r>
      <w:r w:rsidRPr="00902BCA">
        <w:rPr>
          <w:rFonts w:asciiTheme="minorHAnsi" w:hAnsiTheme="minorHAnsi" w:cstheme="minorHAnsi"/>
          <w:spacing w:val="1"/>
          <w:sz w:val="18"/>
          <w:highlight w:val="cyan"/>
        </w:rPr>
        <w:t xml:space="preserve"> </w:t>
      </w:r>
      <w:r w:rsidRPr="00902BCA">
        <w:rPr>
          <w:rFonts w:asciiTheme="minorHAnsi" w:hAnsiTheme="minorHAnsi" w:cstheme="minorHAnsi"/>
          <w:spacing w:val="-2"/>
          <w:sz w:val="18"/>
          <w:highlight w:val="cyan"/>
        </w:rPr>
        <w:t>Games</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T-shirt</w:t>
      </w:r>
      <w:r w:rsidRPr="00902BCA">
        <w:rPr>
          <w:rFonts w:asciiTheme="minorHAnsi" w:hAnsiTheme="minorHAnsi" w:cstheme="minorHAnsi"/>
          <w:spacing w:val="1"/>
          <w:sz w:val="18"/>
          <w:highlight w:val="cyan"/>
        </w:rPr>
        <w:t xml:space="preserve"> </w:t>
      </w:r>
      <w:r w:rsidRPr="00902BCA">
        <w:rPr>
          <w:rFonts w:asciiTheme="minorHAnsi" w:hAnsiTheme="minorHAnsi" w:cstheme="minorHAnsi"/>
          <w:spacing w:val="-2"/>
          <w:sz w:val="18"/>
          <w:highlight w:val="cyan"/>
        </w:rPr>
        <w:t>and</w:t>
      </w:r>
      <w:r w:rsidRPr="00902BCA">
        <w:rPr>
          <w:rFonts w:asciiTheme="minorHAnsi" w:hAnsiTheme="minorHAnsi" w:cstheme="minorHAnsi"/>
          <w:sz w:val="18"/>
          <w:highlight w:val="cyan"/>
        </w:rPr>
        <w:t xml:space="preserve"> pin as</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well</w:t>
      </w:r>
      <w:r w:rsidRPr="00902BCA">
        <w:rPr>
          <w:rFonts w:asciiTheme="minorHAnsi" w:hAnsiTheme="minorHAnsi" w:cstheme="minorHAnsi"/>
          <w:spacing w:val="1"/>
          <w:sz w:val="18"/>
          <w:highlight w:val="cyan"/>
        </w:rPr>
        <w:t xml:space="preserve"> </w:t>
      </w:r>
      <w:r w:rsidRPr="00902BCA">
        <w:rPr>
          <w:rFonts w:asciiTheme="minorHAnsi" w:hAnsiTheme="minorHAnsi" w:cstheme="minorHAnsi"/>
          <w:sz w:val="18"/>
          <w:highlight w:val="cyan"/>
        </w:rPr>
        <w:t>as</w:t>
      </w:r>
      <w:r w:rsidRPr="00902BCA">
        <w:rPr>
          <w:rFonts w:asciiTheme="minorHAnsi" w:hAnsiTheme="minorHAnsi" w:cstheme="minorHAnsi"/>
          <w:spacing w:val="2"/>
          <w:sz w:val="18"/>
          <w:highlight w:val="cyan"/>
        </w:rPr>
        <w:t xml:space="preserve"> </w:t>
      </w:r>
      <w:r w:rsidRPr="00902BCA">
        <w:rPr>
          <w:rFonts w:asciiTheme="minorHAnsi" w:hAnsiTheme="minorHAnsi" w:cstheme="minorHAnsi"/>
          <w:sz w:val="18"/>
          <w:highlight w:val="cyan"/>
        </w:rPr>
        <w:t xml:space="preserve">entrance to the </w:t>
      </w:r>
      <w:r w:rsidRPr="00902BCA">
        <w:rPr>
          <w:rFonts w:asciiTheme="minorHAnsi" w:hAnsiTheme="minorHAnsi" w:cstheme="minorHAnsi"/>
          <w:spacing w:val="-2"/>
          <w:sz w:val="18"/>
          <w:highlight w:val="cyan"/>
        </w:rPr>
        <w:t>Youth</w:t>
      </w:r>
      <w:r w:rsidRPr="00902BCA">
        <w:rPr>
          <w:rFonts w:asciiTheme="minorHAnsi" w:hAnsiTheme="minorHAnsi" w:cstheme="minorHAnsi"/>
          <w:sz w:val="18"/>
          <w:highlight w:val="cyan"/>
        </w:rPr>
        <w:t xml:space="preserve"> Event</w:t>
      </w:r>
      <w:r w:rsidRPr="0046716F">
        <w:rPr>
          <w:rFonts w:asciiTheme="minorHAnsi" w:hAnsiTheme="minorHAnsi" w:cstheme="minorHAnsi"/>
          <w:sz w:val="18"/>
        </w:rPr>
        <w:t>.</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players</w:t>
      </w:r>
      <w:r w:rsidRPr="0046716F">
        <w:rPr>
          <w:rFonts w:asciiTheme="minorHAnsi" w:hAnsiTheme="minorHAnsi" w:cstheme="minorHAnsi"/>
          <w:spacing w:val="79"/>
          <w:sz w:val="18"/>
        </w:rPr>
        <w:t xml:space="preserve"> </w:t>
      </w:r>
      <w:r w:rsidRPr="0046716F">
        <w:rPr>
          <w:rFonts w:asciiTheme="minorHAnsi" w:hAnsiTheme="minorHAnsi" w:cstheme="minorHAnsi"/>
          <w:sz w:val="18"/>
        </w:rPr>
        <w:t>advancing to the quarter</w:t>
      </w:r>
      <w:r w:rsidRPr="0046716F">
        <w:rPr>
          <w:rFonts w:asciiTheme="minorHAnsi" w:hAnsiTheme="minorHAnsi" w:cstheme="minorHAnsi"/>
          <w:spacing w:val="1"/>
          <w:sz w:val="18"/>
        </w:rPr>
        <w:t xml:space="preserve"> </w:t>
      </w:r>
      <w:r w:rsidRPr="0046716F">
        <w:rPr>
          <w:rFonts w:asciiTheme="minorHAnsi" w:hAnsiTheme="minorHAnsi" w:cstheme="minorHAnsi"/>
          <w:sz w:val="18"/>
        </w:rPr>
        <w:t>final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round</w:t>
      </w:r>
      <w:r w:rsidRPr="0046716F">
        <w:rPr>
          <w:rFonts w:asciiTheme="minorHAnsi" w:hAnsiTheme="minorHAnsi" w:cstheme="minorHAnsi"/>
          <w:sz w:val="18"/>
        </w:rPr>
        <w:t xml:space="preserv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receive a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medal.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Medals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to the</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first </w:t>
      </w:r>
      <w:r w:rsidRPr="0046716F">
        <w:rPr>
          <w:rFonts w:asciiTheme="minorHAnsi" w:hAnsiTheme="minorHAnsi" w:cstheme="minorHAnsi"/>
          <w:spacing w:val="-2"/>
          <w:sz w:val="18"/>
        </w:rPr>
        <w:t>through</w:t>
      </w:r>
      <w:r w:rsidRPr="0046716F">
        <w:rPr>
          <w:rFonts w:asciiTheme="minorHAnsi" w:hAnsiTheme="minorHAnsi" w:cstheme="minorHAnsi"/>
          <w:sz w:val="18"/>
        </w:rPr>
        <w:t xml:space="preserve"> fourth place</w:t>
      </w:r>
      <w:r w:rsidRPr="0046716F">
        <w:rPr>
          <w:rFonts w:asciiTheme="minorHAnsi" w:hAnsiTheme="minorHAnsi" w:cstheme="minorHAnsi"/>
          <w:spacing w:val="89"/>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the championship </w:t>
      </w:r>
      <w:r w:rsidRPr="0046716F">
        <w:rPr>
          <w:rFonts w:asciiTheme="minorHAnsi" w:hAnsiTheme="minorHAnsi" w:cstheme="minorHAnsi"/>
          <w:spacing w:val="-2"/>
          <w:sz w:val="18"/>
        </w:rPr>
        <w:t>round</w:t>
      </w:r>
      <w:r w:rsidRPr="0046716F">
        <w:rPr>
          <w:rFonts w:asciiTheme="minorHAnsi" w:hAnsiTheme="minorHAnsi" w:cstheme="minorHAnsi"/>
          <w:sz w:val="18"/>
        </w:rPr>
        <w:t xml:space="preserve"> and first </w:t>
      </w:r>
      <w:r w:rsidRPr="0046716F">
        <w:rPr>
          <w:rFonts w:asciiTheme="minorHAnsi" w:hAnsiTheme="minorHAnsi" w:cstheme="minorHAnsi"/>
          <w:spacing w:val="-2"/>
          <w:sz w:val="18"/>
        </w:rPr>
        <w:t>through</w:t>
      </w:r>
      <w:r w:rsidRPr="0046716F">
        <w:rPr>
          <w:rFonts w:asciiTheme="minorHAnsi" w:hAnsiTheme="minorHAnsi" w:cstheme="minorHAnsi"/>
          <w:sz w:val="18"/>
        </w:rPr>
        <w:t xml:space="preserve"> fourth place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from the consolation </w:t>
      </w:r>
      <w:r w:rsidRPr="0046716F">
        <w:rPr>
          <w:rFonts w:asciiTheme="minorHAnsi" w:hAnsiTheme="minorHAnsi" w:cstheme="minorHAnsi"/>
          <w:spacing w:val="-2"/>
          <w:sz w:val="18"/>
        </w:rPr>
        <w:t>round.</w:t>
      </w:r>
      <w:commentRangeEnd w:id="159"/>
      <w:r w:rsidR="00552408">
        <w:rPr>
          <w:rStyle w:val="CommentReference"/>
          <w:rFonts w:asciiTheme="minorHAnsi" w:eastAsiaTheme="minorHAnsi" w:hAnsiTheme="minorHAnsi"/>
          <w:spacing w:val="0"/>
        </w:rPr>
        <w:commentReference w:id="159"/>
      </w:r>
    </w:p>
    <w:p w14:paraId="756E95C3" w14:textId="77777777" w:rsidR="00FB118A" w:rsidRPr="0046716F" w:rsidRDefault="00DA3BD7" w:rsidP="00B6294F">
      <w:pPr>
        <w:pStyle w:val="Heading2"/>
        <w:rPr>
          <w:rFonts w:asciiTheme="minorHAnsi" w:hAnsiTheme="minorHAnsi" w:cstheme="minorHAnsi"/>
          <w:sz w:val="21"/>
        </w:rPr>
      </w:pPr>
      <w:bookmarkStart w:id="160" w:name="_TOC_250008"/>
      <w:r w:rsidRPr="0046716F">
        <w:rPr>
          <w:rFonts w:asciiTheme="minorHAnsi" w:hAnsiTheme="minorHAnsi" w:cstheme="minorHAnsi"/>
          <w:sz w:val="21"/>
        </w:rPr>
        <w:lastRenderedPageBreak/>
        <w:t>MEDICAL</w:t>
      </w:r>
      <w:r w:rsidRPr="0046716F">
        <w:rPr>
          <w:rFonts w:asciiTheme="minorHAnsi" w:hAnsiTheme="minorHAnsi" w:cstheme="minorHAnsi"/>
          <w:spacing w:val="-16"/>
          <w:sz w:val="21"/>
        </w:rPr>
        <w:t xml:space="preserve"> </w:t>
      </w:r>
      <w:r w:rsidRPr="0046716F">
        <w:rPr>
          <w:rFonts w:asciiTheme="minorHAnsi" w:hAnsiTheme="minorHAnsi" w:cstheme="minorHAnsi"/>
          <w:sz w:val="21"/>
        </w:rPr>
        <w:t>TREATMENT</w:t>
      </w:r>
      <w:r w:rsidRPr="0046716F">
        <w:rPr>
          <w:rFonts w:asciiTheme="minorHAnsi" w:hAnsiTheme="minorHAnsi" w:cstheme="minorHAnsi"/>
          <w:spacing w:val="-14"/>
          <w:sz w:val="21"/>
        </w:rPr>
        <w:t xml:space="preserve"> </w:t>
      </w:r>
      <w:r w:rsidRPr="0046716F">
        <w:rPr>
          <w:rFonts w:asciiTheme="minorHAnsi" w:hAnsiTheme="minorHAnsi" w:cstheme="minorHAnsi"/>
          <w:sz w:val="21"/>
        </w:rPr>
        <w:t>AND</w:t>
      </w:r>
      <w:r w:rsidRPr="0046716F">
        <w:rPr>
          <w:rFonts w:asciiTheme="minorHAnsi" w:hAnsiTheme="minorHAnsi" w:cstheme="minorHAnsi"/>
          <w:spacing w:val="-14"/>
          <w:sz w:val="21"/>
        </w:rPr>
        <w:t xml:space="preserve"> </w:t>
      </w:r>
      <w:r w:rsidRPr="0046716F">
        <w:rPr>
          <w:rFonts w:asciiTheme="minorHAnsi" w:hAnsiTheme="minorHAnsi" w:cstheme="minorHAnsi"/>
          <w:sz w:val="21"/>
        </w:rPr>
        <w:t>PARTICIPATION</w:t>
      </w:r>
      <w:r w:rsidRPr="0046716F">
        <w:rPr>
          <w:rFonts w:asciiTheme="minorHAnsi" w:hAnsiTheme="minorHAnsi" w:cstheme="minorHAnsi"/>
          <w:spacing w:val="-15"/>
          <w:sz w:val="21"/>
        </w:rPr>
        <w:t xml:space="preserve"> </w:t>
      </w:r>
      <w:r w:rsidRPr="0046716F">
        <w:rPr>
          <w:rFonts w:asciiTheme="minorHAnsi" w:hAnsiTheme="minorHAnsi" w:cstheme="minorHAnsi"/>
          <w:sz w:val="21"/>
        </w:rPr>
        <w:t>RELEASES</w:t>
      </w:r>
      <w:bookmarkEnd w:id="160"/>
    </w:p>
    <w:p w14:paraId="2E744237"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3BF0BB01" wp14:editId="1D42E4DD">
                <wp:extent cx="4590415" cy="6350"/>
                <wp:effectExtent l="8890" t="3810" r="10795" b="8890"/>
                <wp:docPr id="3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40" name="Group 30"/>
                        <wpg:cNvGrpSpPr>
                          <a:grpSpLocks/>
                        </wpg:cNvGrpSpPr>
                        <wpg:grpSpPr bwMode="auto">
                          <a:xfrm>
                            <a:off x="5" y="5"/>
                            <a:ext cx="7220" cy="2"/>
                            <a:chOff x="5" y="5"/>
                            <a:chExt cx="7220" cy="2"/>
                          </a:xfrm>
                        </wpg:grpSpPr>
                        <wps:wsp>
                          <wps:cNvPr id="41" name="Freeform 31"/>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9526B00" id="Group 29"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">
                <v:group id="Group 30"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1"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3D1D12DE" w14:textId="2B5D3192"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Any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who receives</w:t>
      </w:r>
      <w:r w:rsidRPr="0046716F">
        <w:rPr>
          <w:rFonts w:asciiTheme="minorHAnsi" w:hAnsiTheme="minorHAnsi" w:cstheme="minorHAnsi"/>
          <w:spacing w:val="2"/>
          <w:sz w:val="18"/>
        </w:rPr>
        <w:t xml:space="preserve"> </w:t>
      </w:r>
      <w:r w:rsidRPr="0046716F">
        <w:rPr>
          <w:rFonts w:asciiTheme="minorHAnsi" w:hAnsiTheme="minorHAnsi" w:cstheme="minorHAnsi"/>
          <w:sz w:val="18"/>
        </w:rPr>
        <w:t>medical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examination</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treatment</w:t>
      </w:r>
      <w:r w:rsidRPr="0046716F">
        <w:rPr>
          <w:rFonts w:asciiTheme="minorHAnsi" w:hAnsiTheme="minorHAnsi" w:cstheme="minorHAnsi"/>
          <w:spacing w:val="1"/>
          <w:sz w:val="18"/>
        </w:rPr>
        <w:t xml:space="preserve"> </w:t>
      </w:r>
      <w:r w:rsidRPr="0046716F">
        <w:rPr>
          <w:rFonts w:asciiTheme="minorHAnsi" w:hAnsiTheme="minorHAnsi" w:cstheme="minorHAnsi"/>
          <w:sz w:val="18"/>
        </w:rPr>
        <w:t>by medical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personnel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medical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personnel</w:t>
      </w:r>
      <w:r w:rsidRPr="0046716F">
        <w:rPr>
          <w:rFonts w:asciiTheme="minorHAnsi" w:hAnsiTheme="minorHAnsi" w:cstheme="minorHAnsi"/>
          <w:spacing w:val="1"/>
          <w:sz w:val="18"/>
        </w:rPr>
        <w:t xml:space="preserve"> </w:t>
      </w:r>
      <w:r w:rsidR="00902BCA">
        <w:rPr>
          <w:rFonts w:asciiTheme="minorHAnsi" w:hAnsiTheme="minorHAnsi" w:cstheme="minorHAnsi"/>
          <w:sz w:val="18"/>
        </w:rPr>
        <w:t>directly connected</w:t>
      </w:r>
      <w:r w:rsidRPr="0046716F">
        <w:rPr>
          <w:rFonts w:asciiTheme="minorHAnsi" w:hAnsiTheme="minorHAnsi" w:cstheme="minorHAnsi"/>
          <w:sz w:val="18"/>
        </w:rPr>
        <w:t xml:space="preserve"> with 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submit</w:t>
      </w:r>
      <w:r w:rsidRPr="0046716F">
        <w:rPr>
          <w:rFonts w:asciiTheme="minorHAnsi" w:hAnsiTheme="minorHAnsi" w:cstheme="minorHAnsi"/>
          <w:spacing w:val="1"/>
          <w:sz w:val="18"/>
        </w:rPr>
        <w:t xml:space="preserve"> </w:t>
      </w:r>
      <w:r w:rsidRPr="0046716F">
        <w:rPr>
          <w:rFonts w:asciiTheme="minorHAnsi" w:hAnsiTheme="minorHAnsi" w:cstheme="minorHAnsi"/>
          <w:sz w:val="18"/>
        </w:rPr>
        <w:t>to</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w:t>
      </w:r>
      <w:r w:rsidRPr="00552408">
        <w:rPr>
          <w:rFonts w:asciiTheme="minorHAnsi" w:hAnsiTheme="minorHAnsi" w:cstheme="minorHAnsi"/>
          <w:spacing w:val="-2"/>
          <w:sz w:val="18"/>
        </w:rPr>
        <w:t>Games</w:t>
      </w:r>
      <w:r w:rsidRPr="00552408">
        <w:rPr>
          <w:rFonts w:asciiTheme="minorHAnsi" w:hAnsiTheme="minorHAnsi" w:cstheme="minorHAnsi"/>
          <w:spacing w:val="2"/>
          <w:sz w:val="18"/>
        </w:rPr>
        <w:t xml:space="preserve"> </w:t>
      </w:r>
      <w:del w:id="161" w:author="Mike Hoyer" w:date="2018-08-14T18:06:00Z">
        <w:r w:rsidRPr="00552408" w:rsidDel="00552408">
          <w:rPr>
            <w:rFonts w:asciiTheme="minorHAnsi" w:hAnsiTheme="minorHAnsi" w:cstheme="minorHAnsi"/>
            <w:sz w:val="18"/>
          </w:rPr>
          <w:delText>Executive</w:delText>
        </w:r>
        <w:r w:rsidRPr="00552408" w:rsidDel="00552408">
          <w:rPr>
            <w:rFonts w:asciiTheme="minorHAnsi" w:hAnsiTheme="minorHAnsi" w:cstheme="minorHAnsi"/>
            <w:spacing w:val="1"/>
            <w:sz w:val="18"/>
          </w:rPr>
          <w:delText xml:space="preserve"> </w:delText>
        </w:r>
      </w:del>
      <w:ins w:id="162" w:author="Mike Hoyer" w:date="2018-08-14T18:06:00Z">
        <w:r w:rsidR="00552408" w:rsidRPr="00552408">
          <w:rPr>
            <w:rFonts w:asciiTheme="minorHAnsi" w:hAnsiTheme="minorHAnsi" w:cstheme="minorHAnsi"/>
            <w:sz w:val="18"/>
          </w:rPr>
          <w:t>Rules</w:t>
        </w:r>
        <w:r w:rsidR="00552408" w:rsidRPr="00552408">
          <w:rPr>
            <w:rFonts w:asciiTheme="minorHAnsi" w:hAnsiTheme="minorHAnsi" w:cstheme="minorHAnsi"/>
            <w:spacing w:val="1"/>
            <w:sz w:val="18"/>
          </w:rPr>
          <w:t xml:space="preserve"> </w:t>
        </w:r>
      </w:ins>
      <w:r w:rsidRPr="00552408">
        <w:rPr>
          <w:rFonts w:asciiTheme="minorHAnsi" w:hAnsiTheme="minorHAnsi" w:cstheme="minorHAnsi"/>
          <w:sz w:val="18"/>
        </w:rPr>
        <w:t>Committee</w:t>
      </w:r>
      <w:r w:rsidRPr="0046716F">
        <w:rPr>
          <w:rFonts w:asciiTheme="minorHAnsi" w:hAnsiTheme="minorHAnsi" w:cstheme="minorHAnsi"/>
          <w:sz w:val="18"/>
        </w:rPr>
        <w:t xml:space="preserve"> an AYSO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Participation Release </w:t>
      </w:r>
      <w:r w:rsidR="00902BCA">
        <w:rPr>
          <w:rFonts w:asciiTheme="minorHAnsi" w:hAnsiTheme="minorHAnsi" w:cstheme="minorHAnsi"/>
          <w:sz w:val="18"/>
        </w:rPr>
        <w:t>Form signed</w:t>
      </w:r>
      <w:r w:rsidRPr="0046716F">
        <w:rPr>
          <w:rFonts w:asciiTheme="minorHAnsi" w:hAnsiTheme="minorHAnsi" w:cstheme="minorHAnsi"/>
          <w:sz w:val="18"/>
        </w:rPr>
        <w:t xml:space="preserve"> by the parent/guardian before resuming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z w:val="18"/>
        </w:rPr>
        <w:t>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ID card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transported from the venue </w:t>
      </w:r>
      <w:r w:rsidRPr="0046716F">
        <w:rPr>
          <w:rFonts w:asciiTheme="minorHAnsi" w:hAnsiTheme="minorHAnsi" w:cstheme="minorHAnsi"/>
          <w:spacing w:val="-2"/>
          <w:sz w:val="18"/>
        </w:rPr>
        <w:t>by</w:t>
      </w:r>
      <w:r w:rsidRPr="0046716F">
        <w:rPr>
          <w:rFonts w:asciiTheme="minorHAnsi" w:hAnsiTheme="minorHAnsi" w:cstheme="minorHAnsi"/>
          <w:spacing w:val="57"/>
          <w:sz w:val="18"/>
        </w:rPr>
        <w:t xml:space="preserve"> </w:t>
      </w:r>
      <w:r w:rsidRPr="0046716F">
        <w:rPr>
          <w:rFonts w:asciiTheme="minorHAnsi" w:hAnsiTheme="minorHAnsi" w:cstheme="minorHAnsi"/>
          <w:sz w:val="18"/>
        </w:rPr>
        <w:t>emergency medical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personnel</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medical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examination</w:t>
      </w:r>
      <w:r w:rsidRPr="0046716F">
        <w:rPr>
          <w:rFonts w:asciiTheme="minorHAnsi" w:hAnsiTheme="minorHAnsi" w:cstheme="minorHAnsi"/>
          <w:sz w:val="18"/>
        </w:rPr>
        <w:t xml:space="preserve"> or</w:t>
      </w:r>
      <w:r w:rsidRPr="0046716F">
        <w:rPr>
          <w:rFonts w:asciiTheme="minorHAnsi" w:hAnsiTheme="minorHAnsi" w:cstheme="minorHAnsi"/>
          <w:spacing w:val="1"/>
          <w:sz w:val="18"/>
        </w:rPr>
        <w:t xml:space="preserve"> </w:t>
      </w:r>
      <w:r w:rsidRPr="0046716F">
        <w:rPr>
          <w:rFonts w:asciiTheme="minorHAnsi" w:hAnsiTheme="minorHAnsi" w:cstheme="minorHAnsi"/>
          <w:sz w:val="18"/>
        </w:rPr>
        <w:t>treatment</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held by the Games</w:t>
      </w:r>
      <w:r w:rsidRPr="0046716F">
        <w:rPr>
          <w:rFonts w:asciiTheme="minorHAnsi" w:hAnsiTheme="minorHAnsi" w:cstheme="minorHAnsi"/>
          <w:spacing w:val="2"/>
          <w:sz w:val="18"/>
        </w:rPr>
        <w:t xml:space="preserve"> </w:t>
      </w:r>
      <w:r w:rsidRPr="0046716F">
        <w:rPr>
          <w:rFonts w:asciiTheme="minorHAnsi" w:hAnsiTheme="minorHAnsi" w:cstheme="minorHAnsi"/>
          <w:sz w:val="18"/>
        </w:rPr>
        <w:t>Executive Committee and</w:t>
      </w:r>
      <w:r w:rsidRPr="0046716F">
        <w:rPr>
          <w:rFonts w:asciiTheme="minorHAnsi" w:hAnsiTheme="minorHAnsi" w:cstheme="minorHAnsi"/>
          <w:spacing w:val="65"/>
          <w:sz w:val="18"/>
        </w:rPr>
        <w:t xml:space="preserve"> </w:t>
      </w:r>
      <w:r w:rsidRPr="0046716F">
        <w:rPr>
          <w:rFonts w:asciiTheme="minorHAnsi" w:hAnsiTheme="minorHAnsi" w:cstheme="minorHAnsi"/>
          <w:sz w:val="18"/>
        </w:rPr>
        <w:t>returned only</w:t>
      </w:r>
      <w:r w:rsidRPr="0046716F">
        <w:rPr>
          <w:rFonts w:asciiTheme="minorHAnsi" w:hAnsiTheme="minorHAnsi" w:cstheme="minorHAnsi"/>
          <w:spacing w:val="1"/>
          <w:sz w:val="18"/>
        </w:rPr>
        <w:t xml:space="preserve"> </w:t>
      </w:r>
      <w:r w:rsidRPr="0046716F">
        <w:rPr>
          <w:rFonts w:asciiTheme="minorHAnsi" w:hAnsiTheme="minorHAnsi" w:cstheme="minorHAnsi"/>
          <w:sz w:val="18"/>
        </w:rPr>
        <w:t>upon receipt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AYSO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Participation Release Form signed by the parent/guardian.</w:t>
      </w:r>
      <w:r w:rsidRPr="0046716F">
        <w:rPr>
          <w:rFonts w:asciiTheme="minorHAnsi" w:hAnsiTheme="minorHAnsi" w:cstheme="minorHAnsi"/>
          <w:spacing w:val="1"/>
          <w:sz w:val="18"/>
        </w:rPr>
        <w:t xml:space="preserve"> </w:t>
      </w:r>
      <w:r w:rsidRPr="0046716F">
        <w:rPr>
          <w:rFonts w:asciiTheme="minorHAnsi" w:hAnsiTheme="minorHAnsi" w:cstheme="minorHAnsi"/>
          <w:sz w:val="18"/>
        </w:rPr>
        <w:t>This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form </w:t>
      </w:r>
      <w:r w:rsidR="00902BCA">
        <w:rPr>
          <w:rFonts w:asciiTheme="minorHAnsi" w:hAnsiTheme="minorHAnsi" w:cstheme="minorHAnsi"/>
          <w:sz w:val="18"/>
        </w:rPr>
        <w:t>can be signed</w:t>
      </w:r>
      <w:r w:rsidRPr="0046716F">
        <w:rPr>
          <w:rFonts w:asciiTheme="minorHAnsi" w:hAnsiTheme="minorHAnsi" w:cstheme="minorHAnsi"/>
          <w:sz w:val="18"/>
        </w:rPr>
        <w:t xml:space="preserve"> by a parent/guardian who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present</w:t>
      </w:r>
      <w:r w:rsidRPr="0046716F">
        <w:rPr>
          <w:rFonts w:asciiTheme="minorHAnsi" w:hAnsiTheme="minorHAnsi" w:cstheme="minorHAnsi"/>
          <w:spacing w:val="1"/>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submitted via e-mail</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fax.</w:t>
      </w:r>
    </w:p>
    <w:p w14:paraId="1F69B527" w14:textId="77777777" w:rsidR="00FB118A" w:rsidRPr="0046716F" w:rsidRDefault="00DA3BD7" w:rsidP="00B6294F">
      <w:pPr>
        <w:pStyle w:val="Heading2"/>
        <w:rPr>
          <w:rFonts w:asciiTheme="minorHAnsi" w:hAnsiTheme="minorHAnsi" w:cstheme="minorHAnsi"/>
          <w:sz w:val="21"/>
        </w:rPr>
      </w:pPr>
      <w:bookmarkStart w:id="163" w:name="_TOC_250007"/>
      <w:r w:rsidRPr="0046716F">
        <w:rPr>
          <w:rFonts w:asciiTheme="minorHAnsi" w:hAnsiTheme="minorHAnsi" w:cstheme="minorHAnsi"/>
          <w:sz w:val="21"/>
        </w:rPr>
        <w:t>FEES</w:t>
      </w:r>
      <w:bookmarkEnd w:id="163"/>
    </w:p>
    <w:p w14:paraId="35575F3A"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2A52C169" wp14:editId="43D2ABCA">
                <wp:extent cx="4590415" cy="6350"/>
                <wp:effectExtent l="8890" t="5080" r="10795" b="7620"/>
                <wp:docPr id="3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37" name="Group 27"/>
                        <wpg:cNvGrpSpPr>
                          <a:grpSpLocks/>
                        </wpg:cNvGrpSpPr>
                        <wpg:grpSpPr bwMode="auto">
                          <a:xfrm>
                            <a:off x="5" y="5"/>
                            <a:ext cx="7220" cy="2"/>
                            <a:chOff x="5" y="5"/>
                            <a:chExt cx="7220" cy="2"/>
                          </a:xfrm>
                        </wpg:grpSpPr>
                        <wps:wsp>
                          <wps:cNvPr id="38" name="Freeform 28"/>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FEB34DE" id="Group 26"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CIU06FhAMAANUIAAAOAAAAAAAAAAAAAAAAAC4CAABkcnMv&#10;ZTJvRG9jLnhtbFBLAQItABQABgAIAAAAIQAQBopF2wAAAAMBAAAPAAAAAAAAAAAAAAAAAN4FAABk&#10;cnMvZG93bnJldi54bWxQSwUGAAAAAAQABADzAAAA5gYAAAAA&#10;">
                <v:group id="Group 27"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8"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" path="m,l7219,e" filled="f" strokeweight=".48pt">
                    <v:path arrowok="t" o:connecttype="custom" o:connectlocs="0,0;7219,0" o:connectangles="0,0"/>
                  </v:shape>
                </v:group>
                <w10:anchorlock/>
              </v:group>
            </w:pict>
          </mc:Fallback>
        </mc:AlternateContent>
      </w:r>
    </w:p>
    <w:p w14:paraId="73ED078A" w14:textId="77777777" w:rsidR="008C3958" w:rsidRPr="0046716F" w:rsidRDefault="00DA3BD7" w:rsidP="003F688E">
      <w:pPr>
        <w:pStyle w:val="BodyText"/>
        <w:rPr>
          <w:rFonts w:asciiTheme="minorHAnsi" w:hAnsiTheme="minorHAnsi" w:cstheme="minorHAnsi"/>
          <w:spacing w:val="47"/>
          <w:sz w:val="18"/>
        </w:rPr>
      </w:pPr>
      <w:r w:rsidRPr="0046716F">
        <w:rPr>
          <w:rFonts w:asciiTheme="minorHAnsi" w:hAnsiTheme="minorHAnsi" w:cstheme="minorHAnsi"/>
          <w:sz w:val="18"/>
        </w:rPr>
        <w:t>The registration fee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as follows:</w:t>
      </w:r>
      <w:r w:rsidRPr="0046716F">
        <w:rPr>
          <w:rFonts w:asciiTheme="minorHAnsi" w:hAnsiTheme="minorHAnsi" w:cstheme="minorHAnsi"/>
          <w:spacing w:val="47"/>
          <w:sz w:val="18"/>
        </w:rPr>
        <w:t xml:space="preserve"> </w:t>
      </w:r>
    </w:p>
    <w:p w14:paraId="6747204F" w14:textId="5EBD05CC" w:rsidR="00FB118A" w:rsidRPr="0046716F" w:rsidRDefault="00DA3BD7" w:rsidP="003F688E">
      <w:pPr>
        <w:pStyle w:val="BodyText"/>
        <w:ind w:left="720"/>
        <w:rPr>
          <w:rFonts w:asciiTheme="minorHAnsi" w:hAnsiTheme="minorHAnsi" w:cstheme="minorHAnsi"/>
          <w:sz w:val="18"/>
        </w:rPr>
      </w:pPr>
      <w:r w:rsidRPr="0046716F">
        <w:rPr>
          <w:rFonts w:asciiTheme="minorHAnsi" w:hAnsiTheme="minorHAnsi" w:cstheme="minorHAnsi"/>
          <w:sz w:val="18"/>
        </w:rPr>
        <w:t>10U - $</w:t>
      </w:r>
      <w:r w:rsidR="00583C2B" w:rsidRPr="0046716F">
        <w:rPr>
          <w:rFonts w:asciiTheme="minorHAnsi" w:hAnsiTheme="minorHAnsi" w:cstheme="minorHAnsi"/>
          <w:sz w:val="18"/>
        </w:rPr>
        <w:t>60</w:t>
      </w:r>
      <w:r w:rsidRPr="0046716F">
        <w:rPr>
          <w:rFonts w:asciiTheme="minorHAnsi" w:hAnsiTheme="minorHAnsi" w:cstheme="minorHAnsi"/>
          <w:sz w:val="18"/>
        </w:rPr>
        <w:t>0 per team</w:t>
      </w:r>
    </w:p>
    <w:p w14:paraId="2EAF552F" w14:textId="7B2A1FFA" w:rsidR="008C3958" w:rsidRPr="0046716F" w:rsidRDefault="00B6294F" w:rsidP="003F688E">
      <w:pPr>
        <w:pStyle w:val="BodyText"/>
        <w:ind w:left="720"/>
        <w:rPr>
          <w:rFonts w:asciiTheme="minorHAnsi" w:hAnsiTheme="minorHAnsi" w:cstheme="minorHAnsi"/>
          <w:sz w:val="18"/>
        </w:rPr>
      </w:pPr>
      <w:r w:rsidRPr="0046716F">
        <w:rPr>
          <w:rFonts w:asciiTheme="minorHAnsi" w:hAnsiTheme="minorHAnsi" w:cstheme="minorHAnsi"/>
          <w:sz w:val="18"/>
        </w:rPr>
        <w:t xml:space="preserve">12U </w:t>
      </w:r>
      <w:r w:rsidR="00DA3BD7" w:rsidRPr="0046716F">
        <w:rPr>
          <w:rFonts w:asciiTheme="minorHAnsi" w:hAnsiTheme="minorHAnsi" w:cstheme="minorHAnsi"/>
          <w:sz w:val="18"/>
        </w:rPr>
        <w:t>- $</w:t>
      </w:r>
      <w:r w:rsidR="00583C2B" w:rsidRPr="0046716F">
        <w:rPr>
          <w:rFonts w:asciiTheme="minorHAnsi" w:hAnsiTheme="minorHAnsi" w:cstheme="minorHAnsi"/>
          <w:sz w:val="18"/>
        </w:rPr>
        <w:t>70</w:t>
      </w:r>
      <w:r w:rsidR="00DA3BD7" w:rsidRPr="0046716F">
        <w:rPr>
          <w:rFonts w:asciiTheme="minorHAnsi" w:hAnsiTheme="minorHAnsi" w:cstheme="minorHAnsi"/>
          <w:sz w:val="18"/>
        </w:rPr>
        <w:t xml:space="preserve">0 per team </w:t>
      </w:r>
    </w:p>
    <w:p w14:paraId="1763C7CA" w14:textId="6DA24CA7" w:rsidR="008C3958" w:rsidRPr="0046716F" w:rsidRDefault="00001BE5" w:rsidP="003F688E">
      <w:pPr>
        <w:pStyle w:val="BodyText"/>
        <w:ind w:left="720"/>
        <w:rPr>
          <w:rFonts w:asciiTheme="minorHAnsi" w:hAnsiTheme="minorHAnsi" w:cstheme="minorHAnsi"/>
          <w:sz w:val="18"/>
        </w:rPr>
      </w:pPr>
      <w:r w:rsidRPr="0046716F">
        <w:rPr>
          <w:rFonts w:asciiTheme="minorHAnsi" w:hAnsiTheme="minorHAnsi" w:cstheme="minorHAnsi"/>
          <w:sz w:val="18"/>
        </w:rPr>
        <w:t>14U</w:t>
      </w:r>
      <w:r w:rsidR="00DA3BD7" w:rsidRPr="0046716F">
        <w:rPr>
          <w:rFonts w:asciiTheme="minorHAnsi" w:hAnsiTheme="minorHAnsi" w:cstheme="minorHAnsi"/>
          <w:sz w:val="18"/>
        </w:rPr>
        <w:t xml:space="preserve"> - $</w:t>
      </w:r>
      <w:r w:rsidR="00583C2B" w:rsidRPr="0046716F">
        <w:rPr>
          <w:rFonts w:asciiTheme="minorHAnsi" w:hAnsiTheme="minorHAnsi" w:cstheme="minorHAnsi"/>
          <w:sz w:val="18"/>
        </w:rPr>
        <w:t>80</w:t>
      </w:r>
      <w:r w:rsidR="00DA3BD7" w:rsidRPr="0046716F">
        <w:rPr>
          <w:rFonts w:asciiTheme="minorHAnsi" w:hAnsiTheme="minorHAnsi" w:cstheme="minorHAnsi"/>
          <w:sz w:val="18"/>
        </w:rPr>
        <w:t xml:space="preserve">0 per team </w:t>
      </w:r>
    </w:p>
    <w:p w14:paraId="69F45072" w14:textId="376936F7" w:rsidR="008C3958" w:rsidRPr="0046716F" w:rsidRDefault="00001BE5" w:rsidP="003F688E">
      <w:pPr>
        <w:pStyle w:val="BodyText"/>
        <w:ind w:left="720"/>
        <w:rPr>
          <w:rFonts w:asciiTheme="minorHAnsi" w:hAnsiTheme="minorHAnsi" w:cstheme="minorHAnsi"/>
          <w:sz w:val="18"/>
        </w:rPr>
      </w:pPr>
      <w:r w:rsidRPr="0046716F">
        <w:rPr>
          <w:rFonts w:asciiTheme="minorHAnsi" w:hAnsiTheme="minorHAnsi" w:cstheme="minorHAnsi"/>
          <w:sz w:val="18"/>
        </w:rPr>
        <w:t>16U</w:t>
      </w:r>
      <w:r w:rsidR="00DA3BD7" w:rsidRPr="0046716F">
        <w:rPr>
          <w:rFonts w:asciiTheme="minorHAnsi" w:hAnsiTheme="minorHAnsi" w:cstheme="minorHAnsi"/>
          <w:sz w:val="18"/>
        </w:rPr>
        <w:t xml:space="preserve"> - $9</w:t>
      </w:r>
      <w:r w:rsidR="00583C2B" w:rsidRPr="0046716F">
        <w:rPr>
          <w:rFonts w:asciiTheme="minorHAnsi" w:hAnsiTheme="minorHAnsi" w:cstheme="minorHAnsi"/>
          <w:sz w:val="18"/>
        </w:rPr>
        <w:t>5</w:t>
      </w:r>
      <w:r w:rsidR="00DA3BD7" w:rsidRPr="0046716F">
        <w:rPr>
          <w:rFonts w:asciiTheme="minorHAnsi" w:hAnsiTheme="minorHAnsi" w:cstheme="minorHAnsi"/>
          <w:sz w:val="18"/>
        </w:rPr>
        <w:t xml:space="preserve">0 per team </w:t>
      </w:r>
    </w:p>
    <w:p w14:paraId="5CBF0ADE" w14:textId="586B2588" w:rsidR="00FB118A" w:rsidRPr="0046716F" w:rsidRDefault="001D27AA" w:rsidP="003F688E">
      <w:pPr>
        <w:pStyle w:val="BodyText"/>
        <w:ind w:left="720"/>
        <w:rPr>
          <w:rFonts w:asciiTheme="minorHAnsi" w:hAnsiTheme="minorHAnsi" w:cstheme="minorHAnsi"/>
          <w:sz w:val="18"/>
        </w:rPr>
      </w:pPr>
      <w:r w:rsidRPr="0046716F">
        <w:rPr>
          <w:rFonts w:asciiTheme="minorHAnsi" w:hAnsiTheme="minorHAnsi" w:cstheme="minorHAnsi"/>
          <w:sz w:val="18"/>
        </w:rPr>
        <w:t>19U</w:t>
      </w:r>
      <w:r w:rsidR="00DA3BD7" w:rsidRPr="0046716F">
        <w:rPr>
          <w:rFonts w:asciiTheme="minorHAnsi" w:hAnsiTheme="minorHAnsi" w:cstheme="minorHAnsi"/>
          <w:sz w:val="18"/>
        </w:rPr>
        <w:t xml:space="preserve"> - $9</w:t>
      </w:r>
      <w:r w:rsidR="00583C2B" w:rsidRPr="0046716F">
        <w:rPr>
          <w:rFonts w:asciiTheme="minorHAnsi" w:hAnsiTheme="minorHAnsi" w:cstheme="minorHAnsi"/>
          <w:sz w:val="18"/>
        </w:rPr>
        <w:t>5</w:t>
      </w:r>
      <w:r w:rsidR="00DA3BD7" w:rsidRPr="0046716F">
        <w:rPr>
          <w:rFonts w:asciiTheme="minorHAnsi" w:hAnsiTheme="minorHAnsi" w:cstheme="minorHAnsi"/>
          <w:sz w:val="18"/>
        </w:rPr>
        <w:t>0 per team</w:t>
      </w:r>
    </w:p>
    <w:p w14:paraId="2810BE3E"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Registration fees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due</w:t>
      </w:r>
      <w:r w:rsidRPr="0046716F">
        <w:rPr>
          <w:rFonts w:asciiTheme="minorHAnsi" w:hAnsiTheme="minorHAnsi" w:cstheme="minorHAnsi"/>
          <w:sz w:val="18"/>
        </w:rPr>
        <w:t xml:space="preserve"> when a Region accepts</w:t>
      </w:r>
      <w:r w:rsidRPr="0046716F">
        <w:rPr>
          <w:rFonts w:asciiTheme="minorHAnsi" w:hAnsiTheme="minorHAnsi" w:cstheme="minorHAnsi"/>
          <w:spacing w:val="2"/>
          <w:sz w:val="18"/>
        </w:rPr>
        <w:t xml:space="preserve"> </w:t>
      </w:r>
      <w:r w:rsidRPr="0046716F">
        <w:rPr>
          <w:rFonts w:asciiTheme="minorHAnsi" w:hAnsiTheme="minorHAnsi" w:cstheme="minorHAnsi"/>
          <w:sz w:val="18"/>
        </w:rPr>
        <w:t>a lottery</w:t>
      </w:r>
      <w:r w:rsidRPr="0046716F">
        <w:rPr>
          <w:rFonts w:asciiTheme="minorHAnsi" w:hAnsiTheme="minorHAnsi" w:cstheme="minorHAnsi"/>
          <w:spacing w:val="-3"/>
          <w:sz w:val="18"/>
        </w:rPr>
        <w:t xml:space="preserve"> </w:t>
      </w:r>
      <w:r w:rsidRPr="0046716F">
        <w:rPr>
          <w:rFonts w:asciiTheme="minorHAnsi" w:hAnsiTheme="minorHAnsi" w:cstheme="minorHAnsi"/>
          <w:sz w:val="18"/>
        </w:rPr>
        <w:t>invitation for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team to attend 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p>
    <w:p w14:paraId="255F10F7"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In </w:t>
      </w:r>
      <w:r w:rsidRPr="0046716F">
        <w:rPr>
          <w:rFonts w:asciiTheme="minorHAnsi" w:hAnsiTheme="minorHAnsi" w:cstheme="minorHAnsi"/>
          <w:spacing w:val="-2"/>
          <w:sz w:val="18"/>
        </w:rPr>
        <w:t>addition,</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noted</w:t>
      </w:r>
      <w:r w:rsidRPr="0046716F">
        <w:rPr>
          <w:rFonts w:asciiTheme="minorHAnsi" w:hAnsiTheme="minorHAnsi" w:cstheme="minorHAnsi"/>
          <w:sz w:val="18"/>
        </w:rPr>
        <w:t xml:space="preserve"> in the </w:t>
      </w:r>
      <w:r w:rsidRPr="0046716F">
        <w:rPr>
          <w:rFonts w:asciiTheme="minorHAnsi" w:hAnsiTheme="minorHAnsi" w:cstheme="minorHAnsi"/>
          <w:b/>
          <w:sz w:val="18"/>
        </w:rPr>
        <w:t xml:space="preserve">Team Rosters </w:t>
      </w:r>
      <w:r w:rsidRPr="0046716F">
        <w:rPr>
          <w:rFonts w:asciiTheme="minorHAnsi" w:hAnsiTheme="minorHAnsi" w:cstheme="minorHAnsi"/>
          <w:sz w:val="18"/>
        </w:rPr>
        <w:t>section,</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roster </w:t>
      </w:r>
      <w:r w:rsidRPr="0046716F">
        <w:rPr>
          <w:rFonts w:asciiTheme="minorHAnsi" w:hAnsiTheme="minorHAnsi" w:cstheme="minorHAnsi"/>
          <w:spacing w:val="-2"/>
          <w:sz w:val="18"/>
        </w:rPr>
        <w:t>changes</w:t>
      </w:r>
      <w:r w:rsidRPr="0046716F">
        <w:rPr>
          <w:rFonts w:asciiTheme="minorHAnsi" w:hAnsiTheme="minorHAnsi" w:cstheme="minorHAnsi"/>
          <w:spacing w:val="2"/>
          <w:sz w:val="18"/>
        </w:rPr>
        <w:t xml:space="preserve"> </w:t>
      </w:r>
      <w:r w:rsidRPr="0046716F">
        <w:rPr>
          <w:rFonts w:asciiTheme="minorHAnsi" w:hAnsiTheme="minorHAnsi" w:cstheme="minorHAnsi"/>
          <w:sz w:val="18"/>
        </w:rPr>
        <w:t>submitted after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May </w:t>
      </w:r>
      <w:r w:rsidRPr="0046716F">
        <w:rPr>
          <w:rFonts w:asciiTheme="minorHAnsi" w:hAnsiTheme="minorHAnsi" w:cstheme="minorHAnsi"/>
          <w:spacing w:val="-2"/>
          <w:sz w:val="18"/>
        </w:rPr>
        <w:t>15,</w:t>
      </w:r>
      <w:r w:rsidRPr="0046716F">
        <w:rPr>
          <w:rFonts w:asciiTheme="minorHAnsi" w:hAnsiTheme="minorHAnsi" w:cstheme="minorHAnsi"/>
          <w:spacing w:val="1"/>
          <w:sz w:val="18"/>
        </w:rPr>
        <w:t xml:space="preserve"> </w:t>
      </w:r>
      <w:r w:rsidRPr="0046716F">
        <w:rPr>
          <w:rFonts w:asciiTheme="minorHAnsi" w:hAnsiTheme="minorHAnsi" w:cstheme="minorHAnsi"/>
          <w:sz w:val="18"/>
        </w:rPr>
        <w:t>2019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subjected to a non-</w:t>
      </w:r>
      <w:r w:rsidRPr="0046716F">
        <w:rPr>
          <w:rFonts w:asciiTheme="minorHAnsi" w:hAnsiTheme="minorHAnsi" w:cstheme="minorHAnsi"/>
          <w:spacing w:val="73"/>
          <w:sz w:val="18"/>
        </w:rPr>
        <w:t xml:space="preserve"> </w:t>
      </w:r>
      <w:r w:rsidRPr="0046716F">
        <w:rPr>
          <w:rFonts w:asciiTheme="minorHAnsi" w:hAnsiTheme="minorHAnsi" w:cstheme="minorHAnsi"/>
          <w:sz w:val="18"/>
        </w:rPr>
        <w:t xml:space="preserve">refundable administrative service </w:t>
      </w:r>
      <w:r w:rsidRPr="0046716F">
        <w:rPr>
          <w:rFonts w:asciiTheme="minorHAnsi" w:hAnsiTheme="minorHAnsi" w:cstheme="minorHAnsi"/>
          <w:spacing w:val="-2"/>
          <w:sz w:val="18"/>
        </w:rPr>
        <w:t>fee.</w:t>
      </w:r>
    </w:p>
    <w:p w14:paraId="4B1A8F4C" w14:textId="77777777" w:rsidR="00FB118A" w:rsidRPr="0046716F" w:rsidRDefault="00DA3BD7" w:rsidP="00B6294F">
      <w:pPr>
        <w:pStyle w:val="Heading2"/>
        <w:rPr>
          <w:rFonts w:asciiTheme="minorHAnsi" w:hAnsiTheme="minorHAnsi" w:cstheme="minorHAnsi"/>
          <w:sz w:val="21"/>
        </w:rPr>
      </w:pPr>
      <w:bookmarkStart w:id="164" w:name="_TOC_250006"/>
      <w:r w:rsidRPr="0046716F">
        <w:rPr>
          <w:rFonts w:asciiTheme="minorHAnsi" w:hAnsiTheme="minorHAnsi" w:cstheme="minorHAnsi"/>
          <w:spacing w:val="-1"/>
          <w:sz w:val="21"/>
        </w:rPr>
        <w:t>REFUND</w:t>
      </w:r>
      <w:r w:rsidRPr="0046716F">
        <w:rPr>
          <w:rFonts w:asciiTheme="minorHAnsi" w:hAnsiTheme="minorHAnsi" w:cstheme="minorHAnsi"/>
          <w:spacing w:val="-17"/>
          <w:sz w:val="21"/>
        </w:rPr>
        <w:t xml:space="preserve"> </w:t>
      </w:r>
      <w:r w:rsidRPr="0046716F">
        <w:rPr>
          <w:rFonts w:asciiTheme="minorHAnsi" w:hAnsiTheme="minorHAnsi" w:cstheme="minorHAnsi"/>
          <w:sz w:val="21"/>
        </w:rPr>
        <w:t>POLICY</w:t>
      </w:r>
      <w:bookmarkEnd w:id="164"/>
    </w:p>
    <w:p w14:paraId="54F83FF5" w14:textId="77777777" w:rsidR="00FB118A" w:rsidRPr="0046716F" w:rsidRDefault="008127E1" w:rsidP="00131F9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04154BA3" wp14:editId="40036B3B">
                <wp:extent cx="4590415" cy="6350"/>
                <wp:effectExtent l="8890" t="3175" r="10795" b="9525"/>
                <wp:docPr id="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34" name="Group 24"/>
                        <wpg:cNvGrpSpPr>
                          <a:grpSpLocks/>
                        </wpg:cNvGrpSpPr>
                        <wpg:grpSpPr bwMode="auto">
                          <a:xfrm>
                            <a:off x="5" y="5"/>
                            <a:ext cx="7220" cy="2"/>
                            <a:chOff x="5" y="5"/>
                            <a:chExt cx="7220" cy="2"/>
                          </a:xfrm>
                        </wpg:grpSpPr>
                        <wps:wsp>
                          <wps:cNvPr id="35" name="Freeform 25"/>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4BE425E" id="Group 23"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">
                <v:group id="Group 24"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5"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52BA82AE"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In the very unlikely event</w:t>
      </w:r>
      <w:r w:rsidRPr="0046716F">
        <w:rPr>
          <w:rFonts w:asciiTheme="minorHAnsi" w:hAnsiTheme="minorHAnsi" w:cstheme="minorHAnsi"/>
          <w:spacing w:val="1"/>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National</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are cancelled,</w:t>
      </w:r>
      <w:r w:rsidRPr="0046716F">
        <w:rPr>
          <w:rFonts w:asciiTheme="minorHAnsi" w:hAnsiTheme="minorHAnsi" w:cstheme="minorHAnsi"/>
          <w:spacing w:val="1"/>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registered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2"/>
          <w:sz w:val="18"/>
        </w:rPr>
        <w:t xml:space="preserve"> </w:t>
      </w:r>
      <w:r w:rsidRPr="0046716F">
        <w:rPr>
          <w:rFonts w:asciiTheme="minorHAnsi" w:hAnsiTheme="minorHAnsi" w:cstheme="minorHAnsi"/>
          <w:sz w:val="18"/>
        </w:rPr>
        <w:t>receive full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refunds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their </w:t>
      </w:r>
      <w:r w:rsidRPr="0046716F">
        <w:rPr>
          <w:rFonts w:asciiTheme="minorHAnsi" w:hAnsiTheme="minorHAnsi" w:cstheme="minorHAnsi"/>
          <w:spacing w:val="-2"/>
          <w:sz w:val="18"/>
        </w:rPr>
        <w:t>team</w:t>
      </w:r>
      <w:r w:rsidRPr="0046716F">
        <w:rPr>
          <w:rFonts w:asciiTheme="minorHAnsi" w:hAnsiTheme="minorHAnsi" w:cstheme="minorHAnsi"/>
          <w:spacing w:val="65"/>
          <w:sz w:val="18"/>
        </w:rPr>
        <w:t xml:space="preserve"> </w:t>
      </w:r>
      <w:r w:rsidRPr="0046716F">
        <w:rPr>
          <w:rFonts w:asciiTheme="minorHAnsi" w:hAnsiTheme="minorHAnsi" w:cstheme="minorHAnsi"/>
          <w:sz w:val="18"/>
        </w:rPr>
        <w:t>registration fee.</w:t>
      </w:r>
      <w:r w:rsidRPr="0046716F">
        <w:rPr>
          <w:rFonts w:asciiTheme="minorHAnsi" w:hAnsiTheme="minorHAnsi" w:cstheme="minorHAnsi"/>
          <w:spacing w:val="1"/>
          <w:sz w:val="18"/>
        </w:rPr>
        <w:t xml:space="preserve"> </w:t>
      </w:r>
      <w:r w:rsidRPr="0046716F">
        <w:rPr>
          <w:rFonts w:asciiTheme="minorHAnsi" w:hAnsiTheme="minorHAnsi" w:cstheme="minorHAnsi"/>
          <w:sz w:val="18"/>
        </w:rPr>
        <w:t>Memorabilia that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 </w:t>
      </w:r>
      <w:r w:rsidRPr="0046716F">
        <w:rPr>
          <w:rFonts w:asciiTheme="minorHAnsi" w:hAnsiTheme="minorHAnsi" w:cstheme="minorHAnsi"/>
          <w:spacing w:val="-2"/>
          <w:sz w:val="18"/>
        </w:rPr>
        <w:t>pre-ordered</w:t>
      </w:r>
      <w:r w:rsidRPr="0046716F">
        <w:rPr>
          <w:rFonts w:asciiTheme="minorHAnsi" w:hAnsiTheme="minorHAnsi" w:cstheme="minorHAnsi"/>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paid for</w:t>
      </w:r>
      <w:r w:rsidRPr="0046716F">
        <w:rPr>
          <w:rFonts w:asciiTheme="minorHAnsi" w:hAnsiTheme="minorHAnsi" w:cstheme="minorHAnsi"/>
          <w:spacing w:val="1"/>
          <w:sz w:val="18"/>
        </w:rPr>
        <w:t xml:space="preserve"> </w:t>
      </w:r>
      <w:r w:rsidRPr="0046716F">
        <w:rPr>
          <w:rFonts w:asciiTheme="minorHAnsi" w:hAnsiTheme="minorHAnsi" w:cstheme="minorHAnsi"/>
          <w:sz w:val="18"/>
        </w:rPr>
        <w:t>by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distributed.</w:t>
      </w:r>
    </w:p>
    <w:p w14:paraId="58341D88"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team that</w:t>
      </w:r>
      <w:r w:rsidRPr="0046716F">
        <w:rPr>
          <w:rFonts w:asciiTheme="minorHAnsi" w:hAnsiTheme="minorHAnsi" w:cstheme="minorHAnsi"/>
          <w:spacing w:val="1"/>
          <w:sz w:val="18"/>
        </w:rPr>
        <w:t xml:space="preserve"> </w:t>
      </w:r>
      <w:r w:rsidRPr="0046716F">
        <w:rPr>
          <w:rFonts w:asciiTheme="minorHAnsi" w:hAnsiTheme="minorHAnsi" w:cstheme="minorHAnsi"/>
          <w:sz w:val="18"/>
        </w:rPr>
        <w:t>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before January 31,</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2019 </w:t>
      </w:r>
      <w:r w:rsidRPr="0046716F">
        <w:rPr>
          <w:rFonts w:asciiTheme="minorHAnsi" w:hAnsiTheme="minorHAnsi" w:cstheme="minorHAnsi"/>
          <w:b/>
          <w:sz w:val="18"/>
        </w:rPr>
        <w:t xml:space="preserve">and </w:t>
      </w:r>
      <w:r w:rsidRPr="0046716F">
        <w:rPr>
          <w:rFonts w:asciiTheme="minorHAnsi" w:hAnsiTheme="minorHAnsi" w:cstheme="minorHAnsi"/>
          <w:sz w:val="18"/>
        </w:rPr>
        <w:t>within</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30 </w:t>
      </w:r>
      <w:r w:rsidRPr="0046716F">
        <w:rPr>
          <w:rFonts w:asciiTheme="minorHAnsi" w:hAnsiTheme="minorHAnsi" w:cstheme="minorHAnsi"/>
          <w:spacing w:val="-2"/>
          <w:sz w:val="18"/>
        </w:rPr>
        <w:t>days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accepting a lottery invitation,</w:t>
      </w:r>
      <w:r w:rsidRPr="0046716F">
        <w:rPr>
          <w:rFonts w:asciiTheme="minorHAnsi" w:hAnsiTheme="minorHAnsi" w:cstheme="minorHAnsi"/>
          <w:spacing w:val="1"/>
          <w:sz w:val="18"/>
        </w:rPr>
        <w:t xml:space="preserve"> </w:t>
      </w:r>
      <w:r w:rsidRPr="0046716F">
        <w:rPr>
          <w:rFonts w:asciiTheme="minorHAnsi" w:hAnsiTheme="minorHAnsi" w:cstheme="minorHAnsi"/>
          <w:sz w:val="18"/>
        </w:rPr>
        <w:t>a full</w:t>
      </w:r>
      <w:r w:rsidRPr="0046716F">
        <w:rPr>
          <w:rFonts w:asciiTheme="minorHAnsi" w:hAnsiTheme="minorHAnsi" w:cstheme="minorHAnsi"/>
          <w:spacing w:val="1"/>
          <w:sz w:val="18"/>
        </w:rPr>
        <w:t xml:space="preserve"> </w:t>
      </w:r>
      <w:r w:rsidRPr="0046716F">
        <w:rPr>
          <w:rFonts w:asciiTheme="minorHAnsi" w:hAnsiTheme="minorHAnsi" w:cstheme="minorHAnsi"/>
          <w:sz w:val="18"/>
        </w:rPr>
        <w:t>refund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49"/>
          <w:sz w:val="18"/>
        </w:rPr>
        <w:t xml:space="preserve"> </w:t>
      </w:r>
      <w:r w:rsidRPr="0046716F">
        <w:rPr>
          <w:rFonts w:asciiTheme="minorHAnsi" w:hAnsiTheme="minorHAnsi" w:cstheme="minorHAnsi"/>
          <w:sz w:val="18"/>
        </w:rPr>
        <w:t>registration fee will</w:t>
      </w:r>
      <w:r w:rsidRPr="0046716F">
        <w:rPr>
          <w:rFonts w:asciiTheme="minorHAnsi" w:hAnsiTheme="minorHAnsi" w:cstheme="minorHAnsi"/>
          <w:spacing w:val="-2"/>
          <w:sz w:val="18"/>
        </w:rPr>
        <w:t xml:space="preserve"> </w:t>
      </w:r>
      <w:r w:rsidRPr="0046716F">
        <w:rPr>
          <w:rFonts w:asciiTheme="minorHAnsi" w:hAnsiTheme="minorHAnsi" w:cstheme="minorHAnsi"/>
          <w:sz w:val="18"/>
        </w:rPr>
        <w:t>be provided.</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 team 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after January </w:t>
      </w:r>
      <w:r w:rsidRPr="0046716F">
        <w:rPr>
          <w:rFonts w:asciiTheme="minorHAnsi" w:hAnsiTheme="minorHAnsi" w:cstheme="minorHAnsi"/>
          <w:spacing w:val="-2"/>
          <w:sz w:val="18"/>
        </w:rPr>
        <w:t>31,</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2019 </w:t>
      </w:r>
      <w:r w:rsidRPr="0046716F">
        <w:rPr>
          <w:rFonts w:asciiTheme="minorHAnsi" w:hAnsiTheme="minorHAnsi" w:cstheme="minorHAnsi"/>
          <w:b/>
          <w:sz w:val="18"/>
        </w:rPr>
        <w:t>or</w:t>
      </w:r>
      <w:r w:rsidRPr="0046716F">
        <w:rPr>
          <w:rFonts w:asciiTheme="minorHAnsi" w:hAnsiTheme="minorHAnsi" w:cstheme="minorHAnsi"/>
          <w:b/>
          <w:spacing w:val="1"/>
          <w:sz w:val="18"/>
        </w:rPr>
        <w:t xml:space="preserve"> </w:t>
      </w:r>
      <w:r w:rsidRPr="0046716F">
        <w:rPr>
          <w:rFonts w:asciiTheme="minorHAnsi" w:hAnsiTheme="minorHAnsi" w:cstheme="minorHAnsi"/>
          <w:sz w:val="18"/>
        </w:rPr>
        <w:t>after</w:t>
      </w:r>
      <w:r w:rsidRPr="0046716F">
        <w:rPr>
          <w:rFonts w:asciiTheme="minorHAnsi" w:hAnsiTheme="minorHAnsi" w:cstheme="minorHAnsi"/>
          <w:spacing w:val="1"/>
          <w:sz w:val="18"/>
        </w:rPr>
        <w:t xml:space="preserve"> </w:t>
      </w:r>
      <w:r w:rsidRPr="0046716F">
        <w:rPr>
          <w:rFonts w:asciiTheme="minorHAnsi" w:hAnsiTheme="minorHAnsi" w:cstheme="minorHAnsi"/>
          <w:sz w:val="18"/>
        </w:rPr>
        <w:t>the expiration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30-day </w:t>
      </w:r>
      <w:r w:rsidRPr="0046716F">
        <w:rPr>
          <w:rFonts w:asciiTheme="minorHAnsi" w:hAnsiTheme="minorHAnsi" w:cstheme="minorHAnsi"/>
          <w:spacing w:val="-2"/>
          <w:sz w:val="18"/>
        </w:rPr>
        <w:t>period,</w:t>
      </w:r>
      <w:r w:rsidRPr="0046716F">
        <w:rPr>
          <w:rFonts w:asciiTheme="minorHAnsi" w:hAnsiTheme="minorHAnsi" w:cstheme="minorHAnsi"/>
          <w:spacing w:val="1"/>
          <w:sz w:val="18"/>
        </w:rPr>
        <w:t xml:space="preserve"> </w:t>
      </w:r>
      <w:r w:rsidRPr="0046716F">
        <w:rPr>
          <w:rFonts w:asciiTheme="minorHAnsi" w:hAnsiTheme="minorHAnsi" w:cstheme="minorHAnsi"/>
          <w:sz w:val="18"/>
        </w:rPr>
        <w:t>and</w:t>
      </w:r>
      <w:r w:rsidRPr="0046716F">
        <w:rPr>
          <w:rFonts w:asciiTheme="minorHAnsi" w:hAnsiTheme="minorHAnsi" w:cstheme="minorHAnsi"/>
          <w:spacing w:val="55"/>
          <w:sz w:val="18"/>
        </w:rPr>
        <w:t xml:space="preserve"> </w:t>
      </w:r>
      <w:r w:rsidRPr="0046716F">
        <w:rPr>
          <w:rFonts w:asciiTheme="minorHAnsi" w:hAnsiTheme="minorHAnsi" w:cstheme="minorHAnsi"/>
          <w:sz w:val="18"/>
        </w:rPr>
        <w:t>prior</w:t>
      </w:r>
      <w:r w:rsidRPr="0046716F">
        <w:rPr>
          <w:rFonts w:asciiTheme="minorHAnsi" w:hAnsiTheme="minorHAnsi" w:cstheme="minorHAnsi"/>
          <w:spacing w:val="1"/>
          <w:sz w:val="18"/>
        </w:rPr>
        <w:t xml:space="preserve"> </w:t>
      </w:r>
      <w:r w:rsidRPr="0046716F">
        <w:rPr>
          <w:rFonts w:asciiTheme="minorHAnsi" w:hAnsiTheme="minorHAnsi" w:cstheme="minorHAnsi"/>
          <w:sz w:val="18"/>
        </w:rPr>
        <w:t>to April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1, </w:t>
      </w:r>
      <w:r w:rsidRPr="0046716F">
        <w:rPr>
          <w:rFonts w:asciiTheme="minorHAnsi" w:hAnsiTheme="minorHAnsi" w:cstheme="minorHAnsi"/>
          <w:spacing w:val="-2"/>
          <w:sz w:val="18"/>
        </w:rPr>
        <w:t>2019,</w:t>
      </w:r>
      <w:r w:rsidRPr="0046716F">
        <w:rPr>
          <w:rFonts w:asciiTheme="minorHAnsi" w:hAnsiTheme="minorHAnsi" w:cstheme="minorHAnsi"/>
          <w:spacing w:val="1"/>
          <w:sz w:val="18"/>
        </w:rPr>
        <w:t xml:space="preserve"> </w:t>
      </w:r>
      <w:r w:rsidRPr="0046716F">
        <w:rPr>
          <w:rFonts w:asciiTheme="minorHAnsi" w:hAnsiTheme="minorHAnsi" w:cstheme="minorHAnsi"/>
          <w:sz w:val="18"/>
        </w:rPr>
        <w:t>there will</w:t>
      </w:r>
      <w:r w:rsidRPr="0046716F">
        <w:rPr>
          <w:rFonts w:asciiTheme="minorHAnsi" w:hAnsiTheme="minorHAnsi" w:cstheme="minorHAnsi"/>
          <w:spacing w:val="1"/>
          <w:sz w:val="18"/>
        </w:rPr>
        <w:t xml:space="preserve"> </w:t>
      </w:r>
      <w:r w:rsidRPr="0046716F">
        <w:rPr>
          <w:rFonts w:asciiTheme="minorHAnsi" w:hAnsiTheme="minorHAnsi" w:cstheme="minorHAnsi"/>
          <w:sz w:val="18"/>
        </w:rPr>
        <w:t>be a refund of</w:t>
      </w:r>
      <w:r w:rsidRPr="0046716F">
        <w:rPr>
          <w:rFonts w:asciiTheme="minorHAnsi" w:hAnsiTheme="minorHAnsi" w:cstheme="minorHAnsi"/>
          <w:spacing w:val="1"/>
          <w:sz w:val="18"/>
        </w:rPr>
        <w:t xml:space="preserve"> </w:t>
      </w:r>
      <w:r w:rsidRPr="0046716F">
        <w:rPr>
          <w:rFonts w:asciiTheme="minorHAnsi" w:hAnsiTheme="minorHAnsi" w:cstheme="minorHAnsi"/>
          <w:sz w:val="18"/>
        </w:rPr>
        <w:t>one-half</w:t>
      </w:r>
      <w:r w:rsidRPr="0046716F">
        <w:rPr>
          <w:rFonts w:asciiTheme="minorHAnsi" w:hAnsiTheme="minorHAnsi" w:cstheme="minorHAnsi"/>
          <w:spacing w:val="1"/>
          <w:sz w:val="18"/>
        </w:rPr>
        <w:t xml:space="preserve"> </w:t>
      </w:r>
      <w:r w:rsidRPr="0046716F">
        <w:rPr>
          <w:rFonts w:asciiTheme="minorHAnsi" w:hAnsiTheme="minorHAnsi" w:cstheme="minorHAnsi"/>
          <w:sz w:val="18"/>
        </w:rPr>
        <w:t>the registration fee.</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that</w:t>
      </w:r>
      <w:r w:rsidRPr="0046716F">
        <w:rPr>
          <w:rFonts w:asciiTheme="minorHAnsi" w:hAnsiTheme="minorHAnsi" w:cstheme="minorHAnsi"/>
          <w:spacing w:val="1"/>
          <w:sz w:val="18"/>
        </w:rPr>
        <w:t xml:space="preserve"> </w:t>
      </w:r>
      <w:r w:rsidRPr="0046716F">
        <w:rPr>
          <w:rFonts w:asciiTheme="minorHAnsi" w:hAnsiTheme="minorHAnsi" w:cstheme="minorHAnsi"/>
          <w:sz w:val="18"/>
        </w:rPr>
        <w:t>are invited on or</w:t>
      </w:r>
      <w:r w:rsidRPr="0046716F">
        <w:rPr>
          <w:rFonts w:asciiTheme="minorHAnsi" w:hAnsiTheme="minorHAnsi" w:cstheme="minorHAnsi"/>
          <w:spacing w:val="1"/>
          <w:sz w:val="18"/>
        </w:rPr>
        <w:t xml:space="preserve"> </w:t>
      </w:r>
      <w:r w:rsidRPr="0046716F">
        <w:rPr>
          <w:rFonts w:asciiTheme="minorHAnsi" w:hAnsiTheme="minorHAnsi" w:cstheme="minorHAnsi"/>
          <w:sz w:val="18"/>
        </w:rPr>
        <w:t>after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February</w:t>
      </w:r>
      <w:r w:rsidRPr="0046716F">
        <w:rPr>
          <w:rFonts w:asciiTheme="minorHAnsi" w:hAnsiTheme="minorHAnsi" w:cstheme="minorHAnsi"/>
          <w:sz w:val="18"/>
        </w:rPr>
        <w:t xml:space="preserve"> </w:t>
      </w:r>
      <w:r w:rsidRPr="0046716F">
        <w:rPr>
          <w:rFonts w:asciiTheme="minorHAnsi" w:hAnsiTheme="minorHAnsi" w:cstheme="minorHAnsi"/>
          <w:spacing w:val="-2"/>
          <w:sz w:val="18"/>
        </w:rPr>
        <w:t>1,</w:t>
      </w:r>
      <w:r w:rsidRPr="0046716F">
        <w:rPr>
          <w:rFonts w:asciiTheme="minorHAnsi" w:hAnsiTheme="minorHAnsi" w:cstheme="minorHAnsi"/>
          <w:spacing w:val="49"/>
          <w:sz w:val="18"/>
        </w:rPr>
        <w:t xml:space="preserve"> </w:t>
      </w:r>
      <w:r w:rsidRPr="0046716F">
        <w:rPr>
          <w:rFonts w:asciiTheme="minorHAnsi" w:hAnsiTheme="minorHAnsi" w:cstheme="minorHAnsi"/>
          <w:sz w:val="18"/>
        </w:rPr>
        <w:t>2019,</w:t>
      </w:r>
      <w:r w:rsidRPr="0046716F">
        <w:rPr>
          <w:rFonts w:asciiTheme="minorHAnsi" w:hAnsiTheme="minorHAnsi" w:cstheme="minorHAnsi"/>
          <w:spacing w:val="1"/>
          <w:sz w:val="18"/>
        </w:rPr>
        <w:t xml:space="preserve"> </w:t>
      </w:r>
      <w:r w:rsidRPr="0046716F">
        <w:rPr>
          <w:rFonts w:asciiTheme="minorHAnsi" w:hAnsiTheme="minorHAnsi" w:cstheme="minorHAnsi"/>
          <w:sz w:val="18"/>
        </w:rPr>
        <w:t>the 30-day period begins</w:t>
      </w:r>
      <w:r w:rsidRPr="0046716F">
        <w:rPr>
          <w:rFonts w:asciiTheme="minorHAnsi" w:hAnsiTheme="minorHAnsi" w:cstheme="minorHAnsi"/>
          <w:spacing w:val="2"/>
          <w:sz w:val="18"/>
        </w:rPr>
        <w:t xml:space="preserve"> </w:t>
      </w:r>
      <w:r w:rsidRPr="0046716F">
        <w:rPr>
          <w:rFonts w:asciiTheme="minorHAnsi" w:hAnsiTheme="minorHAnsi" w:cstheme="minorHAnsi"/>
          <w:sz w:val="18"/>
        </w:rPr>
        <w:t>on the date the invitation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extended,</w:t>
      </w:r>
      <w:r w:rsidRPr="0046716F">
        <w:rPr>
          <w:rFonts w:asciiTheme="minorHAnsi" w:hAnsiTheme="minorHAnsi" w:cstheme="minorHAnsi"/>
          <w:spacing w:val="2"/>
          <w:sz w:val="18"/>
        </w:rPr>
        <w:t xml:space="preserve"> </w:t>
      </w:r>
      <w:r w:rsidRPr="0046716F">
        <w:rPr>
          <w:rFonts w:asciiTheme="minorHAnsi" w:hAnsiTheme="minorHAnsi" w:cstheme="minorHAnsi"/>
          <w:sz w:val="18"/>
        </w:rPr>
        <w:t>rather</w:t>
      </w:r>
      <w:r w:rsidRPr="0046716F">
        <w:rPr>
          <w:rFonts w:asciiTheme="minorHAnsi" w:hAnsiTheme="minorHAnsi" w:cstheme="minorHAnsi"/>
          <w:spacing w:val="1"/>
          <w:sz w:val="18"/>
        </w:rPr>
        <w:t xml:space="preserve"> </w:t>
      </w:r>
      <w:r w:rsidRPr="0046716F">
        <w:rPr>
          <w:rFonts w:asciiTheme="minorHAnsi" w:hAnsiTheme="minorHAnsi" w:cstheme="minorHAnsi"/>
          <w:sz w:val="18"/>
        </w:rPr>
        <w:t>than the date the invitation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accepted.</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a</w:t>
      </w:r>
      <w:r w:rsidRPr="0046716F">
        <w:rPr>
          <w:rFonts w:asciiTheme="minorHAnsi" w:hAnsiTheme="minorHAnsi" w:cstheme="minorHAnsi"/>
          <w:spacing w:val="67"/>
          <w:sz w:val="18"/>
        </w:rPr>
        <w:t xml:space="preserve"> </w:t>
      </w:r>
      <w:r w:rsidRPr="0046716F">
        <w:rPr>
          <w:rFonts w:asciiTheme="minorHAnsi" w:hAnsiTheme="minorHAnsi" w:cstheme="minorHAnsi"/>
          <w:sz w:val="18"/>
        </w:rPr>
        <w:t>team withdraws</w:t>
      </w:r>
      <w:r w:rsidRPr="0046716F">
        <w:rPr>
          <w:rFonts w:asciiTheme="minorHAnsi" w:hAnsiTheme="minorHAnsi" w:cstheme="minorHAnsi"/>
          <w:spacing w:val="2"/>
          <w:sz w:val="18"/>
        </w:rPr>
        <w:t xml:space="preserve"> </w:t>
      </w:r>
      <w:r w:rsidRPr="0046716F">
        <w:rPr>
          <w:rFonts w:asciiTheme="minorHAnsi" w:hAnsiTheme="minorHAnsi" w:cstheme="minorHAnsi"/>
          <w:sz w:val="18"/>
        </w:rPr>
        <w:t>after</w:t>
      </w:r>
      <w:r w:rsidRPr="0046716F">
        <w:rPr>
          <w:rFonts w:asciiTheme="minorHAnsi" w:hAnsiTheme="minorHAnsi" w:cstheme="minorHAnsi"/>
          <w:spacing w:val="1"/>
          <w:sz w:val="18"/>
        </w:rPr>
        <w:t xml:space="preserve"> </w:t>
      </w:r>
      <w:r w:rsidRPr="0046716F">
        <w:rPr>
          <w:rFonts w:asciiTheme="minorHAnsi" w:hAnsiTheme="minorHAnsi" w:cstheme="minorHAnsi"/>
          <w:sz w:val="18"/>
        </w:rPr>
        <w:t>April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1, </w:t>
      </w:r>
      <w:r w:rsidRPr="0046716F">
        <w:rPr>
          <w:rFonts w:asciiTheme="minorHAnsi" w:hAnsiTheme="minorHAnsi" w:cstheme="minorHAnsi"/>
          <w:spacing w:val="-2"/>
          <w:sz w:val="18"/>
        </w:rPr>
        <w:t>2019,</w:t>
      </w:r>
      <w:r w:rsidRPr="0046716F">
        <w:rPr>
          <w:rFonts w:asciiTheme="minorHAnsi" w:hAnsiTheme="minorHAnsi" w:cstheme="minorHAnsi"/>
          <w:spacing w:val="1"/>
          <w:sz w:val="18"/>
        </w:rPr>
        <w:t xml:space="preserve"> </w:t>
      </w:r>
      <w:r w:rsidRPr="0046716F">
        <w:rPr>
          <w:rFonts w:asciiTheme="minorHAnsi" w:hAnsiTheme="minorHAnsi" w:cstheme="minorHAnsi"/>
          <w:sz w:val="18"/>
        </w:rPr>
        <w:t>there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no </w:t>
      </w:r>
      <w:r w:rsidRPr="0046716F">
        <w:rPr>
          <w:rFonts w:asciiTheme="minorHAnsi" w:hAnsiTheme="minorHAnsi" w:cstheme="minorHAnsi"/>
          <w:spacing w:val="-2"/>
          <w:sz w:val="18"/>
        </w:rPr>
        <w:t>refund.</w:t>
      </w:r>
    </w:p>
    <w:p w14:paraId="625DDFD1" w14:textId="77777777" w:rsidR="00FB118A" w:rsidRPr="0046716F" w:rsidRDefault="00DA3BD7" w:rsidP="00B6294F">
      <w:pPr>
        <w:pStyle w:val="Heading2"/>
        <w:rPr>
          <w:rFonts w:asciiTheme="minorHAnsi" w:hAnsiTheme="minorHAnsi" w:cstheme="minorHAnsi"/>
          <w:sz w:val="21"/>
        </w:rPr>
      </w:pPr>
      <w:bookmarkStart w:id="165" w:name="_TOC_250005"/>
      <w:r w:rsidRPr="0046716F">
        <w:rPr>
          <w:rFonts w:asciiTheme="minorHAnsi" w:hAnsiTheme="minorHAnsi" w:cstheme="minorHAnsi"/>
          <w:sz w:val="21"/>
        </w:rPr>
        <w:t>ADDITIONAL</w:t>
      </w:r>
      <w:r w:rsidRPr="0046716F">
        <w:rPr>
          <w:rFonts w:asciiTheme="minorHAnsi" w:hAnsiTheme="minorHAnsi" w:cstheme="minorHAnsi"/>
          <w:spacing w:val="-14"/>
          <w:sz w:val="21"/>
        </w:rPr>
        <w:t xml:space="preserve"> </w:t>
      </w:r>
      <w:r w:rsidRPr="0046716F">
        <w:rPr>
          <w:rFonts w:asciiTheme="minorHAnsi" w:hAnsiTheme="minorHAnsi" w:cstheme="minorHAnsi"/>
          <w:sz w:val="21"/>
        </w:rPr>
        <w:t>INFORMATION</w:t>
      </w:r>
      <w:r w:rsidRPr="0046716F">
        <w:rPr>
          <w:rFonts w:asciiTheme="minorHAnsi" w:hAnsiTheme="minorHAnsi" w:cstheme="minorHAnsi"/>
          <w:spacing w:val="-11"/>
          <w:sz w:val="21"/>
        </w:rPr>
        <w:t xml:space="preserve"> </w:t>
      </w:r>
      <w:r w:rsidRPr="0046716F">
        <w:rPr>
          <w:rFonts w:asciiTheme="minorHAnsi" w:hAnsiTheme="minorHAnsi" w:cstheme="minorHAnsi"/>
          <w:spacing w:val="-1"/>
          <w:sz w:val="21"/>
        </w:rPr>
        <w:t>FOR</w:t>
      </w:r>
      <w:r w:rsidRPr="0046716F">
        <w:rPr>
          <w:rFonts w:asciiTheme="minorHAnsi" w:hAnsiTheme="minorHAnsi" w:cstheme="minorHAnsi"/>
          <w:spacing w:val="-12"/>
          <w:sz w:val="21"/>
        </w:rPr>
        <w:t xml:space="preserve"> </w:t>
      </w:r>
      <w:r w:rsidRPr="0046716F">
        <w:rPr>
          <w:rFonts w:asciiTheme="minorHAnsi" w:hAnsiTheme="minorHAnsi" w:cstheme="minorHAnsi"/>
          <w:sz w:val="21"/>
        </w:rPr>
        <w:t>COACHES</w:t>
      </w:r>
      <w:r w:rsidRPr="0046716F">
        <w:rPr>
          <w:rFonts w:asciiTheme="minorHAnsi" w:hAnsiTheme="minorHAnsi" w:cstheme="minorHAnsi"/>
          <w:spacing w:val="-11"/>
          <w:sz w:val="21"/>
        </w:rPr>
        <w:t xml:space="preserve"> </w:t>
      </w:r>
      <w:r w:rsidRPr="0046716F">
        <w:rPr>
          <w:rFonts w:asciiTheme="minorHAnsi" w:hAnsiTheme="minorHAnsi" w:cstheme="minorHAnsi"/>
          <w:sz w:val="21"/>
        </w:rPr>
        <w:t>AND</w:t>
      </w:r>
      <w:r w:rsidRPr="0046716F">
        <w:rPr>
          <w:rFonts w:asciiTheme="minorHAnsi" w:hAnsiTheme="minorHAnsi" w:cstheme="minorHAnsi"/>
          <w:spacing w:val="-12"/>
          <w:sz w:val="21"/>
        </w:rPr>
        <w:t xml:space="preserve"> </w:t>
      </w:r>
      <w:r w:rsidRPr="0046716F">
        <w:rPr>
          <w:rFonts w:asciiTheme="minorHAnsi" w:hAnsiTheme="minorHAnsi" w:cstheme="minorHAnsi"/>
          <w:sz w:val="21"/>
        </w:rPr>
        <w:t>SPECTATORS</w:t>
      </w:r>
      <w:bookmarkEnd w:id="165"/>
    </w:p>
    <w:p w14:paraId="466046F7" w14:textId="77777777" w:rsidR="00FB118A" w:rsidRPr="0046716F" w:rsidRDefault="008127E1" w:rsidP="003F688E">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5E35870E" wp14:editId="468B0F02">
                <wp:extent cx="4590415" cy="6350"/>
                <wp:effectExtent l="8890" t="8890" r="10795" b="3810"/>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31" name="Group 21"/>
                        <wpg:cNvGrpSpPr>
                          <a:grpSpLocks/>
                        </wpg:cNvGrpSpPr>
                        <wpg:grpSpPr bwMode="auto">
                          <a:xfrm>
                            <a:off x="5" y="5"/>
                            <a:ext cx="7220" cy="2"/>
                            <a:chOff x="5" y="5"/>
                            <a:chExt cx="7220" cy="2"/>
                          </a:xfrm>
                        </wpg:grpSpPr>
                        <wps:wsp>
                          <wps:cNvPr id="32" name="Freeform 22"/>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B1D06F" id="Group 20"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">
                <v:group id="Group 21"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2"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768F5D1A" w14:textId="77777777" w:rsidR="00FB118A" w:rsidRPr="0046716F" w:rsidRDefault="00DA3BD7" w:rsidP="00D21D9C">
      <w:pPr>
        <w:pStyle w:val="Bulleted"/>
        <w:rPr>
          <w:rFonts w:asciiTheme="minorHAnsi" w:hAnsiTheme="minorHAnsi" w:cstheme="minorHAnsi"/>
          <w:sz w:val="18"/>
        </w:rPr>
      </w:pPr>
      <w:r w:rsidRPr="0046716F">
        <w:rPr>
          <w:rFonts w:asciiTheme="minorHAnsi" w:hAnsiTheme="minorHAnsi" w:cstheme="minorHAnsi"/>
          <w:sz w:val="18"/>
        </w:rPr>
        <w:t>Weapons,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alcohol,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tobacco </w:t>
      </w:r>
      <w:r w:rsidRPr="0046716F">
        <w:rPr>
          <w:rFonts w:asciiTheme="minorHAnsi" w:hAnsiTheme="minorHAnsi" w:cstheme="minorHAnsi"/>
          <w:spacing w:val="-2"/>
          <w:sz w:val="18"/>
        </w:rPr>
        <w:t>(including</w:t>
      </w:r>
      <w:r w:rsidRPr="0046716F">
        <w:rPr>
          <w:rFonts w:asciiTheme="minorHAnsi" w:hAnsiTheme="minorHAnsi" w:cstheme="minorHAnsi"/>
          <w:sz w:val="18"/>
        </w:rPr>
        <w:t xml:space="preserve"> “vapor”</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“e-cigarettes”), </w:t>
      </w:r>
      <w:r w:rsidRPr="0046716F">
        <w:rPr>
          <w:rFonts w:asciiTheme="minorHAnsi" w:hAnsiTheme="minorHAnsi" w:cstheme="minorHAnsi"/>
          <w:spacing w:val="-2"/>
          <w:sz w:val="18"/>
        </w:rPr>
        <w:t>other</w:t>
      </w:r>
      <w:r w:rsidRPr="0046716F">
        <w:rPr>
          <w:rFonts w:asciiTheme="minorHAnsi" w:hAnsiTheme="minorHAnsi" w:cstheme="minorHAnsi"/>
          <w:spacing w:val="1"/>
          <w:sz w:val="18"/>
        </w:rPr>
        <w:t xml:space="preserve"> </w:t>
      </w:r>
      <w:r w:rsidRPr="0046716F">
        <w:rPr>
          <w:rFonts w:asciiTheme="minorHAnsi" w:hAnsiTheme="minorHAnsi" w:cstheme="minorHAnsi"/>
          <w:sz w:val="18"/>
        </w:rPr>
        <w:t>controlled substances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noise</w:t>
      </w:r>
      <w:r w:rsidRPr="0046716F">
        <w:rPr>
          <w:rFonts w:asciiTheme="minorHAnsi" w:hAnsiTheme="minorHAnsi" w:cstheme="minorHAnsi"/>
          <w:spacing w:val="83"/>
          <w:sz w:val="18"/>
        </w:rPr>
        <w:t xml:space="preserve"> </w:t>
      </w:r>
      <w:r w:rsidRPr="0046716F">
        <w:rPr>
          <w:rFonts w:asciiTheme="minorHAnsi" w:hAnsiTheme="minorHAnsi" w:cstheme="minorHAnsi"/>
          <w:sz w:val="18"/>
        </w:rPr>
        <w:t>makers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allowed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facility.</w:t>
      </w:r>
    </w:p>
    <w:p w14:paraId="74F39372" w14:textId="77777777" w:rsidR="00FB118A" w:rsidRPr="0046716F" w:rsidRDefault="00DA3BD7" w:rsidP="00D21D9C">
      <w:pPr>
        <w:pStyle w:val="Bulleted"/>
        <w:rPr>
          <w:rFonts w:asciiTheme="minorHAnsi" w:hAnsiTheme="minorHAnsi" w:cstheme="minorHAnsi"/>
          <w:sz w:val="18"/>
        </w:rPr>
      </w:pP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trash 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picked up on a</w:t>
      </w:r>
      <w:r w:rsidRPr="0046716F">
        <w:rPr>
          <w:rFonts w:asciiTheme="minorHAnsi" w:hAnsiTheme="minorHAnsi" w:cstheme="minorHAnsi"/>
          <w:spacing w:val="2"/>
          <w:sz w:val="18"/>
        </w:rPr>
        <w:t xml:space="preserve"> </w:t>
      </w:r>
      <w:r w:rsidRPr="0046716F">
        <w:rPr>
          <w:rFonts w:asciiTheme="minorHAnsi" w:hAnsiTheme="minorHAnsi" w:cstheme="minorHAnsi"/>
          <w:sz w:val="18"/>
        </w:rPr>
        <w:t>daily basis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w:t>
      </w:r>
      <w:r w:rsidRPr="0046716F">
        <w:rPr>
          <w:rFonts w:asciiTheme="minorHAnsi" w:hAnsiTheme="minorHAnsi" w:cstheme="minorHAnsi"/>
          <w:spacing w:val="-2"/>
          <w:sz w:val="18"/>
        </w:rPr>
        <w:t>put</w:t>
      </w:r>
      <w:r w:rsidRPr="0046716F">
        <w:rPr>
          <w:rFonts w:asciiTheme="minorHAnsi" w:hAnsiTheme="minorHAnsi" w:cstheme="minorHAnsi"/>
          <w:spacing w:val="1"/>
          <w:sz w:val="18"/>
        </w:rPr>
        <w:t xml:space="preserve"> </w:t>
      </w:r>
      <w:r w:rsidRPr="0046716F">
        <w:rPr>
          <w:rFonts w:asciiTheme="minorHAnsi" w:hAnsiTheme="minorHAnsi" w:cstheme="minorHAnsi"/>
          <w:sz w:val="18"/>
        </w:rPr>
        <w:t>in receptacles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provided.</w:t>
      </w:r>
    </w:p>
    <w:p w14:paraId="3F6C76EC" w14:textId="77777777" w:rsidR="00FB118A" w:rsidRPr="0046716F" w:rsidRDefault="00DA3BD7" w:rsidP="00D21D9C">
      <w:pPr>
        <w:pStyle w:val="Bulleted"/>
        <w:rPr>
          <w:rFonts w:asciiTheme="minorHAnsi" w:hAnsiTheme="minorHAnsi" w:cstheme="minorHAnsi"/>
          <w:sz w:val="18"/>
        </w:rPr>
      </w:pPr>
      <w:r w:rsidRPr="0046716F">
        <w:rPr>
          <w:rFonts w:asciiTheme="minorHAnsi" w:hAnsiTheme="minorHAnsi" w:cstheme="minorHAnsi"/>
          <w:sz w:val="18"/>
        </w:rPr>
        <w:t>Pets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are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allowed on any fields</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common </w:t>
      </w:r>
      <w:r w:rsidRPr="0046716F">
        <w:rPr>
          <w:rFonts w:asciiTheme="minorHAnsi" w:hAnsiTheme="minorHAnsi" w:cstheme="minorHAnsi"/>
          <w:spacing w:val="-2"/>
          <w:sz w:val="18"/>
        </w:rPr>
        <w:t>areas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any</w:t>
      </w:r>
      <w:r w:rsidRPr="0046716F">
        <w:rPr>
          <w:rFonts w:asciiTheme="minorHAnsi" w:hAnsiTheme="minorHAnsi" w:cstheme="minorHAnsi"/>
          <w:sz w:val="18"/>
        </w:rPr>
        <w:t xml:space="preserve"> facilities.</w:t>
      </w:r>
    </w:p>
    <w:p w14:paraId="3F1B14F9" w14:textId="77777777" w:rsidR="00B6294F" w:rsidRPr="0046716F" w:rsidRDefault="00DA3BD7" w:rsidP="00B6294F">
      <w:pPr>
        <w:pStyle w:val="Heading2"/>
        <w:rPr>
          <w:rFonts w:asciiTheme="minorHAnsi" w:hAnsiTheme="minorHAnsi" w:cstheme="minorHAnsi"/>
          <w:sz w:val="21"/>
        </w:rPr>
      </w:pPr>
      <w:bookmarkStart w:id="166" w:name="_TOC_250004"/>
      <w:r w:rsidRPr="0046716F">
        <w:rPr>
          <w:rFonts w:asciiTheme="minorHAnsi" w:hAnsiTheme="minorHAnsi" w:cstheme="minorHAnsi"/>
          <w:spacing w:val="-1"/>
          <w:sz w:val="21"/>
        </w:rPr>
        <w:t>RULES</w:t>
      </w:r>
      <w:r w:rsidRPr="0046716F">
        <w:rPr>
          <w:rFonts w:asciiTheme="minorHAnsi" w:hAnsiTheme="minorHAnsi" w:cstheme="minorHAnsi"/>
          <w:spacing w:val="-28"/>
          <w:sz w:val="21"/>
        </w:rPr>
        <w:t xml:space="preserve"> </w:t>
      </w:r>
      <w:r w:rsidRPr="0046716F">
        <w:rPr>
          <w:rFonts w:asciiTheme="minorHAnsi" w:hAnsiTheme="minorHAnsi" w:cstheme="minorHAnsi"/>
          <w:sz w:val="21"/>
        </w:rPr>
        <w:t>INTERPRETATION</w:t>
      </w:r>
      <w:bookmarkEnd w:id="166"/>
    </w:p>
    <w:p w14:paraId="0D007B1D" w14:textId="77777777" w:rsidR="00B6294F" w:rsidRPr="0046716F" w:rsidRDefault="008127E1" w:rsidP="00D21D9C">
      <w:pPr>
        <w:spacing w:line="20" w:lineRule="atLeast"/>
        <w:ind w:left="294"/>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4D2EE721" wp14:editId="1B65CC09">
                <wp:extent cx="4590415" cy="6350"/>
                <wp:effectExtent l="8890" t="5080" r="10795" b="7620"/>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28" name="Group 18"/>
                        <wpg:cNvGrpSpPr>
                          <a:grpSpLocks/>
                        </wpg:cNvGrpSpPr>
                        <wpg:grpSpPr bwMode="auto">
                          <a:xfrm>
                            <a:off x="5" y="5"/>
                            <a:ext cx="7220" cy="2"/>
                            <a:chOff x="5" y="5"/>
                            <a:chExt cx="7220" cy="2"/>
                          </a:xfrm>
                        </wpg:grpSpPr>
                        <wps:wsp>
                          <wps:cNvPr id="29" name="Freeform 19"/>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2B4F437" id="Group 17"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">
                <v:group id="Group 18"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9"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" path="m,l7219,e" filled="f" strokeweight=".48pt">
                    <v:path arrowok="t" o:connecttype="custom" o:connectlocs="0,0;7219,0" o:connectangles="0,0"/>
                  </v:shape>
                </v:group>
                <w10:anchorlock/>
              </v:group>
            </w:pict>
          </mc:Fallback>
        </mc:AlternateContent>
      </w:r>
    </w:p>
    <w:p w14:paraId="667FB52A" w14:textId="0967115F" w:rsidR="00FB118A" w:rsidRPr="0046716F" w:rsidRDefault="00DA3BD7" w:rsidP="003F688E">
      <w:pPr>
        <w:pStyle w:val="Heading3"/>
        <w:rPr>
          <w:rFonts w:asciiTheme="minorHAnsi" w:hAnsiTheme="minorHAnsi" w:cstheme="minorHAnsi"/>
          <w:sz w:val="18"/>
        </w:rPr>
      </w:pPr>
      <w:r w:rsidRPr="0046716F">
        <w:rPr>
          <w:rFonts w:asciiTheme="minorHAnsi" w:hAnsiTheme="minorHAnsi" w:cstheme="minorHAnsi"/>
          <w:sz w:val="18"/>
        </w:rPr>
        <w:t>The National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Games</w:t>
      </w:r>
      <w:r w:rsidRPr="0046716F">
        <w:rPr>
          <w:rFonts w:asciiTheme="minorHAnsi" w:hAnsiTheme="minorHAnsi" w:cstheme="minorHAnsi"/>
          <w:sz w:val="18"/>
        </w:rPr>
        <w:t xml:space="preserve"> Rules Committee will</w:t>
      </w:r>
      <w:r w:rsidRPr="0046716F">
        <w:rPr>
          <w:rFonts w:asciiTheme="minorHAnsi" w:hAnsiTheme="minorHAnsi" w:cstheme="minorHAnsi"/>
          <w:spacing w:val="1"/>
          <w:sz w:val="18"/>
        </w:rPr>
        <w:t xml:space="preserve"> </w:t>
      </w:r>
      <w:r w:rsidRPr="0046716F">
        <w:rPr>
          <w:rFonts w:asciiTheme="minorHAnsi" w:hAnsiTheme="minorHAnsi" w:cstheme="minorHAnsi"/>
          <w:sz w:val="18"/>
        </w:rPr>
        <w:t>decide any</w:t>
      </w:r>
      <w:r w:rsidRPr="0046716F">
        <w:rPr>
          <w:rFonts w:asciiTheme="minorHAnsi" w:hAnsiTheme="minorHAnsi" w:cstheme="minorHAnsi"/>
          <w:spacing w:val="-3"/>
          <w:sz w:val="18"/>
        </w:rPr>
        <w:t xml:space="preserve"> </w:t>
      </w:r>
      <w:r w:rsidRPr="0046716F">
        <w:rPr>
          <w:rFonts w:asciiTheme="minorHAnsi" w:hAnsiTheme="minorHAnsi" w:cstheme="minorHAnsi"/>
          <w:sz w:val="18"/>
        </w:rPr>
        <w:t>situations or</w:t>
      </w:r>
      <w:r w:rsidRPr="0046716F">
        <w:rPr>
          <w:rFonts w:asciiTheme="minorHAnsi" w:hAnsiTheme="minorHAnsi" w:cstheme="minorHAnsi"/>
          <w:spacing w:val="1"/>
          <w:sz w:val="18"/>
        </w:rPr>
        <w:t xml:space="preserve"> </w:t>
      </w:r>
      <w:r w:rsidRPr="0046716F">
        <w:rPr>
          <w:rFonts w:asciiTheme="minorHAnsi" w:hAnsiTheme="minorHAnsi" w:cstheme="minorHAnsi"/>
          <w:sz w:val="18"/>
        </w:rPr>
        <w:t>subjects not</w:t>
      </w:r>
      <w:r w:rsidRPr="0046716F">
        <w:rPr>
          <w:rFonts w:asciiTheme="minorHAnsi" w:hAnsiTheme="minorHAnsi" w:cstheme="minorHAnsi"/>
          <w:spacing w:val="1"/>
          <w:sz w:val="18"/>
        </w:rPr>
        <w:t xml:space="preserve"> </w:t>
      </w:r>
      <w:r w:rsidRPr="0046716F">
        <w:rPr>
          <w:rFonts w:asciiTheme="minorHAnsi" w:hAnsiTheme="minorHAnsi" w:cstheme="minorHAnsi"/>
          <w:sz w:val="18"/>
        </w:rPr>
        <w:t>covered by</w:t>
      </w:r>
      <w:r w:rsidRPr="0046716F">
        <w:rPr>
          <w:rFonts w:asciiTheme="minorHAnsi" w:hAnsiTheme="minorHAnsi" w:cstheme="minorHAnsi"/>
          <w:spacing w:val="-3"/>
          <w:sz w:val="18"/>
        </w:rPr>
        <w:t xml:space="preserve"> </w:t>
      </w:r>
      <w:r w:rsidRPr="0046716F">
        <w:rPr>
          <w:rFonts w:asciiTheme="minorHAnsi" w:hAnsiTheme="minorHAnsi" w:cstheme="minorHAnsi"/>
          <w:sz w:val="18"/>
        </w:rPr>
        <w:t>the</w:t>
      </w:r>
      <w:r w:rsidRPr="0046716F">
        <w:rPr>
          <w:rFonts w:asciiTheme="minorHAnsi" w:hAnsiTheme="minorHAnsi" w:cstheme="minorHAnsi"/>
          <w:spacing w:val="62"/>
          <w:sz w:val="18"/>
        </w:rPr>
        <w:t xml:space="preserve"> </w:t>
      </w:r>
      <w:r w:rsidRPr="0046716F">
        <w:rPr>
          <w:rFonts w:asciiTheme="minorHAnsi" w:hAnsiTheme="minorHAnsi" w:cstheme="minorHAnsi"/>
          <w:sz w:val="18"/>
        </w:rPr>
        <w:t>aforementioned Rules.</w:t>
      </w:r>
      <w:r w:rsidRPr="0046716F">
        <w:rPr>
          <w:rFonts w:asciiTheme="minorHAnsi" w:hAnsiTheme="minorHAnsi" w:cstheme="minorHAnsi"/>
          <w:spacing w:val="1"/>
          <w:sz w:val="18"/>
        </w:rPr>
        <w:t xml:space="preserve"> </w:t>
      </w:r>
      <w:r w:rsidRPr="0046716F">
        <w:rPr>
          <w:rFonts w:asciiTheme="minorHAnsi" w:hAnsiTheme="minorHAnsi" w:cstheme="minorHAnsi"/>
          <w:sz w:val="18"/>
        </w:rPr>
        <w:t>The National</w:t>
      </w:r>
      <w:r w:rsidRPr="0046716F">
        <w:rPr>
          <w:rFonts w:asciiTheme="minorHAnsi" w:hAnsiTheme="minorHAnsi" w:cstheme="minorHAnsi"/>
          <w:spacing w:val="1"/>
          <w:sz w:val="18"/>
        </w:rPr>
        <w:t xml:space="preserve"> </w:t>
      </w:r>
      <w:r w:rsidR="00924A89" w:rsidRPr="0046716F">
        <w:rPr>
          <w:rFonts w:asciiTheme="minorHAnsi" w:hAnsiTheme="minorHAnsi" w:cstheme="minorHAnsi"/>
          <w:sz w:val="18"/>
        </w:rPr>
        <w:t>Board of Directors</w:t>
      </w:r>
      <w:r w:rsidRPr="0046716F">
        <w:rPr>
          <w:rFonts w:asciiTheme="minorHAnsi" w:hAnsiTheme="minorHAnsi" w:cstheme="minorHAnsi"/>
          <w:sz w:val="18"/>
        </w:rPr>
        <w:t xml:space="preserve"> reserves the right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change </w:t>
      </w:r>
      <w:r w:rsidR="00924A89" w:rsidRPr="0046716F">
        <w:rPr>
          <w:rFonts w:asciiTheme="minorHAnsi" w:hAnsiTheme="minorHAnsi" w:cstheme="minorHAnsi"/>
          <w:spacing w:val="-2"/>
          <w:sz w:val="18"/>
        </w:rPr>
        <w:t>these rules</w:t>
      </w:r>
      <w:r w:rsidRPr="0046716F">
        <w:rPr>
          <w:rFonts w:asciiTheme="minorHAnsi" w:hAnsiTheme="minorHAnsi" w:cstheme="minorHAnsi"/>
          <w:spacing w:val="1"/>
          <w:sz w:val="18"/>
        </w:rPr>
        <w:t xml:space="preserve"> </w:t>
      </w:r>
      <w:r w:rsidRPr="0046716F">
        <w:rPr>
          <w:rFonts w:asciiTheme="minorHAnsi" w:hAnsiTheme="minorHAnsi" w:cstheme="minorHAnsi"/>
          <w:sz w:val="18"/>
        </w:rPr>
        <w:t>to</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the National </w:t>
      </w:r>
      <w:r w:rsidRPr="0046716F">
        <w:rPr>
          <w:rFonts w:asciiTheme="minorHAnsi" w:hAnsiTheme="minorHAnsi" w:cstheme="minorHAnsi"/>
          <w:spacing w:val="-2"/>
          <w:sz w:val="18"/>
        </w:rPr>
        <w:t>Games</w:t>
      </w:r>
      <w:r w:rsidRPr="0046716F">
        <w:rPr>
          <w:rFonts w:asciiTheme="minorHAnsi" w:hAnsiTheme="minorHAnsi" w:cstheme="minorHAnsi"/>
          <w:sz w:val="18"/>
        </w:rPr>
        <w:t xml:space="preserve"> with notice to all</w:t>
      </w:r>
      <w:r w:rsidRPr="0046716F">
        <w:rPr>
          <w:rFonts w:asciiTheme="minorHAnsi" w:hAnsiTheme="minorHAnsi" w:cstheme="minorHAnsi"/>
          <w:spacing w:val="1"/>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and team members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event.</w:t>
      </w:r>
    </w:p>
    <w:p w14:paraId="4C55FDD9" w14:textId="1D8DB75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Questions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about</w:t>
      </w:r>
      <w:r w:rsidRPr="0046716F">
        <w:rPr>
          <w:rFonts w:asciiTheme="minorHAnsi" w:hAnsiTheme="minorHAnsi" w:cstheme="minorHAnsi"/>
          <w:spacing w:val="1"/>
          <w:sz w:val="18"/>
        </w:rPr>
        <w:t xml:space="preserve"> </w:t>
      </w:r>
      <w:r w:rsidRPr="0046716F">
        <w:rPr>
          <w:rFonts w:asciiTheme="minorHAnsi" w:hAnsiTheme="minorHAnsi" w:cstheme="minorHAnsi"/>
          <w:sz w:val="18"/>
        </w:rPr>
        <w:t>these Rules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should be addressed to </w:t>
      </w:r>
      <w:hyperlink r:id="rId27" w:history="1">
        <w:r w:rsidR="005F47CE" w:rsidRPr="00D41E02">
          <w:rPr>
            <w:rStyle w:val="Hyperlink"/>
            <w:rFonts w:asciiTheme="minorHAnsi" w:hAnsiTheme="minorHAnsi" w:cstheme="minorHAnsi"/>
            <w:sz w:val="18"/>
          </w:rPr>
          <w:t>NationalGames@ayso.org.</w:t>
        </w:r>
      </w:hyperlink>
    </w:p>
    <w:p w14:paraId="19F855C3" w14:textId="77777777" w:rsidR="00FB118A" w:rsidRPr="0046716F" w:rsidRDefault="00DA3BD7" w:rsidP="00B6294F">
      <w:pPr>
        <w:pStyle w:val="Heading2"/>
        <w:rPr>
          <w:rFonts w:asciiTheme="minorHAnsi" w:hAnsiTheme="minorHAnsi" w:cstheme="minorHAnsi"/>
          <w:sz w:val="21"/>
        </w:rPr>
      </w:pPr>
      <w:bookmarkStart w:id="167" w:name="_TOC_250003"/>
      <w:r w:rsidRPr="0046716F">
        <w:rPr>
          <w:rFonts w:asciiTheme="minorHAnsi" w:hAnsiTheme="minorHAnsi" w:cstheme="minorHAnsi"/>
          <w:sz w:val="21"/>
        </w:rPr>
        <w:t>HEADING</w:t>
      </w:r>
      <w:r w:rsidRPr="0046716F">
        <w:rPr>
          <w:rFonts w:asciiTheme="minorHAnsi" w:hAnsiTheme="minorHAnsi" w:cstheme="minorHAnsi"/>
          <w:spacing w:val="-11"/>
          <w:sz w:val="21"/>
        </w:rPr>
        <w:t xml:space="preserve"> </w:t>
      </w:r>
      <w:r w:rsidRPr="0046716F">
        <w:rPr>
          <w:rFonts w:asciiTheme="minorHAnsi" w:hAnsiTheme="minorHAnsi" w:cstheme="minorHAnsi"/>
          <w:spacing w:val="-1"/>
          <w:sz w:val="21"/>
        </w:rPr>
        <w:t>THE</w:t>
      </w:r>
      <w:r w:rsidRPr="0046716F">
        <w:rPr>
          <w:rFonts w:asciiTheme="minorHAnsi" w:hAnsiTheme="minorHAnsi" w:cstheme="minorHAnsi"/>
          <w:spacing w:val="-10"/>
          <w:sz w:val="21"/>
        </w:rPr>
        <w:t xml:space="preserve"> </w:t>
      </w:r>
      <w:r w:rsidRPr="0046716F">
        <w:rPr>
          <w:rFonts w:asciiTheme="minorHAnsi" w:hAnsiTheme="minorHAnsi" w:cstheme="minorHAnsi"/>
          <w:sz w:val="21"/>
        </w:rPr>
        <w:t>BALL</w:t>
      </w:r>
      <w:bookmarkEnd w:id="167"/>
    </w:p>
    <w:p w14:paraId="66FECAD7" w14:textId="77777777" w:rsidR="00FB118A" w:rsidRPr="0046716F" w:rsidRDefault="008127E1" w:rsidP="003F688E">
      <w:pPr>
        <w:spacing w:line="20" w:lineRule="atLeast"/>
        <w:ind w:left="318"/>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2393C776" wp14:editId="7757C850">
                <wp:extent cx="4590415" cy="6350"/>
                <wp:effectExtent l="5080" t="8255" r="5080" b="4445"/>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25" name="Group 15"/>
                        <wpg:cNvGrpSpPr>
                          <a:grpSpLocks/>
                        </wpg:cNvGrpSpPr>
                        <wpg:grpSpPr bwMode="auto">
                          <a:xfrm>
                            <a:off x="5" y="5"/>
                            <a:ext cx="7220" cy="2"/>
                            <a:chOff x="5" y="5"/>
                            <a:chExt cx="7220" cy="2"/>
                          </a:xfrm>
                        </wpg:grpSpPr>
                        <wps:wsp>
                          <wps:cNvPr id="26" name="Freeform 16"/>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BC1B9ED" id="Group 14"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K6kdcmDAwAA1QgAAA4AAAAAAAAAAAAAAAAALgIAAGRycy9l&#10;Mm9Eb2MueG1sUEsBAi0AFAAGAAgAAAAhABAGikXbAAAAAwEAAA8AAAAAAAAAAAAAAAAA3QUAAGRy&#10;cy9kb3ducmV2LnhtbFBLBQYAAAAABAAEAPMAAADlBgAAAAA=&#10;">
                <v:group id="Group 15"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16"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" path="m,l7219,e" filled="f" strokeweight=".48pt">
                    <v:path arrowok="t" o:connecttype="custom" o:connectlocs="0,0;7219,0" o:connectangles="0,0"/>
                  </v:shape>
                </v:group>
                <w10:anchorlock/>
              </v:group>
            </w:pict>
          </mc:Fallback>
        </mc:AlternateContent>
      </w:r>
    </w:p>
    <w:p w14:paraId="57B8925D" w14:textId="2C444169" w:rsidR="00FB118A" w:rsidRPr="00552408" w:rsidRDefault="00DA3BD7" w:rsidP="003F688E">
      <w:pPr>
        <w:pStyle w:val="BodyText"/>
        <w:rPr>
          <w:rFonts w:asciiTheme="minorHAnsi" w:hAnsiTheme="minorHAnsi" w:cstheme="minorHAnsi"/>
          <w:sz w:val="18"/>
        </w:rPr>
      </w:pPr>
      <w:r w:rsidRPr="00552408">
        <w:rPr>
          <w:rFonts w:asciiTheme="minorHAnsi" w:hAnsiTheme="minorHAnsi" w:cstheme="minorHAnsi"/>
          <w:sz w:val="18"/>
        </w:rPr>
        <w:t>Consistent</w:t>
      </w:r>
      <w:r w:rsidRPr="00552408">
        <w:rPr>
          <w:rFonts w:asciiTheme="minorHAnsi" w:hAnsiTheme="minorHAnsi" w:cstheme="minorHAnsi"/>
          <w:spacing w:val="1"/>
          <w:sz w:val="18"/>
        </w:rPr>
        <w:t xml:space="preserve"> </w:t>
      </w:r>
      <w:r w:rsidR="00552408">
        <w:rPr>
          <w:rFonts w:asciiTheme="minorHAnsi" w:hAnsiTheme="minorHAnsi" w:cstheme="minorHAnsi"/>
          <w:sz w:val="18"/>
        </w:rPr>
        <w:t>with the U</w:t>
      </w:r>
      <w:r w:rsidRPr="00552408">
        <w:rPr>
          <w:rFonts w:asciiTheme="minorHAnsi" w:hAnsiTheme="minorHAnsi" w:cstheme="minorHAnsi"/>
          <w:sz w:val="18"/>
        </w:rPr>
        <w:t>S</w:t>
      </w:r>
      <w:r w:rsidRPr="00552408">
        <w:rPr>
          <w:rFonts w:asciiTheme="minorHAnsi" w:hAnsiTheme="minorHAnsi" w:cstheme="minorHAnsi"/>
          <w:spacing w:val="1"/>
          <w:sz w:val="18"/>
        </w:rPr>
        <w:t xml:space="preserve"> </w:t>
      </w:r>
      <w:r w:rsidRPr="00552408">
        <w:rPr>
          <w:rFonts w:asciiTheme="minorHAnsi" w:hAnsiTheme="minorHAnsi" w:cstheme="minorHAnsi"/>
          <w:sz w:val="18"/>
        </w:rPr>
        <w:t xml:space="preserve">Soccer </w:t>
      </w:r>
      <w:del w:id="168" w:author="Mike Hoyer" w:date="2018-08-14T18:07:00Z">
        <w:r w:rsidRPr="00552408" w:rsidDel="00552408">
          <w:rPr>
            <w:rFonts w:asciiTheme="minorHAnsi" w:hAnsiTheme="minorHAnsi" w:cstheme="minorHAnsi"/>
            <w:sz w:val="18"/>
          </w:rPr>
          <w:delText>mandates</w:delText>
        </w:r>
        <w:r w:rsidRPr="00552408" w:rsidDel="00552408">
          <w:rPr>
            <w:rFonts w:asciiTheme="minorHAnsi" w:hAnsiTheme="minorHAnsi" w:cstheme="minorHAnsi"/>
            <w:spacing w:val="2"/>
            <w:sz w:val="18"/>
          </w:rPr>
          <w:delText xml:space="preserve"> </w:delText>
        </w:r>
      </w:del>
      <w:ins w:id="169" w:author="Mike Hoyer" w:date="2018-08-14T18:07:00Z">
        <w:r w:rsidR="00552408">
          <w:rPr>
            <w:rFonts w:asciiTheme="minorHAnsi" w:hAnsiTheme="minorHAnsi" w:cstheme="minorHAnsi"/>
            <w:sz w:val="18"/>
          </w:rPr>
          <w:t xml:space="preserve">Player Development </w:t>
        </w:r>
        <w:proofErr w:type="spellStart"/>
        <w:r w:rsidR="00552408">
          <w:rPr>
            <w:rFonts w:asciiTheme="minorHAnsi" w:hAnsiTheme="minorHAnsi" w:cstheme="minorHAnsi"/>
            <w:sz w:val="18"/>
          </w:rPr>
          <w:t>Intiatives</w:t>
        </w:r>
        <w:proofErr w:type="spellEnd"/>
        <w:r w:rsidR="00552408">
          <w:rPr>
            <w:rFonts w:asciiTheme="minorHAnsi" w:hAnsiTheme="minorHAnsi" w:cstheme="minorHAnsi"/>
            <w:sz w:val="18"/>
          </w:rPr>
          <w:t xml:space="preserve"> and AYSO National Rules and Regulations, </w:t>
        </w:r>
      </w:ins>
      <w:del w:id="170" w:author="Mike Hoyer" w:date="2018-08-14T18:07:00Z">
        <w:r w:rsidRPr="00552408" w:rsidDel="00552408">
          <w:rPr>
            <w:rFonts w:asciiTheme="minorHAnsi" w:hAnsiTheme="minorHAnsi" w:cstheme="minorHAnsi"/>
            <w:sz w:val="18"/>
          </w:rPr>
          <w:delText>on heading the ball,</w:delText>
        </w:r>
        <w:r w:rsidRPr="00552408" w:rsidDel="00552408">
          <w:rPr>
            <w:rFonts w:asciiTheme="minorHAnsi" w:hAnsiTheme="minorHAnsi" w:cstheme="minorHAnsi"/>
            <w:spacing w:val="1"/>
            <w:sz w:val="18"/>
          </w:rPr>
          <w:delText xml:space="preserve"> </w:delText>
        </w:r>
      </w:del>
      <w:r w:rsidRPr="00552408">
        <w:rPr>
          <w:rFonts w:asciiTheme="minorHAnsi" w:hAnsiTheme="minorHAnsi" w:cstheme="minorHAnsi"/>
          <w:sz w:val="18"/>
        </w:rPr>
        <w:t>heading is</w:t>
      </w:r>
      <w:r w:rsidRPr="00552408">
        <w:rPr>
          <w:rFonts w:asciiTheme="minorHAnsi" w:hAnsiTheme="minorHAnsi" w:cstheme="minorHAnsi"/>
          <w:spacing w:val="2"/>
          <w:sz w:val="18"/>
        </w:rPr>
        <w:t xml:space="preserve"> </w:t>
      </w:r>
      <w:r w:rsidRPr="00552408">
        <w:rPr>
          <w:rFonts w:asciiTheme="minorHAnsi" w:hAnsiTheme="minorHAnsi" w:cstheme="minorHAnsi"/>
          <w:spacing w:val="-2"/>
          <w:sz w:val="18"/>
        </w:rPr>
        <w:t>banned</w:t>
      </w:r>
      <w:r w:rsidRPr="00552408">
        <w:rPr>
          <w:rFonts w:asciiTheme="minorHAnsi" w:hAnsiTheme="minorHAnsi" w:cstheme="minorHAnsi"/>
          <w:sz w:val="18"/>
        </w:rPr>
        <w:t xml:space="preserve"> for</w:t>
      </w:r>
      <w:r w:rsidRPr="00552408">
        <w:rPr>
          <w:rFonts w:asciiTheme="minorHAnsi" w:hAnsiTheme="minorHAnsi" w:cstheme="minorHAnsi"/>
          <w:spacing w:val="1"/>
          <w:sz w:val="18"/>
        </w:rPr>
        <w:t xml:space="preserve"> </w:t>
      </w:r>
      <w:r w:rsidRPr="00552408">
        <w:rPr>
          <w:rFonts w:asciiTheme="minorHAnsi" w:hAnsiTheme="minorHAnsi" w:cstheme="minorHAnsi"/>
          <w:sz w:val="18"/>
        </w:rPr>
        <w:t>all</w:t>
      </w:r>
      <w:r w:rsidRPr="00552408">
        <w:rPr>
          <w:rFonts w:asciiTheme="minorHAnsi" w:hAnsiTheme="minorHAnsi" w:cstheme="minorHAnsi"/>
          <w:spacing w:val="1"/>
          <w:sz w:val="18"/>
        </w:rPr>
        <w:t xml:space="preserve"> </w:t>
      </w:r>
      <w:r w:rsidRPr="00552408">
        <w:rPr>
          <w:rFonts w:asciiTheme="minorHAnsi" w:hAnsiTheme="minorHAnsi" w:cstheme="minorHAnsi"/>
          <w:sz w:val="18"/>
        </w:rPr>
        <w:t>division</w:t>
      </w:r>
      <w:r w:rsidRPr="00552408">
        <w:rPr>
          <w:rFonts w:asciiTheme="minorHAnsi" w:hAnsiTheme="minorHAnsi" w:cstheme="minorHAnsi"/>
          <w:spacing w:val="-3"/>
          <w:sz w:val="18"/>
        </w:rPr>
        <w:t xml:space="preserve"> </w:t>
      </w:r>
      <w:r w:rsidRPr="00552408">
        <w:rPr>
          <w:rFonts w:asciiTheme="minorHAnsi" w:hAnsiTheme="minorHAnsi" w:cstheme="minorHAnsi"/>
          <w:spacing w:val="-2"/>
          <w:sz w:val="18"/>
        </w:rPr>
        <w:t>players</w:t>
      </w:r>
      <w:r w:rsidRPr="00552408">
        <w:rPr>
          <w:rFonts w:asciiTheme="minorHAnsi" w:hAnsiTheme="minorHAnsi" w:cstheme="minorHAnsi"/>
          <w:spacing w:val="2"/>
          <w:sz w:val="18"/>
        </w:rPr>
        <w:t xml:space="preserve"> </w:t>
      </w:r>
      <w:r w:rsidR="00B6294F" w:rsidRPr="00552408">
        <w:rPr>
          <w:rFonts w:asciiTheme="minorHAnsi" w:hAnsiTheme="minorHAnsi" w:cstheme="minorHAnsi"/>
          <w:sz w:val="18"/>
        </w:rPr>
        <w:t>11</w:t>
      </w:r>
      <w:r w:rsidR="00D21D9C" w:rsidRPr="00552408">
        <w:rPr>
          <w:rFonts w:asciiTheme="minorHAnsi" w:hAnsiTheme="minorHAnsi" w:cstheme="minorHAnsi"/>
          <w:sz w:val="18"/>
        </w:rPr>
        <w:t>U</w:t>
      </w:r>
      <w:r w:rsidR="00B6294F" w:rsidRPr="00552408">
        <w:rPr>
          <w:rFonts w:asciiTheme="minorHAnsi" w:hAnsiTheme="minorHAnsi" w:cstheme="minorHAnsi"/>
          <w:sz w:val="18"/>
        </w:rPr>
        <w:t xml:space="preserve"> (</w:t>
      </w:r>
      <w:r w:rsidRPr="00552408">
        <w:rPr>
          <w:rFonts w:asciiTheme="minorHAnsi" w:hAnsiTheme="minorHAnsi" w:cstheme="minorHAnsi"/>
          <w:sz w:val="18"/>
        </w:rPr>
        <w:t>12</w:t>
      </w:r>
      <w:r w:rsidR="00B6294F" w:rsidRPr="00552408">
        <w:rPr>
          <w:rFonts w:asciiTheme="minorHAnsi" w:hAnsiTheme="minorHAnsi" w:cstheme="minorHAnsi"/>
          <w:sz w:val="18"/>
        </w:rPr>
        <w:t>U</w:t>
      </w:r>
      <w:r w:rsidRPr="00552408">
        <w:rPr>
          <w:rFonts w:asciiTheme="minorHAnsi" w:hAnsiTheme="minorHAnsi" w:cstheme="minorHAnsi"/>
          <w:sz w:val="18"/>
        </w:rPr>
        <w:t xml:space="preserve"> and </w:t>
      </w:r>
      <w:r w:rsidRPr="00552408">
        <w:rPr>
          <w:rFonts w:asciiTheme="minorHAnsi" w:hAnsiTheme="minorHAnsi" w:cstheme="minorHAnsi"/>
          <w:spacing w:val="-2"/>
          <w:sz w:val="18"/>
        </w:rPr>
        <w:t>below</w:t>
      </w:r>
      <w:r w:rsidRPr="00552408">
        <w:rPr>
          <w:rFonts w:asciiTheme="minorHAnsi" w:hAnsiTheme="minorHAnsi" w:cstheme="minorHAnsi"/>
          <w:sz w:val="18"/>
        </w:rPr>
        <w:t xml:space="preserve"> for</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programs</w:t>
      </w:r>
      <w:r w:rsidRPr="00552408">
        <w:rPr>
          <w:rFonts w:asciiTheme="minorHAnsi" w:hAnsiTheme="minorHAnsi" w:cstheme="minorHAnsi"/>
          <w:spacing w:val="2"/>
          <w:sz w:val="18"/>
        </w:rPr>
        <w:t xml:space="preserve"> </w:t>
      </w:r>
      <w:r w:rsidRPr="00552408">
        <w:rPr>
          <w:rFonts w:asciiTheme="minorHAnsi" w:hAnsiTheme="minorHAnsi" w:cstheme="minorHAnsi"/>
          <w:sz w:val="18"/>
        </w:rPr>
        <w:t>without</w:t>
      </w:r>
      <w:r w:rsidRPr="00552408">
        <w:rPr>
          <w:rFonts w:asciiTheme="minorHAnsi" w:hAnsiTheme="minorHAnsi" w:cstheme="minorHAnsi"/>
          <w:spacing w:val="1"/>
          <w:sz w:val="18"/>
        </w:rPr>
        <w:t xml:space="preserve"> </w:t>
      </w:r>
      <w:r w:rsidRPr="00552408">
        <w:rPr>
          <w:rFonts w:asciiTheme="minorHAnsi" w:hAnsiTheme="minorHAnsi" w:cstheme="minorHAnsi"/>
          <w:sz w:val="18"/>
        </w:rPr>
        <w:t xml:space="preserve">single </w:t>
      </w:r>
      <w:r w:rsidRPr="00552408">
        <w:rPr>
          <w:rFonts w:asciiTheme="minorHAnsi" w:hAnsiTheme="minorHAnsi" w:cstheme="minorHAnsi"/>
          <w:spacing w:val="-2"/>
          <w:sz w:val="18"/>
        </w:rPr>
        <w:t>age</w:t>
      </w:r>
      <w:r w:rsidRPr="00552408">
        <w:rPr>
          <w:rFonts w:asciiTheme="minorHAnsi" w:hAnsiTheme="minorHAnsi" w:cstheme="minorHAnsi"/>
          <w:sz w:val="18"/>
        </w:rPr>
        <w:t xml:space="preserve"> divisions)</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and</w:t>
      </w:r>
      <w:r w:rsidRPr="00552408">
        <w:rPr>
          <w:rFonts w:asciiTheme="minorHAnsi" w:hAnsiTheme="minorHAnsi" w:cstheme="minorHAnsi"/>
          <w:sz w:val="18"/>
        </w:rPr>
        <w:t xml:space="preserve"> below in both practices</w:t>
      </w:r>
      <w:r w:rsidRPr="00552408">
        <w:rPr>
          <w:rFonts w:asciiTheme="minorHAnsi" w:hAnsiTheme="minorHAnsi" w:cstheme="minorHAnsi"/>
          <w:spacing w:val="2"/>
          <w:sz w:val="18"/>
        </w:rPr>
        <w:t xml:space="preserve"> </w:t>
      </w:r>
      <w:r w:rsidRPr="00552408">
        <w:rPr>
          <w:rFonts w:asciiTheme="minorHAnsi" w:hAnsiTheme="minorHAnsi" w:cstheme="minorHAnsi"/>
          <w:spacing w:val="-2"/>
          <w:sz w:val="18"/>
        </w:rPr>
        <w:t>and</w:t>
      </w:r>
      <w:r w:rsidRPr="00552408">
        <w:rPr>
          <w:rFonts w:asciiTheme="minorHAnsi" w:hAnsiTheme="minorHAnsi" w:cstheme="minorHAnsi"/>
          <w:sz w:val="18"/>
        </w:rPr>
        <w:t xml:space="preserve"> games.</w:t>
      </w:r>
      <w:ins w:id="171" w:author="Mike Hoyer" w:date="2018-08-14T18:08:00Z">
        <w:r w:rsidR="00A36C62">
          <w:rPr>
            <w:rFonts w:asciiTheme="minorHAnsi" w:hAnsiTheme="minorHAnsi" w:cstheme="minorHAnsi"/>
            <w:sz w:val="18"/>
          </w:rPr>
          <w:t xml:space="preserve">  No player aged ten or younger is to head the ball, no matter which division in which they participate.</w:t>
        </w:r>
      </w:ins>
    </w:p>
    <w:p w14:paraId="5ED3E814" w14:textId="77777777" w:rsidR="00FB118A" w:rsidRPr="00D41E02" w:rsidRDefault="00DA3BD7" w:rsidP="003F688E">
      <w:pPr>
        <w:pStyle w:val="BodyText"/>
        <w:rPr>
          <w:rFonts w:asciiTheme="minorHAnsi" w:hAnsiTheme="minorHAnsi" w:cstheme="minorHAnsi"/>
          <w:sz w:val="18"/>
        </w:rPr>
      </w:pPr>
      <w:r w:rsidRPr="00552408">
        <w:rPr>
          <w:rFonts w:asciiTheme="minorHAnsi" w:hAnsiTheme="minorHAnsi" w:cstheme="minorHAnsi"/>
          <w:sz w:val="18"/>
        </w:rPr>
        <w:lastRenderedPageBreak/>
        <w:t>Heading for</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players</w:t>
      </w:r>
      <w:r w:rsidRPr="00552408">
        <w:rPr>
          <w:rFonts w:asciiTheme="minorHAnsi" w:hAnsiTheme="minorHAnsi" w:cstheme="minorHAnsi"/>
          <w:spacing w:val="2"/>
          <w:sz w:val="18"/>
        </w:rPr>
        <w:t xml:space="preserve"> </w:t>
      </w:r>
      <w:r w:rsidRPr="00552408">
        <w:rPr>
          <w:rFonts w:asciiTheme="minorHAnsi" w:hAnsiTheme="minorHAnsi" w:cstheme="minorHAnsi"/>
          <w:sz w:val="18"/>
        </w:rPr>
        <w:t xml:space="preserve">in </w:t>
      </w:r>
      <w:r w:rsidR="00001BE5" w:rsidRPr="00552408">
        <w:rPr>
          <w:rFonts w:asciiTheme="minorHAnsi" w:hAnsiTheme="minorHAnsi" w:cstheme="minorHAnsi"/>
          <w:sz w:val="18"/>
        </w:rPr>
        <w:t>14U</w:t>
      </w:r>
      <w:r w:rsidRPr="00552408">
        <w:rPr>
          <w:rFonts w:asciiTheme="minorHAnsi" w:hAnsiTheme="minorHAnsi" w:cstheme="minorHAnsi"/>
          <w:sz w:val="18"/>
        </w:rPr>
        <w:t xml:space="preserve"> is</w:t>
      </w:r>
      <w:r w:rsidRPr="00552408">
        <w:rPr>
          <w:rFonts w:asciiTheme="minorHAnsi" w:hAnsiTheme="minorHAnsi" w:cstheme="minorHAnsi"/>
          <w:spacing w:val="2"/>
          <w:sz w:val="18"/>
        </w:rPr>
        <w:t xml:space="preserve"> </w:t>
      </w:r>
      <w:r w:rsidRPr="00552408">
        <w:rPr>
          <w:rFonts w:asciiTheme="minorHAnsi" w:hAnsiTheme="minorHAnsi" w:cstheme="minorHAnsi"/>
          <w:sz w:val="18"/>
        </w:rPr>
        <w:t>limited to a maximum of</w:t>
      </w:r>
      <w:r w:rsidRPr="00552408">
        <w:rPr>
          <w:rFonts w:asciiTheme="minorHAnsi" w:hAnsiTheme="minorHAnsi" w:cstheme="minorHAnsi"/>
          <w:spacing w:val="1"/>
          <w:sz w:val="18"/>
        </w:rPr>
        <w:t xml:space="preserve"> </w:t>
      </w:r>
      <w:r w:rsidRPr="00552408">
        <w:rPr>
          <w:rFonts w:asciiTheme="minorHAnsi" w:hAnsiTheme="minorHAnsi" w:cstheme="minorHAnsi"/>
          <w:sz w:val="18"/>
        </w:rPr>
        <w:t>thirty (30)</w:t>
      </w:r>
      <w:r w:rsidRPr="00552408">
        <w:rPr>
          <w:rFonts w:asciiTheme="minorHAnsi" w:hAnsiTheme="minorHAnsi" w:cstheme="minorHAnsi"/>
          <w:spacing w:val="1"/>
          <w:sz w:val="18"/>
        </w:rPr>
        <w:t xml:space="preserve"> </w:t>
      </w:r>
      <w:r w:rsidRPr="00552408">
        <w:rPr>
          <w:rFonts w:asciiTheme="minorHAnsi" w:hAnsiTheme="minorHAnsi" w:cstheme="minorHAnsi"/>
          <w:sz w:val="18"/>
        </w:rPr>
        <w:t>minutes</w:t>
      </w:r>
      <w:r w:rsidRPr="00552408">
        <w:rPr>
          <w:rFonts w:asciiTheme="minorHAnsi" w:hAnsiTheme="minorHAnsi" w:cstheme="minorHAnsi"/>
          <w:spacing w:val="2"/>
          <w:sz w:val="18"/>
        </w:rPr>
        <w:t xml:space="preserve"> </w:t>
      </w:r>
      <w:r w:rsidRPr="00552408">
        <w:rPr>
          <w:rFonts w:asciiTheme="minorHAnsi" w:hAnsiTheme="minorHAnsi" w:cstheme="minorHAnsi"/>
          <w:spacing w:val="-2"/>
          <w:sz w:val="18"/>
        </w:rPr>
        <w:t>per</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week</w:t>
      </w:r>
      <w:r w:rsidRPr="00552408">
        <w:rPr>
          <w:rFonts w:asciiTheme="minorHAnsi" w:hAnsiTheme="minorHAnsi" w:cstheme="minorHAnsi"/>
          <w:spacing w:val="2"/>
          <w:sz w:val="18"/>
        </w:rPr>
        <w:t xml:space="preserve"> </w:t>
      </w:r>
      <w:r w:rsidRPr="00552408">
        <w:rPr>
          <w:rFonts w:asciiTheme="minorHAnsi" w:hAnsiTheme="minorHAnsi" w:cstheme="minorHAnsi"/>
          <w:sz w:val="18"/>
        </w:rPr>
        <w:t xml:space="preserve">with no </w:t>
      </w:r>
      <w:r w:rsidRPr="00552408">
        <w:rPr>
          <w:rFonts w:asciiTheme="minorHAnsi" w:hAnsiTheme="minorHAnsi" w:cstheme="minorHAnsi"/>
          <w:spacing w:val="-2"/>
          <w:sz w:val="18"/>
        </w:rPr>
        <w:t>more</w:t>
      </w:r>
      <w:r w:rsidRPr="00552408">
        <w:rPr>
          <w:rFonts w:asciiTheme="minorHAnsi" w:hAnsiTheme="minorHAnsi" w:cstheme="minorHAnsi"/>
          <w:sz w:val="18"/>
        </w:rPr>
        <w:t xml:space="preserve"> than 15-20</w:t>
      </w:r>
      <w:r w:rsidRPr="00552408">
        <w:rPr>
          <w:rFonts w:asciiTheme="minorHAnsi" w:hAnsiTheme="minorHAnsi" w:cstheme="minorHAnsi"/>
          <w:spacing w:val="55"/>
          <w:sz w:val="18"/>
        </w:rPr>
        <w:t xml:space="preserve"> </w:t>
      </w:r>
      <w:r w:rsidRPr="00552408">
        <w:rPr>
          <w:rFonts w:asciiTheme="minorHAnsi" w:hAnsiTheme="minorHAnsi" w:cstheme="minorHAnsi"/>
          <w:sz w:val="18"/>
        </w:rPr>
        <w:t>headers,</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per</w:t>
      </w:r>
      <w:r w:rsidRPr="00552408">
        <w:rPr>
          <w:rFonts w:asciiTheme="minorHAnsi" w:hAnsiTheme="minorHAnsi" w:cstheme="minorHAnsi"/>
          <w:spacing w:val="1"/>
          <w:sz w:val="18"/>
        </w:rPr>
        <w:t xml:space="preserve"> </w:t>
      </w:r>
      <w:r w:rsidRPr="00552408">
        <w:rPr>
          <w:rFonts w:asciiTheme="minorHAnsi" w:hAnsiTheme="minorHAnsi" w:cstheme="minorHAnsi"/>
          <w:spacing w:val="-2"/>
          <w:sz w:val="18"/>
        </w:rPr>
        <w:t>player.</w:t>
      </w:r>
      <w:r w:rsidRPr="00552408">
        <w:rPr>
          <w:rFonts w:asciiTheme="minorHAnsi" w:hAnsiTheme="minorHAnsi" w:cstheme="minorHAnsi"/>
          <w:spacing w:val="1"/>
          <w:sz w:val="18"/>
        </w:rPr>
        <w:t xml:space="preserve"> </w:t>
      </w:r>
      <w:r w:rsidRPr="00552408">
        <w:rPr>
          <w:rFonts w:asciiTheme="minorHAnsi" w:hAnsiTheme="minorHAnsi" w:cstheme="minorHAnsi"/>
          <w:sz w:val="18"/>
        </w:rPr>
        <w:t>There is</w:t>
      </w:r>
      <w:r w:rsidRPr="00552408">
        <w:rPr>
          <w:rFonts w:asciiTheme="minorHAnsi" w:hAnsiTheme="minorHAnsi" w:cstheme="minorHAnsi"/>
          <w:spacing w:val="2"/>
          <w:sz w:val="18"/>
        </w:rPr>
        <w:t xml:space="preserve"> </w:t>
      </w:r>
      <w:r w:rsidRPr="00552408">
        <w:rPr>
          <w:rFonts w:asciiTheme="minorHAnsi" w:hAnsiTheme="minorHAnsi" w:cstheme="minorHAnsi"/>
          <w:sz w:val="18"/>
        </w:rPr>
        <w:t>no restriction on heading in matches.</w:t>
      </w:r>
    </w:p>
    <w:p w14:paraId="027B2F7F" w14:textId="77777777" w:rsidR="00FB118A" w:rsidRPr="0046716F" w:rsidRDefault="00FB118A" w:rsidP="00131F9E">
      <w:pPr>
        <w:jc w:val="both"/>
        <w:rPr>
          <w:rFonts w:eastAsia="Arial" w:cstheme="minorHAnsi"/>
          <w:sz w:val="18"/>
          <w:szCs w:val="17"/>
        </w:rPr>
      </w:pPr>
    </w:p>
    <w:p w14:paraId="4AD9C1A6" w14:textId="4F958559" w:rsidR="00FB118A" w:rsidRPr="0046716F" w:rsidRDefault="00DA3BD7" w:rsidP="00D21D9C">
      <w:pPr>
        <w:pStyle w:val="BodyText"/>
        <w:rPr>
          <w:rFonts w:asciiTheme="minorHAnsi" w:hAnsiTheme="minorHAnsi" w:cstheme="minorHAnsi"/>
          <w:sz w:val="18"/>
        </w:rPr>
      </w:pPr>
      <w:r w:rsidRPr="0046716F">
        <w:rPr>
          <w:rFonts w:asciiTheme="minorHAnsi" w:hAnsiTheme="minorHAnsi" w:cstheme="minorHAnsi"/>
          <w:sz w:val="18"/>
        </w:rPr>
        <w:t>An indirect</w:t>
      </w:r>
      <w:r w:rsidRPr="0046716F">
        <w:rPr>
          <w:rFonts w:asciiTheme="minorHAnsi" w:hAnsiTheme="minorHAnsi" w:cstheme="minorHAnsi"/>
          <w:spacing w:val="1"/>
          <w:sz w:val="18"/>
        </w:rPr>
        <w:t xml:space="preserve"> </w:t>
      </w:r>
      <w:r w:rsidRPr="0046716F">
        <w:rPr>
          <w:rFonts w:asciiTheme="minorHAnsi" w:hAnsiTheme="minorHAnsi" w:cstheme="minorHAnsi"/>
          <w:sz w:val="18"/>
        </w:rPr>
        <w:t>free kick</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to the opposing team 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age 10 or</w:t>
      </w:r>
      <w:r w:rsidRPr="0046716F">
        <w:rPr>
          <w:rFonts w:asciiTheme="minorHAnsi" w:hAnsiTheme="minorHAnsi" w:cstheme="minorHAnsi"/>
          <w:spacing w:val="1"/>
          <w:sz w:val="18"/>
        </w:rPr>
        <w:t xml:space="preserve"> </w:t>
      </w:r>
      <w:r w:rsidRPr="0046716F">
        <w:rPr>
          <w:rFonts w:asciiTheme="minorHAnsi" w:hAnsiTheme="minorHAnsi" w:cstheme="minorHAnsi"/>
          <w:sz w:val="18"/>
        </w:rPr>
        <w:t>younger,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deliberately </w:t>
      </w:r>
      <w:r w:rsidR="00D41E02">
        <w:rPr>
          <w:rFonts w:asciiTheme="minorHAnsi" w:hAnsiTheme="minorHAnsi" w:cstheme="minorHAnsi"/>
          <w:sz w:val="18"/>
        </w:rPr>
        <w:t>touches the ball</w:t>
      </w:r>
      <w:r w:rsidRPr="0046716F">
        <w:rPr>
          <w:rFonts w:asciiTheme="minorHAnsi" w:hAnsiTheme="minorHAnsi" w:cstheme="minorHAnsi"/>
          <w:spacing w:val="1"/>
          <w:sz w:val="18"/>
        </w:rPr>
        <w:t xml:space="preserve"> </w:t>
      </w:r>
      <w:r w:rsidRPr="0046716F">
        <w:rPr>
          <w:rFonts w:asciiTheme="minorHAnsi" w:hAnsiTheme="minorHAnsi" w:cstheme="minorHAnsi"/>
          <w:sz w:val="18"/>
        </w:rPr>
        <w:t>with his/her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head</w:t>
      </w:r>
      <w:r w:rsidRPr="0046716F">
        <w:rPr>
          <w:rFonts w:asciiTheme="minorHAnsi" w:hAnsiTheme="minorHAnsi" w:cstheme="minorHAnsi"/>
          <w:sz w:val="18"/>
        </w:rPr>
        <w:t xml:space="preserve"> during a game. </w:t>
      </w:r>
      <w:r w:rsidRPr="0046716F">
        <w:rPr>
          <w:rFonts w:asciiTheme="minorHAnsi" w:hAnsiTheme="minorHAnsi" w:cstheme="minorHAnsi"/>
          <w:spacing w:val="2"/>
          <w:sz w:val="18"/>
        </w:rPr>
        <w:t xml:space="preserve"> </w:t>
      </w:r>
      <w:r w:rsidRPr="0046716F">
        <w:rPr>
          <w:rFonts w:asciiTheme="minorHAnsi" w:hAnsiTheme="minorHAnsi" w:cstheme="minorHAnsi"/>
          <w:sz w:val="18"/>
        </w:rPr>
        <w:t>The free kick should be taken from the spot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the offense (see 2b </w:t>
      </w:r>
      <w:r w:rsidRPr="0046716F">
        <w:rPr>
          <w:rFonts w:asciiTheme="minorHAnsi" w:hAnsiTheme="minorHAnsi" w:cstheme="minorHAnsi"/>
          <w:spacing w:val="-2"/>
          <w:sz w:val="18"/>
        </w:rPr>
        <w:t>below</w:t>
      </w:r>
      <w:r w:rsidRPr="0046716F">
        <w:rPr>
          <w:rFonts w:asciiTheme="minorHAnsi" w:hAnsiTheme="minorHAnsi" w:cstheme="minorHAnsi"/>
          <w:sz w:val="18"/>
        </w:rPr>
        <w:t xml:space="preserve"> </w:t>
      </w:r>
      <w:r w:rsidR="00D41E02">
        <w:rPr>
          <w:rFonts w:asciiTheme="minorHAnsi" w:hAnsiTheme="minorHAnsi" w:cstheme="minorHAnsi"/>
          <w:spacing w:val="-2"/>
          <w:sz w:val="18"/>
        </w:rPr>
        <w:t>for exception</w:t>
      </w:r>
      <w:r w:rsidRPr="0046716F">
        <w:rPr>
          <w:rFonts w:asciiTheme="minorHAnsi" w:hAnsiTheme="minorHAnsi" w:cstheme="minorHAnsi"/>
          <w:sz w:val="18"/>
        </w:rPr>
        <w:t>).</w:t>
      </w:r>
    </w:p>
    <w:p w14:paraId="1EE6E516" w14:textId="77777777" w:rsidR="00FB118A" w:rsidRPr="0046716F" w:rsidRDefault="00DA3BD7" w:rsidP="00D21D9C">
      <w:pPr>
        <w:pStyle w:val="Bulleted"/>
        <w:rPr>
          <w:rFonts w:asciiTheme="minorHAnsi" w:hAnsiTheme="minorHAnsi" w:cstheme="minorHAnsi"/>
          <w:sz w:val="18"/>
        </w:rPr>
      </w:pPr>
      <w:r w:rsidRPr="0046716F">
        <w:rPr>
          <w:rFonts w:asciiTheme="minorHAnsi" w:hAnsiTheme="minorHAnsi" w:cstheme="minorHAnsi"/>
          <w:sz w:val="18"/>
        </w:rPr>
        <w:t>The indirect</w:t>
      </w:r>
      <w:r w:rsidRPr="0046716F">
        <w:rPr>
          <w:rFonts w:asciiTheme="minorHAnsi" w:hAnsiTheme="minorHAnsi" w:cstheme="minorHAnsi"/>
          <w:spacing w:val="1"/>
          <w:sz w:val="18"/>
        </w:rPr>
        <w:t xml:space="preserve"> </w:t>
      </w:r>
      <w:r w:rsidRPr="0046716F">
        <w:rPr>
          <w:rFonts w:asciiTheme="minorHAnsi" w:hAnsiTheme="minorHAnsi" w:cstheme="minorHAnsi"/>
          <w:sz w:val="18"/>
        </w:rPr>
        <w:t>free kick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to be </w:t>
      </w:r>
      <w:r w:rsidRPr="0046716F">
        <w:rPr>
          <w:rFonts w:asciiTheme="minorHAnsi" w:hAnsiTheme="minorHAnsi" w:cstheme="minorHAnsi"/>
          <w:spacing w:val="-2"/>
          <w:sz w:val="18"/>
        </w:rPr>
        <w:t>taken</w:t>
      </w:r>
      <w:r w:rsidRPr="0046716F">
        <w:rPr>
          <w:rFonts w:asciiTheme="minorHAnsi" w:hAnsiTheme="minorHAnsi" w:cstheme="minorHAnsi"/>
          <w:sz w:val="18"/>
        </w:rPr>
        <w:t xml:space="preserve"> from the place where 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touched the ball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with his/her </w:t>
      </w:r>
      <w:r w:rsidRPr="0046716F">
        <w:rPr>
          <w:rFonts w:asciiTheme="minorHAnsi" w:hAnsiTheme="minorHAnsi" w:cstheme="minorHAnsi"/>
          <w:spacing w:val="-2"/>
          <w:sz w:val="18"/>
        </w:rPr>
        <w:t>head.</w:t>
      </w:r>
    </w:p>
    <w:p w14:paraId="1AEF3710" w14:textId="77777777" w:rsidR="00FB118A" w:rsidRPr="0046716F" w:rsidRDefault="00DA3BD7" w:rsidP="00D21D9C">
      <w:pPr>
        <w:pStyle w:val="Bulleted"/>
        <w:rPr>
          <w:rFonts w:asciiTheme="minorHAnsi" w:hAnsiTheme="minorHAnsi" w:cstheme="minorHAnsi"/>
          <w:sz w:val="18"/>
        </w:rPr>
      </w:pPr>
      <w:r w:rsidRPr="0046716F">
        <w:rPr>
          <w:rFonts w:asciiTheme="minorHAnsi" w:hAnsiTheme="minorHAnsi" w:cstheme="minorHAnsi"/>
          <w:sz w:val="18"/>
        </w:rPr>
        <w:t>An indirect</w:t>
      </w:r>
      <w:r w:rsidRPr="0046716F">
        <w:rPr>
          <w:rFonts w:asciiTheme="minorHAnsi" w:hAnsiTheme="minorHAnsi" w:cstheme="minorHAnsi"/>
          <w:spacing w:val="1"/>
          <w:sz w:val="18"/>
        </w:rPr>
        <w:t xml:space="preserve"> </w:t>
      </w:r>
      <w:r w:rsidRPr="0046716F">
        <w:rPr>
          <w:rFonts w:asciiTheme="minorHAnsi" w:hAnsiTheme="minorHAnsi" w:cstheme="minorHAnsi"/>
          <w:sz w:val="18"/>
        </w:rPr>
        <w:t>free kick</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awarded</w:t>
      </w:r>
      <w:r w:rsidRPr="0046716F">
        <w:rPr>
          <w:rFonts w:asciiTheme="minorHAnsi" w:hAnsiTheme="minorHAnsi" w:cstheme="minorHAnsi"/>
          <w:sz w:val="18"/>
        </w:rPr>
        <w:t xml:space="preserve"> to the attacking team inside the </w:t>
      </w:r>
      <w:r w:rsidRPr="0046716F">
        <w:rPr>
          <w:rFonts w:asciiTheme="minorHAnsi" w:hAnsiTheme="minorHAnsi" w:cstheme="minorHAnsi"/>
          <w:spacing w:val="-2"/>
          <w:sz w:val="18"/>
        </w:rPr>
        <w:t>opposing</w:t>
      </w:r>
      <w:r w:rsidRPr="0046716F">
        <w:rPr>
          <w:rFonts w:asciiTheme="minorHAnsi" w:hAnsiTheme="minorHAnsi" w:cstheme="minorHAnsi"/>
          <w:sz w:val="18"/>
        </w:rPr>
        <w:t xml:space="preserve"> team’s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goal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area,</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be taken</w:t>
      </w:r>
      <w:r w:rsidRPr="0046716F">
        <w:rPr>
          <w:rFonts w:asciiTheme="minorHAnsi" w:hAnsiTheme="minorHAnsi" w:cstheme="minorHAnsi"/>
          <w:spacing w:val="73"/>
          <w:sz w:val="18"/>
        </w:rPr>
        <w:t xml:space="preserve"> </w:t>
      </w:r>
      <w:r w:rsidRPr="0046716F">
        <w:rPr>
          <w:rFonts w:asciiTheme="minorHAnsi" w:hAnsiTheme="minorHAnsi" w:cstheme="minorHAnsi"/>
          <w:sz w:val="18"/>
        </w:rPr>
        <w:t>on the goal</w:t>
      </w:r>
      <w:r w:rsidRPr="0046716F">
        <w:rPr>
          <w:rFonts w:asciiTheme="minorHAnsi" w:hAnsiTheme="minorHAnsi" w:cstheme="minorHAnsi"/>
          <w:spacing w:val="1"/>
          <w:sz w:val="18"/>
        </w:rPr>
        <w:t xml:space="preserve"> </w:t>
      </w:r>
      <w:r w:rsidRPr="0046716F">
        <w:rPr>
          <w:rFonts w:asciiTheme="minorHAnsi" w:hAnsiTheme="minorHAnsi" w:cstheme="minorHAnsi"/>
          <w:sz w:val="18"/>
        </w:rPr>
        <w:t>area line parallel</w:t>
      </w:r>
      <w:r w:rsidRPr="0046716F">
        <w:rPr>
          <w:rFonts w:asciiTheme="minorHAnsi" w:hAnsiTheme="minorHAnsi" w:cstheme="minorHAnsi"/>
          <w:spacing w:val="1"/>
          <w:sz w:val="18"/>
        </w:rPr>
        <w:t xml:space="preserve"> </w:t>
      </w:r>
      <w:r w:rsidRPr="0046716F">
        <w:rPr>
          <w:rFonts w:asciiTheme="minorHAnsi" w:hAnsiTheme="minorHAnsi" w:cstheme="minorHAnsi"/>
          <w:sz w:val="18"/>
        </w:rPr>
        <w:t>to the goal</w:t>
      </w:r>
      <w:r w:rsidRPr="0046716F">
        <w:rPr>
          <w:rFonts w:asciiTheme="minorHAnsi" w:hAnsiTheme="minorHAnsi" w:cstheme="minorHAnsi"/>
          <w:spacing w:val="1"/>
          <w:sz w:val="18"/>
        </w:rPr>
        <w:t xml:space="preserve"> </w:t>
      </w:r>
      <w:r w:rsidRPr="0046716F">
        <w:rPr>
          <w:rFonts w:asciiTheme="minorHAnsi" w:hAnsiTheme="minorHAnsi" w:cstheme="minorHAnsi"/>
          <w:sz w:val="18"/>
        </w:rPr>
        <w:t>line 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point</w:t>
      </w:r>
      <w:r w:rsidRPr="0046716F">
        <w:rPr>
          <w:rFonts w:asciiTheme="minorHAnsi" w:hAnsiTheme="minorHAnsi" w:cstheme="minorHAnsi"/>
          <w:spacing w:val="1"/>
          <w:sz w:val="18"/>
        </w:rPr>
        <w:t xml:space="preserve"> </w:t>
      </w:r>
      <w:r w:rsidRPr="0046716F">
        <w:rPr>
          <w:rFonts w:asciiTheme="minorHAnsi" w:hAnsiTheme="minorHAnsi" w:cstheme="minorHAnsi"/>
          <w:sz w:val="18"/>
        </w:rPr>
        <w:t>nearest</w:t>
      </w:r>
      <w:r w:rsidRPr="0046716F">
        <w:rPr>
          <w:rFonts w:asciiTheme="minorHAnsi" w:hAnsiTheme="minorHAnsi" w:cstheme="minorHAnsi"/>
          <w:spacing w:val="1"/>
          <w:sz w:val="18"/>
        </w:rPr>
        <w:t xml:space="preserve"> </w:t>
      </w:r>
      <w:r w:rsidRPr="0046716F">
        <w:rPr>
          <w:rFonts w:asciiTheme="minorHAnsi" w:hAnsiTheme="minorHAnsi" w:cstheme="minorHAnsi"/>
          <w:sz w:val="18"/>
        </w:rPr>
        <w:t>to where 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touched the</w:t>
      </w:r>
      <w:r w:rsidRPr="0046716F">
        <w:rPr>
          <w:rFonts w:asciiTheme="minorHAnsi" w:hAnsiTheme="minorHAnsi" w:cstheme="minorHAnsi"/>
          <w:spacing w:val="1"/>
          <w:sz w:val="18"/>
        </w:rPr>
        <w:t xml:space="preserve"> </w:t>
      </w:r>
      <w:r w:rsidRPr="0046716F">
        <w:rPr>
          <w:rFonts w:asciiTheme="minorHAnsi" w:hAnsiTheme="minorHAnsi" w:cstheme="minorHAnsi"/>
          <w:sz w:val="18"/>
        </w:rPr>
        <w:t>ball</w:t>
      </w:r>
      <w:r w:rsidRPr="0046716F">
        <w:rPr>
          <w:rFonts w:asciiTheme="minorHAnsi" w:hAnsiTheme="minorHAnsi" w:cstheme="minorHAnsi"/>
          <w:spacing w:val="1"/>
          <w:sz w:val="18"/>
        </w:rPr>
        <w:t xml:space="preserve"> </w:t>
      </w:r>
      <w:r w:rsidRPr="0046716F">
        <w:rPr>
          <w:rFonts w:asciiTheme="minorHAnsi" w:hAnsiTheme="minorHAnsi" w:cstheme="minorHAnsi"/>
          <w:sz w:val="18"/>
        </w:rPr>
        <w:t>with</w:t>
      </w:r>
      <w:r w:rsidRPr="0046716F">
        <w:rPr>
          <w:rFonts w:asciiTheme="minorHAnsi" w:hAnsiTheme="minorHAnsi" w:cstheme="minorHAnsi"/>
          <w:spacing w:val="39"/>
          <w:sz w:val="18"/>
        </w:rPr>
        <w:t xml:space="preserve"> </w:t>
      </w:r>
      <w:r w:rsidRPr="0046716F">
        <w:rPr>
          <w:rFonts w:asciiTheme="minorHAnsi" w:hAnsiTheme="minorHAnsi" w:cstheme="minorHAnsi"/>
          <w:sz w:val="18"/>
        </w:rPr>
        <w:t>his/her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head.</w:t>
      </w:r>
      <w:r w:rsidRPr="0046716F">
        <w:rPr>
          <w:rFonts w:asciiTheme="minorHAnsi" w:hAnsiTheme="minorHAnsi" w:cstheme="minorHAnsi"/>
          <w:sz w:val="18"/>
        </w:rPr>
        <w:t xml:space="preserve"> </w:t>
      </w:r>
      <w:r w:rsidRPr="0046716F">
        <w:rPr>
          <w:rFonts w:asciiTheme="minorHAnsi" w:hAnsiTheme="minorHAnsi" w:cstheme="minorHAnsi"/>
          <w:spacing w:val="2"/>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does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deliberately</w:t>
      </w:r>
      <w:r w:rsidRPr="0046716F">
        <w:rPr>
          <w:rFonts w:asciiTheme="minorHAnsi" w:hAnsiTheme="minorHAnsi" w:cstheme="minorHAnsi"/>
          <w:spacing w:val="1"/>
          <w:sz w:val="18"/>
        </w:rPr>
        <w:t xml:space="preserve"> </w:t>
      </w:r>
      <w:r w:rsidRPr="0046716F">
        <w:rPr>
          <w:rFonts w:asciiTheme="minorHAnsi" w:hAnsiTheme="minorHAnsi" w:cstheme="minorHAnsi"/>
          <w:sz w:val="18"/>
        </w:rPr>
        <w:t>head the ball,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then play should </w:t>
      </w:r>
      <w:r w:rsidRPr="0046716F">
        <w:rPr>
          <w:rFonts w:asciiTheme="minorHAnsi" w:hAnsiTheme="minorHAnsi" w:cstheme="minorHAnsi"/>
          <w:spacing w:val="-2"/>
          <w:sz w:val="18"/>
        </w:rPr>
        <w:t>continue.</w:t>
      </w:r>
    </w:p>
    <w:p w14:paraId="662031E2" w14:textId="74722271"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Neither</w:t>
      </w:r>
      <w:r w:rsidRPr="0046716F">
        <w:rPr>
          <w:rFonts w:asciiTheme="minorHAnsi" w:hAnsiTheme="minorHAnsi" w:cstheme="minorHAnsi"/>
          <w:spacing w:val="1"/>
          <w:sz w:val="18"/>
        </w:rPr>
        <w:t xml:space="preserve"> </w:t>
      </w:r>
      <w:r w:rsidRPr="0046716F">
        <w:rPr>
          <w:rFonts w:asciiTheme="minorHAnsi" w:hAnsiTheme="minorHAnsi" w:cstheme="minorHAnsi"/>
          <w:sz w:val="18"/>
        </w:rPr>
        <w:t>cautions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send-offs </w:t>
      </w:r>
      <w:r w:rsidRPr="0046716F">
        <w:rPr>
          <w:rFonts w:asciiTheme="minorHAnsi" w:hAnsiTheme="minorHAnsi" w:cstheme="minorHAnsi"/>
          <w:spacing w:val="-2"/>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be issued for</w:t>
      </w:r>
      <w:r w:rsidRPr="0046716F">
        <w:rPr>
          <w:rFonts w:asciiTheme="minorHAnsi" w:hAnsiTheme="minorHAnsi" w:cstheme="minorHAnsi"/>
          <w:spacing w:val="1"/>
          <w:sz w:val="18"/>
        </w:rPr>
        <w:t xml:space="preserve"> </w:t>
      </w:r>
      <w:r w:rsidRPr="0046716F">
        <w:rPr>
          <w:rFonts w:asciiTheme="minorHAnsi" w:hAnsiTheme="minorHAnsi" w:cstheme="minorHAnsi"/>
          <w:sz w:val="18"/>
        </w:rPr>
        <w:t>persistent</w:t>
      </w:r>
      <w:r w:rsidRPr="0046716F">
        <w:rPr>
          <w:rFonts w:asciiTheme="minorHAnsi" w:hAnsiTheme="minorHAnsi" w:cstheme="minorHAnsi"/>
          <w:spacing w:val="1"/>
          <w:sz w:val="18"/>
        </w:rPr>
        <w:t xml:space="preserve"> </w:t>
      </w:r>
      <w:r w:rsidR="00D21D9C" w:rsidRPr="0046716F">
        <w:rPr>
          <w:rFonts w:asciiTheme="minorHAnsi" w:hAnsiTheme="minorHAnsi" w:cstheme="minorHAnsi"/>
          <w:spacing w:val="-2"/>
          <w:sz w:val="18"/>
        </w:rPr>
        <w:t>offenses</w:t>
      </w:r>
      <w:r w:rsidRPr="0046716F">
        <w:rPr>
          <w:rFonts w:asciiTheme="minorHAnsi" w:hAnsiTheme="minorHAnsi" w:cstheme="minorHAnsi"/>
          <w:spacing w:val="1"/>
          <w:sz w:val="18"/>
        </w:rPr>
        <w:t xml:space="preserve"> </w:t>
      </w:r>
      <w:r w:rsidRPr="0046716F">
        <w:rPr>
          <w:rFonts w:asciiTheme="minorHAnsi" w:hAnsiTheme="minorHAnsi" w:cstheme="minorHAnsi"/>
          <w:sz w:val="18"/>
        </w:rPr>
        <w:t>or</w:t>
      </w:r>
      <w:r w:rsidRPr="0046716F">
        <w:rPr>
          <w:rFonts w:asciiTheme="minorHAnsi" w:hAnsiTheme="minorHAnsi" w:cstheme="minorHAnsi"/>
          <w:spacing w:val="1"/>
          <w:sz w:val="18"/>
        </w:rPr>
        <w:t xml:space="preserve"> </w:t>
      </w:r>
      <w:r w:rsidRPr="0046716F">
        <w:rPr>
          <w:rFonts w:asciiTheme="minorHAnsi" w:hAnsiTheme="minorHAnsi" w:cstheme="minorHAnsi"/>
          <w:sz w:val="18"/>
        </w:rPr>
        <w:t>denying an obvious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goal</w:t>
      </w:r>
      <w:r w:rsidRPr="0046716F">
        <w:rPr>
          <w:rFonts w:asciiTheme="minorHAnsi" w:hAnsiTheme="minorHAnsi" w:cstheme="minorHAnsi"/>
          <w:spacing w:val="1"/>
          <w:sz w:val="18"/>
        </w:rPr>
        <w:t xml:space="preserve"> </w:t>
      </w:r>
      <w:r w:rsidR="00D41E02">
        <w:rPr>
          <w:rFonts w:asciiTheme="minorHAnsi" w:hAnsiTheme="minorHAnsi" w:cstheme="minorHAnsi"/>
          <w:sz w:val="18"/>
        </w:rPr>
        <w:t>scoring opportunity</w:t>
      </w:r>
      <w:r w:rsidRPr="0046716F">
        <w:rPr>
          <w:rFonts w:asciiTheme="minorHAnsi" w:hAnsiTheme="minorHAnsi" w:cstheme="minorHAnsi"/>
          <w:sz w:val="18"/>
        </w:rPr>
        <w:t xml:space="preserve"> related to the heading infractions.</w:t>
      </w:r>
    </w:p>
    <w:p w14:paraId="7C269978" w14:textId="77777777" w:rsidR="00FB118A" w:rsidRPr="0046716F" w:rsidRDefault="00FB118A" w:rsidP="00131F9E">
      <w:pPr>
        <w:jc w:val="both"/>
        <w:rPr>
          <w:rFonts w:cstheme="minorHAnsi"/>
          <w:sz w:val="24"/>
        </w:rPr>
        <w:sectPr w:rsidR="00FB118A" w:rsidRPr="0046716F" w:rsidSect="003F688E">
          <w:pgSz w:w="12240" w:h="15840"/>
          <w:pgMar w:top="1500" w:right="1500" w:bottom="1350" w:left="860" w:header="0" w:footer="949" w:gutter="0"/>
          <w:cols w:space="720"/>
        </w:sectPr>
      </w:pPr>
    </w:p>
    <w:p w14:paraId="6FDA7FC9" w14:textId="77777777" w:rsidR="00FB118A" w:rsidRPr="0046716F" w:rsidRDefault="00DA3BD7" w:rsidP="003F688E">
      <w:pPr>
        <w:pStyle w:val="Heading3"/>
        <w:rPr>
          <w:rFonts w:asciiTheme="minorHAnsi" w:hAnsiTheme="minorHAnsi" w:cstheme="minorHAnsi"/>
          <w:sz w:val="18"/>
        </w:rPr>
      </w:pPr>
      <w:bookmarkStart w:id="172" w:name="_TOC_250002"/>
      <w:r w:rsidRPr="0046716F">
        <w:rPr>
          <w:rFonts w:asciiTheme="minorHAnsi" w:hAnsiTheme="minorHAnsi" w:cstheme="minorHAnsi"/>
          <w:sz w:val="18"/>
        </w:rPr>
        <w:lastRenderedPageBreak/>
        <w:t>EXHIBIT “A”</w:t>
      </w:r>
      <w:r w:rsidRPr="0046716F">
        <w:rPr>
          <w:rFonts w:asciiTheme="minorHAnsi" w:hAnsiTheme="minorHAnsi" w:cstheme="minorHAnsi"/>
          <w:spacing w:val="2"/>
          <w:sz w:val="18"/>
        </w:rPr>
        <w:t xml:space="preserve"> </w:t>
      </w:r>
      <w:r w:rsidRPr="0046716F">
        <w:rPr>
          <w:rFonts w:asciiTheme="minorHAnsi" w:hAnsiTheme="minorHAnsi" w:cstheme="minorHAnsi"/>
          <w:sz w:val="18"/>
        </w:rPr>
        <w:t>SPORTSMANSHIP FORM</w:t>
      </w:r>
      <w:bookmarkEnd w:id="172"/>
    </w:p>
    <w:p w14:paraId="2C653124" w14:textId="77777777" w:rsidR="00FB118A" w:rsidRPr="0046716F" w:rsidRDefault="00FB118A" w:rsidP="00131F9E">
      <w:pPr>
        <w:spacing w:before="11"/>
        <w:jc w:val="both"/>
        <w:rPr>
          <w:rFonts w:eastAsia="Arial Black" w:cstheme="minorHAnsi"/>
          <w:b/>
          <w:bCs/>
          <w:sz w:val="18"/>
          <w:szCs w:val="16"/>
        </w:rPr>
      </w:pPr>
    </w:p>
    <w:p w14:paraId="411AF3F1" w14:textId="77777777" w:rsidR="00FB118A" w:rsidRPr="0046716F" w:rsidRDefault="008127E1" w:rsidP="003F688E">
      <w:pPr>
        <w:pStyle w:val="BodyText"/>
        <w:rPr>
          <w:rFonts w:asciiTheme="minorHAnsi" w:hAnsiTheme="minorHAnsi" w:cstheme="minorHAnsi"/>
          <w:sz w:val="18"/>
        </w:rPr>
      </w:pPr>
      <w:r w:rsidRPr="0046716F">
        <w:rPr>
          <w:rFonts w:asciiTheme="minorHAnsi" w:hAnsiTheme="minorHAnsi" w:cstheme="minorHAnsi"/>
          <w:noProof/>
          <w:sz w:val="18"/>
        </w:rPr>
        <mc:AlternateContent>
          <mc:Choice Requires="wpg">
            <w:drawing>
              <wp:anchor distT="0" distB="0" distL="114300" distR="114300" simplePos="0" relativeHeight="503277752" behindDoc="1" locked="0" layoutInCell="1" allowOverlap="1" wp14:anchorId="4984E8BC" wp14:editId="0AE15C3A">
                <wp:simplePos x="0" y="0"/>
                <wp:positionH relativeFrom="page">
                  <wp:posOffset>1243330</wp:posOffset>
                </wp:positionH>
                <wp:positionV relativeFrom="paragraph">
                  <wp:posOffset>386715</wp:posOffset>
                </wp:positionV>
                <wp:extent cx="573405" cy="1270"/>
                <wp:effectExtent l="14605" t="15240" r="12065" b="12065"/>
                <wp:wrapNone/>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 cy="1270"/>
                          <a:chOff x="1958" y="609"/>
                          <a:chExt cx="903" cy="2"/>
                        </a:xfrm>
                      </wpg:grpSpPr>
                      <wps:wsp>
                        <wps:cNvPr id="23" name="Freeform 13"/>
                        <wps:cNvSpPr>
                          <a:spLocks/>
                        </wps:cNvSpPr>
                        <wps:spPr bwMode="auto">
                          <a:xfrm>
                            <a:off x="1958" y="609"/>
                            <a:ext cx="903" cy="2"/>
                          </a:xfrm>
                          <a:custGeom>
                            <a:avLst/>
                            <a:gdLst>
                              <a:gd name="T0" fmla="+- 0 1958 1958"/>
                              <a:gd name="T1" fmla="*/ T0 w 903"/>
                              <a:gd name="T2" fmla="+- 0 2861 1958"/>
                              <a:gd name="T3" fmla="*/ T2 w 903"/>
                            </a:gdLst>
                            <a:ahLst/>
                            <a:cxnLst>
                              <a:cxn ang="0">
                                <a:pos x="T1" y="0"/>
                              </a:cxn>
                              <a:cxn ang="0">
                                <a:pos x="T3" y="0"/>
                              </a:cxn>
                            </a:cxnLst>
                            <a:rect l="0" t="0" r="r" b="b"/>
                            <a:pathLst>
                              <a:path w="903">
                                <a:moveTo>
                                  <a:pt x="0" y="0"/>
                                </a:moveTo>
                                <a:lnTo>
                                  <a:pt x="903"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4BA9AB" id="Group 12" o:spid="_x0000_s1026" style="position:absolute;margin-left:97.9pt;margin-top:30.45pt;width:45.15pt;height:.1pt;z-index:-38728;mso-position-horizontal-relative:page" coordorigin="1958,609" coordsize="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">
                <v:shape id="Freeform 13" o:spid="_x0000_s1027" style="position:absolute;left:1958;top:609;width:903;height:2;visibility:visible;mso-wrap-style:square;v-text-anchor:top" coordsize="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" path="m,l903,e" filled="f" strokeweight=".94pt">
                  <v:path arrowok="t" o:connecttype="custom" o:connectlocs="0,0;903,0" o:connectangles="0,0"/>
                </v:shape>
                <w10:wrap anchorx="page"/>
              </v:group>
            </w:pict>
          </mc:Fallback>
        </mc:AlternateContent>
      </w:r>
      <w:r w:rsidR="00DA3BD7" w:rsidRPr="0046716F">
        <w:rPr>
          <w:rFonts w:asciiTheme="minorHAnsi" w:hAnsiTheme="minorHAnsi" w:cstheme="minorHAnsi"/>
          <w:sz w:val="18"/>
        </w:rPr>
        <w:t>Referee’s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Sportsmanship report</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(to be printed on the back</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of</w:t>
      </w:r>
      <w:r w:rsidR="00DA3BD7" w:rsidRPr="0046716F">
        <w:rPr>
          <w:rFonts w:asciiTheme="minorHAnsi" w:hAnsiTheme="minorHAnsi" w:cstheme="minorHAnsi"/>
          <w:spacing w:val="1"/>
          <w:sz w:val="18"/>
        </w:rPr>
        <w:t xml:space="preserve"> </w:t>
      </w:r>
      <w:r w:rsidR="00DA3BD7" w:rsidRPr="0046716F">
        <w:rPr>
          <w:rFonts w:asciiTheme="minorHAnsi" w:hAnsiTheme="minorHAnsi" w:cstheme="minorHAnsi"/>
          <w:sz w:val="18"/>
        </w:rPr>
        <w:t>line-up cards)</w:t>
      </w:r>
    </w:p>
    <w:p w14:paraId="420D316D" w14:textId="77777777" w:rsidR="00FB118A" w:rsidRPr="0046716F" w:rsidRDefault="00FB118A" w:rsidP="00131F9E">
      <w:pPr>
        <w:spacing w:before="6"/>
        <w:jc w:val="both"/>
        <w:rPr>
          <w:rFonts w:eastAsia="Arial" w:cstheme="minorHAnsi"/>
          <w:sz w:val="20"/>
          <w:szCs w:val="18"/>
        </w:rPr>
      </w:pPr>
    </w:p>
    <w:tbl>
      <w:tblPr>
        <w:tblW w:w="0" w:type="auto"/>
        <w:tblInd w:w="98" w:type="dxa"/>
        <w:tblCellMar>
          <w:top w:w="72" w:type="dxa"/>
          <w:left w:w="72" w:type="dxa"/>
          <w:bottom w:w="72" w:type="dxa"/>
          <w:right w:w="72" w:type="dxa"/>
        </w:tblCellMar>
        <w:tblLook w:val="01E0" w:firstRow="1" w:lastRow="1" w:firstColumn="1" w:lastColumn="1" w:noHBand="0" w:noVBand="0"/>
      </w:tblPr>
      <w:tblGrid>
        <w:gridCol w:w="986"/>
        <w:gridCol w:w="4860"/>
        <w:gridCol w:w="1169"/>
        <w:gridCol w:w="991"/>
        <w:gridCol w:w="1080"/>
        <w:gridCol w:w="1260"/>
      </w:tblGrid>
      <w:tr w:rsidR="00FB118A" w:rsidRPr="0046716F" w14:paraId="75FC8857" w14:textId="77777777" w:rsidTr="00D41E02">
        <w:trPr>
          <w:trHeight w:hRule="exact" w:val="1851"/>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0F2E0A60"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7450CE4D" w14:textId="77777777" w:rsidR="00FB118A" w:rsidRPr="0046716F" w:rsidRDefault="00DA3BD7" w:rsidP="00131F9E">
            <w:pPr>
              <w:pStyle w:val="TableParagraph"/>
              <w:ind w:left="102"/>
              <w:jc w:val="both"/>
              <w:rPr>
                <w:rFonts w:eastAsia="Times New Roman" w:cstheme="minorHAnsi"/>
                <w:sz w:val="20"/>
                <w:szCs w:val="18"/>
              </w:rPr>
            </w:pPr>
            <w:r w:rsidRPr="0046716F">
              <w:rPr>
                <w:rFonts w:cstheme="minorHAnsi"/>
                <w:b/>
                <w:i/>
                <w:spacing w:val="-1"/>
                <w:sz w:val="20"/>
              </w:rPr>
              <w:t>Instructions</w:t>
            </w:r>
            <w:r w:rsidRPr="0046716F">
              <w:rPr>
                <w:rFonts w:cstheme="minorHAnsi"/>
                <w:i/>
                <w:spacing w:val="-1"/>
                <w:sz w:val="20"/>
              </w:rPr>
              <w:t>:</w:t>
            </w:r>
            <w:r w:rsidRPr="0046716F">
              <w:rPr>
                <w:rFonts w:cstheme="minorHAnsi"/>
                <w:i/>
                <w:sz w:val="20"/>
              </w:rPr>
              <w:t xml:space="preserve"> </w:t>
            </w:r>
            <w:r w:rsidRPr="0046716F">
              <w:rPr>
                <w:rFonts w:cstheme="minorHAnsi"/>
                <w:i/>
                <w:spacing w:val="-1"/>
                <w:sz w:val="20"/>
              </w:rPr>
              <w:t xml:space="preserve">Check </w:t>
            </w:r>
            <w:r w:rsidRPr="0046716F">
              <w:rPr>
                <w:rFonts w:cstheme="minorHAnsi"/>
                <w:i/>
                <w:sz w:val="20"/>
              </w:rPr>
              <w:t>the</w:t>
            </w:r>
            <w:r w:rsidRPr="0046716F">
              <w:rPr>
                <w:rFonts w:cstheme="minorHAnsi"/>
                <w:i/>
                <w:spacing w:val="-1"/>
                <w:sz w:val="20"/>
              </w:rPr>
              <w:t xml:space="preserve"> appropriate that</w:t>
            </w:r>
            <w:r w:rsidRPr="0046716F">
              <w:rPr>
                <w:rFonts w:cstheme="minorHAnsi"/>
                <w:i/>
                <w:sz w:val="20"/>
              </w:rPr>
              <w:t xml:space="preserve"> </w:t>
            </w:r>
            <w:r w:rsidRPr="0046716F">
              <w:rPr>
                <w:rFonts w:cstheme="minorHAnsi"/>
                <w:i/>
                <w:spacing w:val="-1"/>
                <w:sz w:val="20"/>
              </w:rPr>
              <w:t>corresponds</w:t>
            </w:r>
            <w:r w:rsidRPr="0046716F">
              <w:rPr>
                <w:rFonts w:cstheme="minorHAnsi"/>
                <w:i/>
                <w:sz w:val="20"/>
              </w:rPr>
              <w:t xml:space="preserve"> to</w:t>
            </w:r>
            <w:r w:rsidRPr="0046716F">
              <w:rPr>
                <w:rFonts w:cstheme="minorHAnsi"/>
                <w:i/>
                <w:spacing w:val="-1"/>
                <w:sz w:val="20"/>
              </w:rPr>
              <w:t xml:space="preserve"> </w:t>
            </w:r>
            <w:r w:rsidRPr="0046716F">
              <w:rPr>
                <w:rFonts w:cstheme="minorHAnsi"/>
                <w:i/>
                <w:sz w:val="20"/>
              </w:rPr>
              <w:t>the</w:t>
            </w:r>
            <w:r w:rsidRPr="0046716F">
              <w:rPr>
                <w:rFonts w:cstheme="minorHAnsi"/>
                <w:i/>
                <w:spacing w:val="56"/>
                <w:sz w:val="20"/>
              </w:rPr>
              <w:t xml:space="preserve"> </w:t>
            </w:r>
            <w:r w:rsidRPr="0046716F">
              <w:rPr>
                <w:rFonts w:cstheme="minorHAnsi"/>
                <w:i/>
                <w:spacing w:val="-1"/>
                <w:sz w:val="20"/>
              </w:rPr>
              <w:t>sporting behaviors</w:t>
            </w:r>
            <w:r w:rsidRPr="0046716F">
              <w:rPr>
                <w:rFonts w:cstheme="minorHAnsi"/>
                <w:i/>
                <w:sz w:val="20"/>
              </w:rPr>
              <w:t xml:space="preserve"> </w:t>
            </w:r>
            <w:r w:rsidRPr="0046716F">
              <w:rPr>
                <w:rFonts w:cstheme="minorHAnsi"/>
                <w:i/>
                <w:spacing w:val="-1"/>
                <w:sz w:val="20"/>
              </w:rPr>
              <w:t>observed</w:t>
            </w:r>
            <w:r w:rsidRPr="0046716F">
              <w:rPr>
                <w:rFonts w:cstheme="minorHAnsi"/>
                <w:i/>
                <w:spacing w:val="1"/>
                <w:sz w:val="20"/>
              </w:rPr>
              <w:t xml:space="preserve"> </w:t>
            </w:r>
            <w:r w:rsidRPr="0046716F">
              <w:rPr>
                <w:rFonts w:cstheme="minorHAnsi"/>
                <w:i/>
                <w:spacing w:val="-1"/>
                <w:sz w:val="20"/>
              </w:rPr>
              <w:t>during</w:t>
            </w:r>
            <w:r w:rsidRPr="0046716F">
              <w:rPr>
                <w:rFonts w:cstheme="minorHAnsi"/>
                <w:i/>
                <w:spacing w:val="1"/>
                <w:sz w:val="20"/>
              </w:rPr>
              <w:t xml:space="preserve"> </w:t>
            </w:r>
            <w:r w:rsidRPr="0046716F">
              <w:rPr>
                <w:rFonts w:cstheme="minorHAnsi"/>
                <w:i/>
                <w:spacing w:val="-1"/>
                <w:sz w:val="20"/>
              </w:rPr>
              <w:t>the games</w:t>
            </w:r>
            <w:r w:rsidRPr="0046716F">
              <w:rPr>
                <w:rFonts w:cstheme="minorHAnsi"/>
                <w:i/>
                <w:sz w:val="20"/>
              </w:rPr>
              <w:t xml:space="preserve"> as</w:t>
            </w:r>
            <w:r w:rsidRPr="0046716F">
              <w:rPr>
                <w:rFonts w:cstheme="minorHAnsi"/>
                <w:i/>
                <w:spacing w:val="-3"/>
                <w:sz w:val="20"/>
              </w:rPr>
              <w:t xml:space="preserve"> </w:t>
            </w:r>
            <w:r w:rsidRPr="0046716F">
              <w:rPr>
                <w:rFonts w:cstheme="minorHAnsi"/>
                <w:i/>
                <w:spacing w:val="-1"/>
                <w:sz w:val="20"/>
              </w:rPr>
              <w:t>described</w:t>
            </w:r>
            <w:r w:rsidRPr="0046716F">
              <w:rPr>
                <w:rFonts w:cstheme="minorHAnsi"/>
                <w:i/>
                <w:spacing w:val="61"/>
                <w:sz w:val="20"/>
              </w:rPr>
              <w:t xml:space="preserve"> </w:t>
            </w:r>
            <w:r w:rsidRPr="0046716F">
              <w:rPr>
                <w:rFonts w:cstheme="minorHAnsi"/>
                <w:i/>
                <w:sz w:val="20"/>
              </w:rPr>
              <w:t>below.</w:t>
            </w:r>
            <w:r w:rsidRPr="0046716F">
              <w:rPr>
                <w:rFonts w:cstheme="minorHAnsi"/>
                <w:i/>
                <w:spacing w:val="1"/>
                <w:sz w:val="20"/>
              </w:rPr>
              <w:t xml:space="preserve"> </w:t>
            </w:r>
            <w:r w:rsidRPr="0046716F">
              <w:rPr>
                <w:rFonts w:cstheme="minorHAnsi"/>
                <w:i/>
                <w:spacing w:val="-1"/>
                <w:sz w:val="20"/>
              </w:rPr>
              <w:t>Use your</w:t>
            </w:r>
            <w:r w:rsidRPr="0046716F">
              <w:rPr>
                <w:rFonts w:cstheme="minorHAnsi"/>
                <w:i/>
                <w:sz w:val="20"/>
              </w:rPr>
              <w:t xml:space="preserve"> </w:t>
            </w:r>
            <w:r w:rsidRPr="0046716F">
              <w:rPr>
                <w:rFonts w:cstheme="minorHAnsi"/>
                <w:i/>
                <w:spacing w:val="-1"/>
                <w:sz w:val="20"/>
              </w:rPr>
              <w:t>best</w:t>
            </w:r>
            <w:r w:rsidRPr="0046716F">
              <w:rPr>
                <w:rFonts w:cstheme="minorHAnsi"/>
                <w:i/>
                <w:sz w:val="20"/>
              </w:rPr>
              <w:t xml:space="preserve"> </w:t>
            </w:r>
            <w:r w:rsidRPr="0046716F">
              <w:rPr>
                <w:rFonts w:cstheme="minorHAnsi"/>
                <w:i/>
                <w:spacing w:val="-1"/>
                <w:sz w:val="20"/>
              </w:rPr>
              <w:t>judgment</w:t>
            </w:r>
            <w:r w:rsidRPr="0046716F">
              <w:rPr>
                <w:rFonts w:cstheme="minorHAnsi"/>
                <w:i/>
                <w:sz w:val="20"/>
              </w:rPr>
              <w:t xml:space="preserve"> </w:t>
            </w:r>
            <w:r w:rsidRPr="0046716F">
              <w:rPr>
                <w:rFonts w:cstheme="minorHAnsi"/>
                <w:i/>
                <w:spacing w:val="-2"/>
                <w:sz w:val="20"/>
              </w:rPr>
              <w:t>to</w:t>
            </w:r>
            <w:r w:rsidRPr="0046716F">
              <w:rPr>
                <w:rFonts w:cstheme="minorHAnsi"/>
                <w:i/>
                <w:spacing w:val="-1"/>
                <w:sz w:val="20"/>
              </w:rPr>
              <w:t xml:space="preserve"> determine </w:t>
            </w:r>
            <w:r w:rsidRPr="0046716F">
              <w:rPr>
                <w:rFonts w:cstheme="minorHAnsi"/>
                <w:i/>
                <w:sz w:val="20"/>
              </w:rPr>
              <w:t>what</w:t>
            </w:r>
            <w:r w:rsidRPr="0046716F">
              <w:rPr>
                <w:rFonts w:cstheme="minorHAnsi"/>
                <w:i/>
                <w:spacing w:val="-2"/>
                <w:sz w:val="20"/>
              </w:rPr>
              <w:t xml:space="preserve"> </w:t>
            </w:r>
            <w:r w:rsidRPr="0046716F">
              <w:rPr>
                <w:rFonts w:cstheme="minorHAnsi"/>
                <w:i/>
                <w:spacing w:val="-1"/>
                <w:sz w:val="20"/>
              </w:rPr>
              <w:t>weight,</w:t>
            </w:r>
            <w:r w:rsidRPr="0046716F">
              <w:rPr>
                <w:rFonts w:cstheme="minorHAnsi"/>
                <w:i/>
                <w:spacing w:val="1"/>
                <w:sz w:val="20"/>
              </w:rPr>
              <w:t xml:space="preserve"> </w:t>
            </w:r>
            <w:r w:rsidRPr="0046716F">
              <w:rPr>
                <w:rFonts w:cstheme="minorHAnsi"/>
                <w:i/>
                <w:spacing w:val="-2"/>
                <w:sz w:val="20"/>
              </w:rPr>
              <w:t>if</w:t>
            </w:r>
            <w:r w:rsidRPr="0046716F">
              <w:rPr>
                <w:rFonts w:cstheme="minorHAnsi"/>
                <w:i/>
                <w:sz w:val="20"/>
              </w:rPr>
              <w:t xml:space="preserve"> </w:t>
            </w:r>
            <w:r w:rsidRPr="0046716F">
              <w:rPr>
                <w:rFonts w:cstheme="minorHAnsi"/>
                <w:i/>
                <w:spacing w:val="-1"/>
                <w:sz w:val="20"/>
              </w:rPr>
              <w:t>any,</w:t>
            </w:r>
            <w:r w:rsidRPr="0046716F">
              <w:rPr>
                <w:rFonts w:cstheme="minorHAnsi"/>
                <w:i/>
                <w:spacing w:val="53"/>
                <w:sz w:val="20"/>
              </w:rPr>
              <w:t xml:space="preserve"> </w:t>
            </w:r>
            <w:r w:rsidRPr="0046716F">
              <w:rPr>
                <w:rFonts w:cstheme="minorHAnsi"/>
                <w:i/>
                <w:sz w:val="20"/>
              </w:rPr>
              <w:t>to</w:t>
            </w:r>
            <w:r w:rsidRPr="0046716F">
              <w:rPr>
                <w:rFonts w:cstheme="minorHAnsi"/>
                <w:i/>
                <w:spacing w:val="1"/>
                <w:sz w:val="20"/>
              </w:rPr>
              <w:t xml:space="preserve"> </w:t>
            </w:r>
            <w:r w:rsidRPr="0046716F">
              <w:rPr>
                <w:rFonts w:cstheme="minorHAnsi"/>
                <w:i/>
                <w:spacing w:val="-1"/>
                <w:sz w:val="20"/>
              </w:rPr>
              <w:t xml:space="preserve">give </w:t>
            </w:r>
            <w:r w:rsidRPr="0046716F">
              <w:rPr>
                <w:rFonts w:cstheme="minorHAnsi"/>
                <w:i/>
                <w:sz w:val="20"/>
              </w:rPr>
              <w:t>to</w:t>
            </w:r>
            <w:r w:rsidRPr="0046716F">
              <w:rPr>
                <w:rFonts w:cstheme="minorHAnsi"/>
                <w:i/>
                <w:spacing w:val="1"/>
                <w:sz w:val="20"/>
              </w:rPr>
              <w:t xml:space="preserve"> </w:t>
            </w:r>
            <w:r w:rsidRPr="0046716F">
              <w:rPr>
                <w:rFonts w:cstheme="minorHAnsi"/>
                <w:i/>
                <w:spacing w:val="-1"/>
                <w:sz w:val="20"/>
              </w:rPr>
              <w:t>misconduct</w:t>
            </w:r>
            <w:r w:rsidRPr="0046716F">
              <w:rPr>
                <w:rFonts w:cstheme="minorHAnsi"/>
                <w:i/>
                <w:sz w:val="20"/>
              </w:rPr>
              <w:t xml:space="preserve"> </w:t>
            </w:r>
            <w:r w:rsidRPr="0046716F">
              <w:rPr>
                <w:rFonts w:cstheme="minorHAnsi"/>
                <w:i/>
                <w:spacing w:val="-1"/>
                <w:sz w:val="20"/>
              </w:rPr>
              <w:t>when evaluating</w:t>
            </w:r>
            <w:r w:rsidRPr="0046716F">
              <w:rPr>
                <w:rFonts w:cstheme="minorHAnsi"/>
                <w:i/>
                <w:spacing w:val="1"/>
                <w:sz w:val="20"/>
              </w:rPr>
              <w:t xml:space="preserve"> </w:t>
            </w:r>
            <w:r w:rsidRPr="0046716F">
              <w:rPr>
                <w:rFonts w:cstheme="minorHAnsi"/>
                <w:i/>
                <w:spacing w:val="-1"/>
                <w:sz w:val="20"/>
              </w:rPr>
              <w:t xml:space="preserve">each </w:t>
            </w:r>
            <w:r w:rsidRPr="0046716F">
              <w:rPr>
                <w:rFonts w:cstheme="minorHAnsi"/>
                <w:i/>
                <w:sz w:val="20"/>
              </w:rPr>
              <w:t>of</w:t>
            </w:r>
            <w:r w:rsidRPr="0046716F">
              <w:rPr>
                <w:rFonts w:cstheme="minorHAnsi"/>
                <w:i/>
                <w:spacing w:val="-2"/>
                <w:sz w:val="20"/>
              </w:rPr>
              <w:t xml:space="preserve"> </w:t>
            </w:r>
            <w:r w:rsidRPr="0046716F">
              <w:rPr>
                <w:rFonts w:cstheme="minorHAnsi"/>
                <w:i/>
                <w:sz w:val="20"/>
              </w:rPr>
              <w:t>the</w:t>
            </w:r>
            <w:r w:rsidRPr="0046716F">
              <w:rPr>
                <w:rFonts w:cstheme="minorHAnsi"/>
                <w:i/>
                <w:spacing w:val="-1"/>
                <w:sz w:val="20"/>
              </w:rPr>
              <w:t xml:space="preserve"> categories.</w:t>
            </w:r>
            <w:r w:rsidRPr="0046716F">
              <w:rPr>
                <w:rFonts w:cstheme="minorHAnsi"/>
                <w:i/>
                <w:spacing w:val="51"/>
                <w:sz w:val="20"/>
              </w:rPr>
              <w:t xml:space="preserve"> </w:t>
            </w:r>
            <w:r w:rsidRPr="0046716F">
              <w:rPr>
                <w:rFonts w:cstheme="minorHAnsi"/>
                <w:i/>
                <w:sz w:val="20"/>
              </w:rPr>
              <w:t>To</w:t>
            </w:r>
            <w:r w:rsidRPr="0046716F">
              <w:rPr>
                <w:rFonts w:cstheme="minorHAnsi"/>
                <w:i/>
                <w:spacing w:val="-1"/>
                <w:sz w:val="20"/>
              </w:rPr>
              <w:t xml:space="preserve"> </w:t>
            </w:r>
            <w:r w:rsidRPr="0046716F">
              <w:rPr>
                <w:rFonts w:cstheme="minorHAnsi"/>
                <w:i/>
                <w:sz w:val="20"/>
              </w:rPr>
              <w:t>get the</w:t>
            </w:r>
            <w:r w:rsidRPr="0046716F">
              <w:rPr>
                <w:rFonts w:cstheme="minorHAnsi"/>
                <w:i/>
                <w:spacing w:val="-1"/>
                <w:sz w:val="20"/>
              </w:rPr>
              <w:t xml:space="preserve"> total</w:t>
            </w:r>
            <w:r w:rsidRPr="0046716F">
              <w:rPr>
                <w:rFonts w:cstheme="minorHAnsi"/>
                <w:i/>
                <w:sz w:val="20"/>
              </w:rPr>
              <w:t xml:space="preserve"> </w:t>
            </w:r>
            <w:r w:rsidRPr="0046716F">
              <w:rPr>
                <w:rFonts w:cstheme="minorHAnsi"/>
                <w:i/>
                <w:spacing w:val="-1"/>
                <w:sz w:val="20"/>
              </w:rPr>
              <w:t>number</w:t>
            </w:r>
            <w:r w:rsidRPr="0046716F">
              <w:rPr>
                <w:rFonts w:cstheme="minorHAnsi"/>
                <w:i/>
                <w:spacing w:val="-3"/>
                <w:sz w:val="20"/>
              </w:rPr>
              <w:t xml:space="preserve"> </w:t>
            </w:r>
            <w:r w:rsidRPr="0046716F">
              <w:rPr>
                <w:rFonts w:cstheme="minorHAnsi"/>
                <w:i/>
                <w:sz w:val="20"/>
              </w:rPr>
              <w:t xml:space="preserve">of </w:t>
            </w:r>
            <w:r w:rsidRPr="0046716F">
              <w:rPr>
                <w:rFonts w:cstheme="minorHAnsi"/>
                <w:i/>
                <w:spacing w:val="-1"/>
                <w:sz w:val="20"/>
              </w:rPr>
              <w:t>points:</w:t>
            </w:r>
            <w:r w:rsidRPr="0046716F">
              <w:rPr>
                <w:rFonts w:cstheme="minorHAnsi"/>
                <w:i/>
                <w:spacing w:val="-2"/>
                <w:sz w:val="20"/>
              </w:rPr>
              <w:t xml:space="preserve"> </w:t>
            </w:r>
            <w:r w:rsidRPr="0046716F">
              <w:rPr>
                <w:rFonts w:cstheme="minorHAnsi"/>
                <w:i/>
                <w:spacing w:val="-1"/>
                <w:sz w:val="20"/>
              </w:rPr>
              <w:t xml:space="preserve">multiply </w:t>
            </w:r>
            <w:r w:rsidRPr="0046716F">
              <w:rPr>
                <w:rFonts w:cstheme="minorHAnsi"/>
                <w:i/>
                <w:sz w:val="20"/>
              </w:rPr>
              <w:t>the</w:t>
            </w:r>
            <w:r w:rsidRPr="0046716F">
              <w:rPr>
                <w:rFonts w:cstheme="minorHAnsi"/>
                <w:i/>
                <w:spacing w:val="-3"/>
                <w:sz w:val="20"/>
              </w:rPr>
              <w:t xml:space="preserve"> </w:t>
            </w:r>
            <w:r w:rsidRPr="0046716F">
              <w:rPr>
                <w:rFonts w:cstheme="minorHAnsi"/>
                <w:i/>
                <w:spacing w:val="-1"/>
                <w:sz w:val="20"/>
              </w:rPr>
              <w:t>number</w:t>
            </w:r>
            <w:r w:rsidRPr="0046716F">
              <w:rPr>
                <w:rFonts w:cstheme="minorHAnsi"/>
                <w:i/>
                <w:sz w:val="20"/>
              </w:rPr>
              <w:t xml:space="preserve"> of </w:t>
            </w:r>
            <w:r w:rsidRPr="0046716F">
              <w:rPr>
                <w:rFonts w:cstheme="minorHAnsi"/>
                <w:i/>
                <w:spacing w:val="-1"/>
                <w:sz w:val="20"/>
              </w:rPr>
              <w:t>checks</w:t>
            </w:r>
            <w:r w:rsidRPr="0046716F">
              <w:rPr>
                <w:rFonts w:cstheme="minorHAnsi"/>
                <w:i/>
                <w:spacing w:val="53"/>
                <w:sz w:val="20"/>
              </w:rPr>
              <w:t xml:space="preserve"> </w:t>
            </w:r>
            <w:r w:rsidRPr="0046716F">
              <w:rPr>
                <w:rFonts w:cstheme="minorHAnsi"/>
                <w:i/>
                <w:sz w:val="20"/>
              </w:rPr>
              <w:t>in</w:t>
            </w:r>
            <w:r w:rsidRPr="0046716F">
              <w:rPr>
                <w:rFonts w:cstheme="minorHAnsi"/>
                <w:i/>
                <w:spacing w:val="1"/>
                <w:sz w:val="20"/>
              </w:rPr>
              <w:t xml:space="preserve"> </w:t>
            </w:r>
            <w:r w:rsidRPr="0046716F">
              <w:rPr>
                <w:rFonts w:cstheme="minorHAnsi"/>
                <w:i/>
                <w:spacing w:val="-1"/>
                <w:sz w:val="20"/>
              </w:rPr>
              <w:t xml:space="preserve">each column </w:t>
            </w:r>
            <w:r w:rsidRPr="0046716F">
              <w:rPr>
                <w:rFonts w:cstheme="minorHAnsi"/>
                <w:i/>
                <w:sz w:val="20"/>
              </w:rPr>
              <w:t>by</w:t>
            </w:r>
            <w:r w:rsidRPr="0046716F">
              <w:rPr>
                <w:rFonts w:cstheme="minorHAnsi"/>
                <w:i/>
                <w:spacing w:val="-1"/>
                <w:sz w:val="20"/>
              </w:rPr>
              <w:t xml:space="preserve"> </w:t>
            </w:r>
            <w:r w:rsidRPr="0046716F">
              <w:rPr>
                <w:rFonts w:cstheme="minorHAnsi"/>
                <w:i/>
                <w:sz w:val="20"/>
              </w:rPr>
              <w:t>the</w:t>
            </w:r>
            <w:r w:rsidRPr="0046716F">
              <w:rPr>
                <w:rFonts w:cstheme="minorHAnsi"/>
                <w:i/>
                <w:spacing w:val="-3"/>
                <w:sz w:val="20"/>
              </w:rPr>
              <w:t xml:space="preserve"> </w:t>
            </w:r>
            <w:r w:rsidRPr="0046716F">
              <w:rPr>
                <w:rFonts w:cstheme="minorHAnsi"/>
                <w:i/>
                <w:sz w:val="20"/>
              </w:rPr>
              <w:t xml:space="preserve">points </w:t>
            </w:r>
            <w:r w:rsidRPr="0046716F">
              <w:rPr>
                <w:rFonts w:cstheme="minorHAnsi"/>
                <w:i/>
                <w:spacing w:val="-1"/>
                <w:sz w:val="20"/>
              </w:rPr>
              <w:t>shown.</w:t>
            </w:r>
          </w:p>
        </w:tc>
        <w:tc>
          <w:tcPr>
            <w:tcW w:w="1169" w:type="dxa"/>
            <w:tcBorders>
              <w:top w:val="single" w:sz="5" w:space="0" w:color="000000"/>
              <w:left w:val="single" w:sz="5" w:space="0" w:color="000000"/>
              <w:bottom w:val="single" w:sz="5" w:space="0" w:color="000000"/>
              <w:right w:val="single" w:sz="5" w:space="0" w:color="000000"/>
            </w:tcBorders>
            <w:shd w:val="clear" w:color="auto" w:fill="C0C0C0"/>
          </w:tcPr>
          <w:p w14:paraId="5B076079" w14:textId="77777777" w:rsidR="00FB118A" w:rsidRPr="0046716F" w:rsidRDefault="00FB118A" w:rsidP="008C3958">
            <w:pPr>
              <w:pStyle w:val="TableParagraph"/>
              <w:spacing w:before="5"/>
              <w:jc w:val="center"/>
              <w:rPr>
                <w:rFonts w:eastAsia="Arial" w:cstheme="minorHAnsi"/>
                <w:sz w:val="18"/>
                <w:szCs w:val="17"/>
              </w:rPr>
            </w:pPr>
          </w:p>
          <w:p w14:paraId="450CEF94" w14:textId="77777777" w:rsidR="00FB118A" w:rsidRPr="0046716F" w:rsidRDefault="00DA3BD7" w:rsidP="008C3958">
            <w:pPr>
              <w:pStyle w:val="TableParagraph"/>
              <w:ind w:hanging="3"/>
              <w:jc w:val="center"/>
              <w:rPr>
                <w:rFonts w:eastAsia="Times New Roman" w:cstheme="minorHAnsi"/>
                <w:sz w:val="20"/>
                <w:szCs w:val="18"/>
              </w:rPr>
            </w:pPr>
            <w:r w:rsidRPr="0046716F">
              <w:rPr>
                <w:rFonts w:cstheme="minorHAnsi"/>
                <w:spacing w:val="-1"/>
                <w:sz w:val="20"/>
              </w:rPr>
              <w:t>Always</w:t>
            </w:r>
            <w:r w:rsidRPr="0046716F">
              <w:rPr>
                <w:rFonts w:cstheme="minorHAnsi"/>
                <w:sz w:val="20"/>
              </w:rPr>
              <w:t xml:space="preserve"> or</w:t>
            </w:r>
            <w:r w:rsidRPr="0046716F">
              <w:rPr>
                <w:rFonts w:cstheme="minorHAnsi"/>
                <w:spacing w:val="22"/>
                <w:sz w:val="20"/>
              </w:rPr>
              <w:t xml:space="preserve"> </w:t>
            </w:r>
            <w:r w:rsidRPr="0046716F">
              <w:rPr>
                <w:rFonts w:cstheme="minorHAnsi"/>
                <w:spacing w:val="-1"/>
                <w:sz w:val="20"/>
              </w:rPr>
              <w:t>almost</w:t>
            </w:r>
            <w:r w:rsidRPr="0046716F">
              <w:rPr>
                <w:rFonts w:cstheme="minorHAnsi"/>
                <w:spacing w:val="21"/>
                <w:sz w:val="20"/>
              </w:rPr>
              <w:t xml:space="preserve"> </w:t>
            </w:r>
            <w:r w:rsidRPr="0046716F">
              <w:rPr>
                <w:rFonts w:cstheme="minorHAnsi"/>
                <w:spacing w:val="-1"/>
                <w:sz w:val="20"/>
              </w:rPr>
              <w:t>always</w:t>
            </w:r>
            <w:r w:rsidRPr="0046716F">
              <w:rPr>
                <w:rFonts w:cstheme="minorHAnsi"/>
                <w:sz w:val="20"/>
              </w:rPr>
              <w:t xml:space="preserve"> (X3)</w:t>
            </w:r>
          </w:p>
        </w:tc>
        <w:tc>
          <w:tcPr>
            <w:tcW w:w="991" w:type="dxa"/>
            <w:tcBorders>
              <w:top w:val="single" w:sz="5" w:space="0" w:color="000000"/>
              <w:left w:val="single" w:sz="5" w:space="0" w:color="000000"/>
              <w:bottom w:val="single" w:sz="5" w:space="0" w:color="000000"/>
              <w:right w:val="single" w:sz="5" w:space="0" w:color="000000"/>
            </w:tcBorders>
            <w:shd w:val="clear" w:color="auto" w:fill="C0C0C0"/>
          </w:tcPr>
          <w:p w14:paraId="1C4FD0A4" w14:textId="77777777" w:rsidR="00FB118A" w:rsidRPr="0046716F" w:rsidRDefault="00FB118A" w:rsidP="008C3958">
            <w:pPr>
              <w:pStyle w:val="TableParagraph"/>
              <w:spacing w:before="5"/>
              <w:jc w:val="center"/>
              <w:rPr>
                <w:rFonts w:eastAsia="Arial" w:cstheme="minorHAnsi"/>
                <w:sz w:val="18"/>
                <w:szCs w:val="17"/>
              </w:rPr>
            </w:pPr>
          </w:p>
          <w:p w14:paraId="3D03EF2E" w14:textId="77777777" w:rsidR="00FB118A" w:rsidRPr="0046716F" w:rsidRDefault="00DA3BD7" w:rsidP="008C3958">
            <w:pPr>
              <w:pStyle w:val="TableParagraph"/>
              <w:ind w:firstLine="3"/>
              <w:jc w:val="center"/>
              <w:rPr>
                <w:rFonts w:eastAsia="Times New Roman" w:cstheme="minorHAnsi"/>
                <w:sz w:val="20"/>
                <w:szCs w:val="18"/>
              </w:rPr>
            </w:pPr>
            <w:r w:rsidRPr="0046716F">
              <w:rPr>
                <w:rFonts w:cstheme="minorHAnsi"/>
                <w:sz w:val="20"/>
              </w:rPr>
              <w:t>M</w:t>
            </w:r>
            <w:r w:rsidRPr="0046716F">
              <w:rPr>
                <w:rFonts w:cstheme="minorHAnsi"/>
                <w:spacing w:val="1"/>
                <w:sz w:val="20"/>
              </w:rPr>
              <w:t>o</w:t>
            </w:r>
            <w:r w:rsidRPr="0046716F">
              <w:rPr>
                <w:rFonts w:cstheme="minorHAnsi"/>
                <w:spacing w:val="-1"/>
                <w:sz w:val="20"/>
              </w:rPr>
              <w:t>s</w:t>
            </w:r>
            <w:r w:rsidRPr="0046716F">
              <w:rPr>
                <w:rFonts w:cstheme="minorHAnsi"/>
                <w:sz w:val="20"/>
              </w:rPr>
              <w:t>t</w:t>
            </w:r>
            <w:r w:rsidRPr="0046716F">
              <w:rPr>
                <w:rFonts w:cstheme="minorHAnsi"/>
                <w:spacing w:val="-2"/>
                <w:sz w:val="20"/>
              </w:rPr>
              <w:t xml:space="preserve"> </w:t>
            </w:r>
            <w:r w:rsidRPr="0046716F">
              <w:rPr>
                <w:rFonts w:cstheme="minorHAnsi"/>
                <w:spacing w:val="1"/>
                <w:sz w:val="20"/>
              </w:rPr>
              <w:t xml:space="preserve">of </w:t>
            </w:r>
            <w:r w:rsidRPr="0046716F">
              <w:rPr>
                <w:rFonts w:cstheme="minorHAnsi"/>
                <w:sz w:val="20"/>
              </w:rPr>
              <w:t>the</w:t>
            </w:r>
            <w:r w:rsidRPr="0046716F">
              <w:rPr>
                <w:rFonts w:cstheme="minorHAnsi"/>
                <w:spacing w:val="-1"/>
                <w:sz w:val="20"/>
              </w:rPr>
              <w:t xml:space="preserve"> time</w:t>
            </w:r>
            <w:r w:rsidRPr="0046716F">
              <w:rPr>
                <w:rFonts w:cstheme="minorHAnsi"/>
                <w:spacing w:val="21"/>
                <w:sz w:val="20"/>
              </w:rPr>
              <w:t xml:space="preserve"> </w:t>
            </w:r>
            <w:r w:rsidRPr="0046716F">
              <w:rPr>
                <w:rFonts w:cstheme="minorHAnsi"/>
                <w:sz w:val="20"/>
              </w:rPr>
              <w:t>(X2)</w:t>
            </w:r>
          </w:p>
        </w:tc>
        <w:tc>
          <w:tcPr>
            <w:tcW w:w="1080" w:type="dxa"/>
            <w:tcBorders>
              <w:top w:val="single" w:sz="5" w:space="0" w:color="000000"/>
              <w:left w:val="single" w:sz="5" w:space="0" w:color="000000"/>
              <w:bottom w:val="single" w:sz="5" w:space="0" w:color="000000"/>
              <w:right w:val="single" w:sz="5" w:space="0" w:color="000000"/>
            </w:tcBorders>
            <w:shd w:val="clear" w:color="auto" w:fill="C0C0C0"/>
          </w:tcPr>
          <w:p w14:paraId="5AFB9C1D" w14:textId="77777777" w:rsidR="00FB118A" w:rsidRPr="0046716F" w:rsidRDefault="00FB118A" w:rsidP="008C3958">
            <w:pPr>
              <w:pStyle w:val="TableParagraph"/>
              <w:spacing w:before="5"/>
              <w:jc w:val="center"/>
              <w:rPr>
                <w:rFonts w:eastAsia="Arial" w:cstheme="minorHAnsi"/>
                <w:sz w:val="18"/>
                <w:szCs w:val="17"/>
              </w:rPr>
            </w:pPr>
          </w:p>
          <w:p w14:paraId="01A0EDAA" w14:textId="77777777" w:rsidR="00FB118A" w:rsidRPr="0046716F" w:rsidRDefault="00DA3BD7" w:rsidP="008C3958">
            <w:pPr>
              <w:pStyle w:val="TableParagraph"/>
              <w:ind w:left="8" w:firstLine="5"/>
              <w:jc w:val="center"/>
              <w:rPr>
                <w:rFonts w:eastAsia="Times New Roman" w:cstheme="minorHAnsi"/>
                <w:sz w:val="20"/>
                <w:szCs w:val="18"/>
              </w:rPr>
            </w:pPr>
            <w:r w:rsidRPr="0046716F">
              <w:rPr>
                <w:rFonts w:cstheme="minorHAnsi"/>
                <w:spacing w:val="-1"/>
                <w:sz w:val="20"/>
              </w:rPr>
              <w:t>Some-times</w:t>
            </w:r>
            <w:r w:rsidRPr="0046716F">
              <w:rPr>
                <w:rFonts w:cstheme="minorHAnsi"/>
                <w:spacing w:val="24"/>
                <w:sz w:val="20"/>
              </w:rPr>
              <w:t xml:space="preserve"> </w:t>
            </w:r>
            <w:r w:rsidRPr="0046716F">
              <w:rPr>
                <w:rFonts w:cstheme="minorHAnsi"/>
                <w:sz w:val="20"/>
              </w:rPr>
              <w:t>(X1)</w:t>
            </w:r>
          </w:p>
        </w:tc>
        <w:tc>
          <w:tcPr>
            <w:tcW w:w="1260" w:type="dxa"/>
            <w:tcBorders>
              <w:top w:val="single" w:sz="5" w:space="0" w:color="000000"/>
              <w:left w:val="single" w:sz="5" w:space="0" w:color="000000"/>
              <w:bottom w:val="single" w:sz="5" w:space="0" w:color="000000"/>
              <w:right w:val="single" w:sz="5" w:space="0" w:color="000000"/>
            </w:tcBorders>
            <w:shd w:val="clear" w:color="auto" w:fill="C0C0C0"/>
          </w:tcPr>
          <w:p w14:paraId="15CA402B" w14:textId="77777777" w:rsidR="00FB118A" w:rsidRPr="0046716F" w:rsidRDefault="00FB118A" w:rsidP="008C3958">
            <w:pPr>
              <w:pStyle w:val="TableParagraph"/>
              <w:spacing w:before="5"/>
              <w:jc w:val="center"/>
              <w:rPr>
                <w:rFonts w:eastAsia="Arial" w:cstheme="minorHAnsi"/>
                <w:sz w:val="18"/>
                <w:szCs w:val="17"/>
              </w:rPr>
            </w:pPr>
          </w:p>
          <w:p w14:paraId="0B0C67F3" w14:textId="77777777" w:rsidR="00FB118A" w:rsidRPr="0046716F" w:rsidRDefault="00DA3BD7" w:rsidP="008C3958">
            <w:pPr>
              <w:pStyle w:val="TableParagraph"/>
              <w:jc w:val="center"/>
              <w:rPr>
                <w:rFonts w:eastAsia="Times New Roman" w:cstheme="minorHAnsi"/>
                <w:sz w:val="20"/>
                <w:szCs w:val="18"/>
              </w:rPr>
            </w:pPr>
            <w:r w:rsidRPr="0046716F">
              <w:rPr>
                <w:rFonts w:cstheme="minorHAnsi"/>
                <w:sz w:val="20"/>
              </w:rPr>
              <w:t>Rarely</w:t>
            </w:r>
            <w:r w:rsidRPr="0046716F">
              <w:rPr>
                <w:rFonts w:cstheme="minorHAnsi"/>
                <w:spacing w:val="-4"/>
                <w:sz w:val="20"/>
              </w:rPr>
              <w:t xml:space="preserve"> </w:t>
            </w:r>
            <w:r w:rsidRPr="0046716F">
              <w:rPr>
                <w:rFonts w:cstheme="minorHAnsi"/>
                <w:sz w:val="20"/>
              </w:rPr>
              <w:t>or not</w:t>
            </w:r>
            <w:r w:rsidRPr="0046716F">
              <w:rPr>
                <w:rFonts w:cstheme="minorHAnsi"/>
                <w:spacing w:val="23"/>
                <w:sz w:val="20"/>
              </w:rPr>
              <w:t xml:space="preserve"> </w:t>
            </w:r>
            <w:r w:rsidRPr="0046716F">
              <w:rPr>
                <w:rFonts w:cstheme="minorHAnsi"/>
                <w:spacing w:val="-1"/>
                <w:sz w:val="20"/>
              </w:rPr>
              <w:t>at</w:t>
            </w:r>
            <w:r w:rsidRPr="0046716F">
              <w:rPr>
                <w:rFonts w:cstheme="minorHAnsi"/>
                <w:sz w:val="20"/>
              </w:rPr>
              <w:t xml:space="preserve"> </w:t>
            </w:r>
            <w:r w:rsidRPr="0046716F">
              <w:rPr>
                <w:rFonts w:cstheme="minorHAnsi"/>
                <w:spacing w:val="-1"/>
                <w:sz w:val="20"/>
              </w:rPr>
              <w:t>all</w:t>
            </w:r>
            <w:r w:rsidRPr="0046716F">
              <w:rPr>
                <w:rFonts w:cstheme="minorHAnsi"/>
                <w:sz w:val="20"/>
              </w:rPr>
              <w:t xml:space="preserve"> (0)</w:t>
            </w:r>
          </w:p>
        </w:tc>
      </w:tr>
      <w:tr w:rsidR="00FB118A" w:rsidRPr="0046716F" w14:paraId="55BEF8E3" w14:textId="77777777" w:rsidTr="008C3958">
        <w:trPr>
          <w:trHeight w:hRule="exact" w:val="869"/>
        </w:trPr>
        <w:tc>
          <w:tcPr>
            <w:tcW w:w="986" w:type="dxa"/>
            <w:vMerge w:val="restart"/>
            <w:tcBorders>
              <w:top w:val="single" w:sz="5" w:space="0" w:color="000000"/>
              <w:left w:val="single" w:sz="5" w:space="0" w:color="000000"/>
              <w:right w:val="single" w:sz="5" w:space="0" w:color="000000"/>
            </w:tcBorders>
            <w:textDirection w:val="btLr"/>
          </w:tcPr>
          <w:p w14:paraId="7407567E" w14:textId="77777777" w:rsidR="00FB118A" w:rsidRPr="0046716F" w:rsidRDefault="00DA3BD7" w:rsidP="00131F9E">
            <w:pPr>
              <w:pStyle w:val="TableParagraph"/>
              <w:spacing w:before="103"/>
              <w:ind w:left="589"/>
              <w:jc w:val="both"/>
              <w:rPr>
                <w:rFonts w:eastAsia="Times New Roman" w:cstheme="minorHAnsi"/>
                <w:sz w:val="28"/>
                <w:szCs w:val="24"/>
              </w:rPr>
            </w:pPr>
            <w:r w:rsidRPr="0046716F">
              <w:rPr>
                <w:rFonts w:cstheme="minorHAnsi"/>
                <w:b/>
                <w:spacing w:val="-1"/>
                <w:sz w:val="28"/>
              </w:rPr>
              <w:t>Players</w:t>
            </w:r>
          </w:p>
        </w:tc>
        <w:tc>
          <w:tcPr>
            <w:tcW w:w="4860" w:type="dxa"/>
            <w:tcBorders>
              <w:top w:val="single" w:sz="5" w:space="0" w:color="000000"/>
              <w:left w:val="single" w:sz="5" w:space="0" w:color="000000"/>
              <w:bottom w:val="single" w:sz="5" w:space="0" w:color="000000"/>
              <w:right w:val="single" w:sz="5" w:space="0" w:color="000000"/>
            </w:tcBorders>
          </w:tcPr>
          <w:p w14:paraId="588E231F" w14:textId="77777777" w:rsidR="00FB118A" w:rsidRPr="0046716F" w:rsidRDefault="00DA3BD7" w:rsidP="00131F9E">
            <w:pPr>
              <w:pStyle w:val="TableParagraph"/>
              <w:ind w:left="102"/>
              <w:jc w:val="both"/>
              <w:rPr>
                <w:rFonts w:eastAsia="Times New Roman" w:cstheme="minorHAnsi"/>
                <w:sz w:val="20"/>
                <w:szCs w:val="18"/>
              </w:rPr>
            </w:pPr>
            <w:r w:rsidRPr="0046716F">
              <w:rPr>
                <w:rFonts w:cstheme="minorHAnsi"/>
                <w:b/>
                <w:spacing w:val="-1"/>
                <w:sz w:val="20"/>
              </w:rPr>
              <w:t>Respect</w:t>
            </w:r>
            <w:r w:rsidRPr="0046716F">
              <w:rPr>
                <w:rFonts w:cstheme="minorHAnsi"/>
                <w:b/>
                <w:sz w:val="20"/>
              </w:rPr>
              <w:t xml:space="preserve"> </w:t>
            </w:r>
            <w:r w:rsidRPr="0046716F">
              <w:rPr>
                <w:rFonts w:cstheme="minorHAnsi"/>
                <w:b/>
                <w:spacing w:val="-1"/>
                <w:sz w:val="20"/>
              </w:rPr>
              <w:t>for</w:t>
            </w:r>
            <w:r w:rsidRPr="0046716F">
              <w:rPr>
                <w:rFonts w:cstheme="minorHAnsi"/>
                <w:b/>
                <w:spacing w:val="2"/>
                <w:sz w:val="20"/>
              </w:rPr>
              <w:t xml:space="preserve"> </w:t>
            </w:r>
            <w:r w:rsidRPr="0046716F">
              <w:rPr>
                <w:rFonts w:cstheme="minorHAnsi"/>
                <w:b/>
                <w:spacing w:val="-1"/>
                <w:sz w:val="20"/>
              </w:rPr>
              <w:t>Opponents</w:t>
            </w:r>
            <w:r w:rsidRPr="0046716F">
              <w:rPr>
                <w:rFonts w:cstheme="minorHAnsi"/>
                <w:b/>
                <w:sz w:val="20"/>
              </w:rPr>
              <w:t xml:space="preserve"> </w:t>
            </w:r>
            <w:r w:rsidRPr="0046716F">
              <w:rPr>
                <w:rFonts w:cstheme="minorHAnsi"/>
                <w:sz w:val="20"/>
              </w:rPr>
              <w:t>-</w:t>
            </w:r>
            <w:r w:rsidRPr="0046716F">
              <w:rPr>
                <w:rFonts w:cstheme="minorHAnsi"/>
                <w:spacing w:val="3"/>
                <w:sz w:val="20"/>
              </w:rPr>
              <w:t xml:space="preserve"> </w:t>
            </w:r>
            <w:r w:rsidRPr="0046716F">
              <w:rPr>
                <w:rFonts w:cstheme="minorHAnsi"/>
                <w:spacing w:val="-1"/>
                <w:sz w:val="20"/>
              </w:rPr>
              <w:t>Acknowledges</w:t>
            </w:r>
            <w:r w:rsidRPr="0046716F">
              <w:rPr>
                <w:rFonts w:cstheme="minorHAnsi"/>
                <w:sz w:val="20"/>
              </w:rPr>
              <w:t xml:space="preserve"> good</w:t>
            </w:r>
            <w:r w:rsidRPr="0046716F">
              <w:rPr>
                <w:rFonts w:cstheme="minorHAnsi"/>
                <w:spacing w:val="1"/>
                <w:sz w:val="20"/>
              </w:rPr>
              <w:t xml:space="preserve"> </w:t>
            </w:r>
            <w:r w:rsidRPr="0046716F">
              <w:rPr>
                <w:rFonts w:cstheme="minorHAnsi"/>
                <w:spacing w:val="-1"/>
                <w:sz w:val="20"/>
              </w:rPr>
              <w:t>plays</w:t>
            </w:r>
            <w:r w:rsidRPr="0046716F">
              <w:rPr>
                <w:rFonts w:cstheme="minorHAnsi"/>
                <w:sz w:val="20"/>
              </w:rPr>
              <w:t xml:space="preserve"> and</w:t>
            </w:r>
            <w:r w:rsidRPr="0046716F">
              <w:rPr>
                <w:rFonts w:cstheme="minorHAnsi"/>
                <w:spacing w:val="34"/>
                <w:sz w:val="20"/>
              </w:rPr>
              <w:t xml:space="preserve"> </w:t>
            </w:r>
            <w:r w:rsidRPr="0046716F">
              <w:rPr>
                <w:rFonts w:cstheme="minorHAnsi"/>
                <w:spacing w:val="-1"/>
                <w:sz w:val="20"/>
              </w:rPr>
              <w:t>sporting gestures,</w:t>
            </w:r>
            <w:r w:rsidRPr="0046716F">
              <w:rPr>
                <w:rFonts w:cstheme="minorHAnsi"/>
                <w:spacing w:val="1"/>
                <w:sz w:val="20"/>
              </w:rPr>
              <w:t xml:space="preserve"> </w:t>
            </w:r>
            <w:r w:rsidRPr="0046716F">
              <w:rPr>
                <w:rFonts w:cstheme="minorHAnsi"/>
                <w:spacing w:val="-1"/>
                <w:sz w:val="20"/>
              </w:rPr>
              <w:t>before,</w:t>
            </w:r>
            <w:r w:rsidRPr="0046716F">
              <w:rPr>
                <w:rFonts w:cstheme="minorHAnsi"/>
                <w:spacing w:val="1"/>
                <w:sz w:val="20"/>
              </w:rPr>
              <w:t xml:space="preserve"> </w:t>
            </w:r>
            <w:r w:rsidRPr="0046716F">
              <w:rPr>
                <w:rFonts w:cstheme="minorHAnsi"/>
                <w:sz w:val="20"/>
              </w:rPr>
              <w:t>during</w:t>
            </w:r>
            <w:r w:rsidRPr="0046716F">
              <w:rPr>
                <w:rFonts w:cstheme="minorHAnsi"/>
                <w:spacing w:val="-1"/>
                <w:sz w:val="20"/>
              </w:rPr>
              <w:t xml:space="preserve"> </w:t>
            </w:r>
            <w:r w:rsidRPr="0046716F">
              <w:rPr>
                <w:rFonts w:cstheme="minorHAnsi"/>
                <w:sz w:val="20"/>
              </w:rPr>
              <w:t>and</w:t>
            </w:r>
            <w:r w:rsidRPr="0046716F">
              <w:rPr>
                <w:rFonts w:cstheme="minorHAnsi"/>
                <w:spacing w:val="1"/>
                <w:sz w:val="20"/>
              </w:rPr>
              <w:t xml:space="preserve"> </w:t>
            </w:r>
            <w:r w:rsidRPr="0046716F">
              <w:rPr>
                <w:rFonts w:cstheme="minorHAnsi"/>
                <w:spacing w:val="-1"/>
                <w:sz w:val="20"/>
              </w:rPr>
              <w:t>after</w:t>
            </w:r>
            <w:r w:rsidRPr="0046716F">
              <w:rPr>
                <w:rFonts w:cstheme="minorHAnsi"/>
                <w:sz w:val="20"/>
              </w:rPr>
              <w:t xml:space="preserve"> </w:t>
            </w:r>
            <w:r w:rsidRPr="0046716F">
              <w:rPr>
                <w:rFonts w:cstheme="minorHAnsi"/>
                <w:spacing w:val="-1"/>
                <w:sz w:val="20"/>
              </w:rPr>
              <w:t>game.</w:t>
            </w:r>
            <w:r w:rsidRPr="0046716F">
              <w:rPr>
                <w:rFonts w:cstheme="minorHAnsi"/>
                <w:spacing w:val="1"/>
                <w:sz w:val="20"/>
              </w:rPr>
              <w:t xml:space="preserve"> </w:t>
            </w:r>
            <w:r w:rsidRPr="0046716F">
              <w:rPr>
                <w:rFonts w:cstheme="minorHAnsi"/>
                <w:spacing w:val="-1"/>
                <w:sz w:val="20"/>
              </w:rPr>
              <w:t>Plays</w:t>
            </w:r>
            <w:r w:rsidRPr="0046716F">
              <w:rPr>
                <w:rFonts w:cstheme="minorHAnsi"/>
                <w:spacing w:val="2"/>
                <w:sz w:val="20"/>
              </w:rPr>
              <w:t xml:space="preserve"> </w:t>
            </w:r>
            <w:r w:rsidRPr="0046716F">
              <w:rPr>
                <w:rFonts w:cstheme="minorHAnsi"/>
                <w:spacing w:val="-1"/>
                <w:sz w:val="20"/>
              </w:rPr>
              <w:t>with</w:t>
            </w:r>
            <w:r w:rsidRPr="0046716F">
              <w:rPr>
                <w:rFonts w:cstheme="minorHAnsi"/>
                <w:spacing w:val="43"/>
                <w:sz w:val="20"/>
              </w:rPr>
              <w:t xml:space="preserve"> </w:t>
            </w:r>
            <w:r w:rsidRPr="0046716F">
              <w:rPr>
                <w:rFonts w:cstheme="minorHAnsi"/>
                <w:spacing w:val="-1"/>
                <w:sz w:val="20"/>
              </w:rPr>
              <w:t>skill</w:t>
            </w:r>
            <w:r w:rsidRPr="0046716F">
              <w:rPr>
                <w:rFonts w:cstheme="minorHAnsi"/>
                <w:sz w:val="20"/>
              </w:rPr>
              <w:t xml:space="preserve"> and</w:t>
            </w:r>
            <w:r w:rsidRPr="0046716F">
              <w:rPr>
                <w:rFonts w:cstheme="minorHAnsi"/>
                <w:spacing w:val="1"/>
                <w:sz w:val="20"/>
              </w:rPr>
              <w:t xml:space="preserve"> </w:t>
            </w:r>
            <w:r w:rsidRPr="0046716F">
              <w:rPr>
                <w:rFonts w:cstheme="minorHAnsi"/>
                <w:spacing w:val="-1"/>
                <w:sz w:val="20"/>
              </w:rPr>
              <w:t>not</w:t>
            </w:r>
            <w:r w:rsidRPr="0046716F">
              <w:rPr>
                <w:rFonts w:cstheme="minorHAnsi"/>
                <w:sz w:val="20"/>
              </w:rPr>
              <w:t xml:space="preserve"> </w:t>
            </w:r>
            <w:r w:rsidRPr="0046716F">
              <w:rPr>
                <w:rFonts w:cstheme="minorHAnsi"/>
                <w:spacing w:val="-1"/>
                <w:sz w:val="20"/>
              </w:rPr>
              <w:t>force.</w:t>
            </w:r>
            <w:r w:rsidRPr="0046716F">
              <w:rPr>
                <w:rFonts w:cstheme="minorHAnsi"/>
                <w:spacing w:val="1"/>
                <w:sz w:val="20"/>
              </w:rPr>
              <w:t xml:space="preserve"> </w:t>
            </w:r>
            <w:r w:rsidRPr="0046716F">
              <w:rPr>
                <w:rFonts w:cstheme="minorHAnsi"/>
                <w:spacing w:val="-1"/>
                <w:sz w:val="20"/>
              </w:rPr>
              <w:t>Wins</w:t>
            </w:r>
            <w:r w:rsidRPr="0046716F">
              <w:rPr>
                <w:rFonts w:cstheme="minorHAnsi"/>
                <w:sz w:val="20"/>
              </w:rPr>
              <w:t xml:space="preserve"> </w:t>
            </w:r>
            <w:r w:rsidRPr="0046716F">
              <w:rPr>
                <w:rFonts w:cstheme="minorHAnsi"/>
                <w:spacing w:val="-1"/>
                <w:sz w:val="20"/>
              </w:rPr>
              <w:t>with</w:t>
            </w:r>
            <w:r w:rsidRPr="0046716F">
              <w:rPr>
                <w:rFonts w:cstheme="minorHAnsi"/>
                <w:spacing w:val="1"/>
                <w:sz w:val="20"/>
              </w:rPr>
              <w:t xml:space="preserve"> </w:t>
            </w:r>
            <w:r w:rsidRPr="0046716F">
              <w:rPr>
                <w:rFonts w:cstheme="minorHAnsi"/>
                <w:spacing w:val="-1"/>
                <w:sz w:val="20"/>
              </w:rPr>
              <w:t>humility</w:t>
            </w:r>
            <w:r w:rsidRPr="0046716F">
              <w:rPr>
                <w:rFonts w:cstheme="minorHAnsi"/>
                <w:spacing w:val="-4"/>
                <w:sz w:val="20"/>
              </w:rPr>
              <w:t xml:space="preserve"> </w:t>
            </w:r>
            <w:r w:rsidRPr="0046716F">
              <w:rPr>
                <w:rFonts w:cstheme="minorHAnsi"/>
                <w:sz w:val="20"/>
              </w:rPr>
              <w:t>and</w:t>
            </w:r>
            <w:r w:rsidRPr="0046716F">
              <w:rPr>
                <w:rFonts w:cstheme="minorHAnsi"/>
                <w:spacing w:val="1"/>
                <w:sz w:val="20"/>
              </w:rPr>
              <w:t xml:space="preserve"> </w:t>
            </w:r>
            <w:r w:rsidRPr="0046716F">
              <w:rPr>
                <w:rFonts w:cstheme="minorHAnsi"/>
                <w:spacing w:val="-1"/>
                <w:sz w:val="20"/>
              </w:rPr>
              <w:t>grace/accepts</w:t>
            </w:r>
            <w:r w:rsidRPr="0046716F">
              <w:rPr>
                <w:rFonts w:cstheme="minorHAnsi"/>
                <w:sz w:val="20"/>
              </w:rPr>
              <w:t xml:space="preserve"> </w:t>
            </w:r>
            <w:r w:rsidRPr="0046716F">
              <w:rPr>
                <w:rFonts w:cstheme="minorHAnsi"/>
                <w:spacing w:val="-1"/>
                <w:sz w:val="20"/>
              </w:rPr>
              <w:t>defeat</w:t>
            </w:r>
            <w:r w:rsidRPr="0046716F">
              <w:rPr>
                <w:rFonts w:cstheme="minorHAnsi"/>
                <w:spacing w:val="44"/>
                <w:sz w:val="20"/>
              </w:rPr>
              <w:t xml:space="preserve"> </w:t>
            </w:r>
            <w:r w:rsidRPr="0046716F">
              <w:rPr>
                <w:rFonts w:cstheme="minorHAnsi"/>
                <w:spacing w:val="-1"/>
                <w:sz w:val="20"/>
              </w:rPr>
              <w:t>with</w:t>
            </w:r>
            <w:r w:rsidRPr="0046716F">
              <w:rPr>
                <w:rFonts w:cstheme="minorHAnsi"/>
                <w:spacing w:val="1"/>
                <w:sz w:val="20"/>
              </w:rPr>
              <w:t xml:space="preserve"> </w:t>
            </w:r>
            <w:r w:rsidRPr="0046716F">
              <w:rPr>
                <w:rFonts w:cstheme="minorHAnsi"/>
                <w:sz w:val="20"/>
              </w:rPr>
              <w:t>dignity</w:t>
            </w:r>
          </w:p>
        </w:tc>
        <w:tc>
          <w:tcPr>
            <w:tcW w:w="1169" w:type="dxa"/>
            <w:tcBorders>
              <w:top w:val="single" w:sz="5" w:space="0" w:color="000000"/>
              <w:left w:val="single" w:sz="5" w:space="0" w:color="000000"/>
              <w:bottom w:val="single" w:sz="5" w:space="0" w:color="000000"/>
              <w:right w:val="single" w:sz="5" w:space="0" w:color="000000"/>
            </w:tcBorders>
          </w:tcPr>
          <w:p w14:paraId="5FE64622"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201D7972"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25C8BDE4"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2129A581" w14:textId="77777777" w:rsidR="00FB118A" w:rsidRPr="0046716F" w:rsidRDefault="00FB118A" w:rsidP="00131F9E">
            <w:pPr>
              <w:jc w:val="both"/>
              <w:rPr>
                <w:rFonts w:cstheme="minorHAnsi"/>
                <w:sz w:val="24"/>
              </w:rPr>
            </w:pPr>
          </w:p>
        </w:tc>
      </w:tr>
      <w:tr w:rsidR="00FB118A" w:rsidRPr="0046716F" w14:paraId="29AE6D01" w14:textId="77777777" w:rsidTr="008C3958">
        <w:trPr>
          <w:trHeight w:hRule="exact" w:val="528"/>
        </w:trPr>
        <w:tc>
          <w:tcPr>
            <w:tcW w:w="986" w:type="dxa"/>
            <w:vMerge/>
            <w:tcBorders>
              <w:left w:val="single" w:sz="5" w:space="0" w:color="000000"/>
              <w:right w:val="single" w:sz="5" w:space="0" w:color="000000"/>
            </w:tcBorders>
            <w:textDirection w:val="btLr"/>
          </w:tcPr>
          <w:p w14:paraId="1A5F110E"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4C1E11D7" w14:textId="77777777" w:rsidR="00FB118A" w:rsidRPr="0046716F" w:rsidRDefault="00DA3BD7" w:rsidP="00131F9E">
            <w:pPr>
              <w:pStyle w:val="TableParagraph"/>
              <w:spacing w:line="239" w:lineRule="auto"/>
              <w:ind w:left="102"/>
              <w:jc w:val="both"/>
              <w:rPr>
                <w:rFonts w:eastAsia="Times New Roman" w:cstheme="minorHAnsi"/>
                <w:sz w:val="20"/>
                <w:szCs w:val="18"/>
              </w:rPr>
            </w:pPr>
            <w:r w:rsidRPr="0046716F">
              <w:rPr>
                <w:rFonts w:cstheme="minorHAnsi"/>
                <w:b/>
                <w:spacing w:val="-1"/>
                <w:sz w:val="20"/>
              </w:rPr>
              <w:t>Respect</w:t>
            </w:r>
            <w:r w:rsidRPr="0046716F">
              <w:rPr>
                <w:rFonts w:cstheme="minorHAnsi"/>
                <w:b/>
                <w:sz w:val="20"/>
              </w:rPr>
              <w:t xml:space="preserve"> </w:t>
            </w:r>
            <w:r w:rsidRPr="0046716F">
              <w:rPr>
                <w:rFonts w:cstheme="minorHAnsi"/>
                <w:b/>
                <w:spacing w:val="-1"/>
                <w:sz w:val="20"/>
              </w:rPr>
              <w:t>for</w:t>
            </w:r>
            <w:r w:rsidRPr="0046716F">
              <w:rPr>
                <w:rFonts w:cstheme="minorHAnsi"/>
                <w:b/>
                <w:spacing w:val="2"/>
                <w:sz w:val="20"/>
              </w:rPr>
              <w:t xml:space="preserve"> </w:t>
            </w:r>
            <w:r w:rsidRPr="0046716F">
              <w:rPr>
                <w:rFonts w:cstheme="minorHAnsi"/>
                <w:b/>
                <w:spacing w:val="-1"/>
                <w:sz w:val="20"/>
              </w:rPr>
              <w:t>Officials</w:t>
            </w:r>
            <w:r w:rsidRPr="0046716F">
              <w:rPr>
                <w:rFonts w:cstheme="minorHAnsi"/>
                <w:b/>
                <w:sz w:val="20"/>
              </w:rPr>
              <w:t xml:space="preserve"> </w:t>
            </w:r>
            <w:r w:rsidRPr="0046716F">
              <w:rPr>
                <w:rFonts w:cstheme="minorHAnsi"/>
                <w:sz w:val="20"/>
              </w:rPr>
              <w:t xml:space="preserve">- </w:t>
            </w:r>
            <w:r w:rsidRPr="0046716F">
              <w:rPr>
                <w:rFonts w:cstheme="minorHAnsi"/>
                <w:spacing w:val="-1"/>
                <w:sz w:val="20"/>
              </w:rPr>
              <w:t>Respects</w:t>
            </w:r>
            <w:r w:rsidRPr="0046716F">
              <w:rPr>
                <w:rFonts w:cstheme="minorHAnsi"/>
                <w:spacing w:val="2"/>
                <w:sz w:val="20"/>
              </w:rPr>
              <w:t xml:space="preserve"> </w:t>
            </w:r>
            <w:r w:rsidRPr="0046716F">
              <w:rPr>
                <w:rFonts w:cstheme="minorHAnsi"/>
                <w:spacing w:val="-1"/>
                <w:sz w:val="20"/>
              </w:rPr>
              <w:t>referee calls</w:t>
            </w:r>
            <w:r w:rsidRPr="0046716F">
              <w:rPr>
                <w:rFonts w:cstheme="minorHAnsi"/>
                <w:sz w:val="20"/>
              </w:rPr>
              <w:t xml:space="preserve"> and</w:t>
            </w:r>
            <w:r w:rsidRPr="0046716F">
              <w:rPr>
                <w:rFonts w:cstheme="minorHAnsi"/>
                <w:spacing w:val="1"/>
                <w:sz w:val="20"/>
              </w:rPr>
              <w:t xml:space="preserve"> </w:t>
            </w:r>
            <w:r w:rsidRPr="0046716F">
              <w:rPr>
                <w:rFonts w:cstheme="minorHAnsi"/>
                <w:spacing w:val="-1"/>
                <w:sz w:val="20"/>
              </w:rPr>
              <w:t>decisions.</w:t>
            </w:r>
            <w:r w:rsidRPr="0046716F">
              <w:rPr>
                <w:rFonts w:cstheme="minorHAnsi"/>
                <w:spacing w:val="57"/>
                <w:sz w:val="20"/>
              </w:rPr>
              <w:t xml:space="preserve"> </w:t>
            </w:r>
            <w:r w:rsidRPr="0046716F">
              <w:rPr>
                <w:rFonts w:cstheme="minorHAnsi"/>
                <w:spacing w:val="-1"/>
                <w:sz w:val="20"/>
              </w:rPr>
              <w:t>Thanks</w:t>
            </w:r>
            <w:r w:rsidRPr="0046716F">
              <w:rPr>
                <w:rFonts w:cstheme="minorHAnsi"/>
                <w:sz w:val="20"/>
              </w:rPr>
              <w:t xml:space="preserve"> </w:t>
            </w:r>
            <w:r w:rsidRPr="0046716F">
              <w:rPr>
                <w:rFonts w:cstheme="minorHAnsi"/>
                <w:spacing w:val="-1"/>
                <w:sz w:val="20"/>
              </w:rPr>
              <w:t>referee/field</w:t>
            </w:r>
            <w:r w:rsidRPr="0046716F">
              <w:rPr>
                <w:rFonts w:cstheme="minorHAnsi"/>
                <w:spacing w:val="1"/>
                <w:sz w:val="20"/>
              </w:rPr>
              <w:t xml:space="preserve"> </w:t>
            </w:r>
            <w:r w:rsidRPr="0046716F">
              <w:rPr>
                <w:rFonts w:cstheme="minorHAnsi"/>
                <w:spacing w:val="-1"/>
                <w:sz w:val="20"/>
              </w:rPr>
              <w:t>monitors</w:t>
            </w:r>
            <w:r w:rsidRPr="0046716F">
              <w:rPr>
                <w:rFonts w:cstheme="minorHAnsi"/>
                <w:sz w:val="20"/>
              </w:rPr>
              <w:t xml:space="preserve"> </w:t>
            </w:r>
            <w:r w:rsidRPr="0046716F">
              <w:rPr>
                <w:rFonts w:cstheme="minorHAnsi"/>
                <w:spacing w:val="-1"/>
                <w:sz w:val="20"/>
              </w:rPr>
              <w:t>at</w:t>
            </w:r>
            <w:r w:rsidRPr="0046716F">
              <w:rPr>
                <w:rFonts w:cstheme="minorHAnsi"/>
                <w:sz w:val="20"/>
              </w:rPr>
              <w:t xml:space="preserve"> </w:t>
            </w:r>
            <w:r w:rsidRPr="0046716F">
              <w:rPr>
                <w:rFonts w:cstheme="minorHAnsi"/>
                <w:spacing w:val="-1"/>
                <w:sz w:val="20"/>
              </w:rPr>
              <w:t xml:space="preserve">end </w:t>
            </w:r>
            <w:r w:rsidRPr="0046716F">
              <w:rPr>
                <w:rFonts w:cstheme="minorHAnsi"/>
                <w:sz w:val="20"/>
              </w:rPr>
              <w:t>of</w:t>
            </w:r>
            <w:r w:rsidRPr="0046716F">
              <w:rPr>
                <w:rFonts w:cstheme="minorHAnsi"/>
                <w:spacing w:val="-2"/>
                <w:sz w:val="20"/>
              </w:rPr>
              <w:t xml:space="preserve"> game</w:t>
            </w:r>
          </w:p>
        </w:tc>
        <w:tc>
          <w:tcPr>
            <w:tcW w:w="1169" w:type="dxa"/>
            <w:tcBorders>
              <w:top w:val="single" w:sz="5" w:space="0" w:color="000000"/>
              <w:left w:val="single" w:sz="5" w:space="0" w:color="000000"/>
              <w:bottom w:val="single" w:sz="5" w:space="0" w:color="000000"/>
              <w:right w:val="single" w:sz="5" w:space="0" w:color="000000"/>
            </w:tcBorders>
          </w:tcPr>
          <w:p w14:paraId="389F3115"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4E2AD383"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5C011D1C"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31C690D1" w14:textId="77777777" w:rsidR="00FB118A" w:rsidRPr="0046716F" w:rsidRDefault="00FB118A" w:rsidP="00131F9E">
            <w:pPr>
              <w:jc w:val="both"/>
              <w:rPr>
                <w:rFonts w:cstheme="minorHAnsi"/>
                <w:sz w:val="24"/>
              </w:rPr>
            </w:pPr>
          </w:p>
        </w:tc>
      </w:tr>
      <w:tr w:rsidR="00FB118A" w:rsidRPr="0046716F" w14:paraId="20649E81" w14:textId="77777777" w:rsidTr="008C3958">
        <w:trPr>
          <w:trHeight w:hRule="exact" w:val="557"/>
        </w:trPr>
        <w:tc>
          <w:tcPr>
            <w:tcW w:w="986" w:type="dxa"/>
            <w:vMerge/>
            <w:tcBorders>
              <w:left w:val="single" w:sz="5" w:space="0" w:color="000000"/>
              <w:bottom w:val="single" w:sz="5" w:space="0" w:color="000000"/>
              <w:right w:val="single" w:sz="5" w:space="0" w:color="000000"/>
            </w:tcBorders>
            <w:textDirection w:val="btLr"/>
          </w:tcPr>
          <w:p w14:paraId="2398995B"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303FF14E" w14:textId="77777777" w:rsidR="00FB118A" w:rsidRPr="0046716F" w:rsidRDefault="00DA3BD7" w:rsidP="00131F9E">
            <w:pPr>
              <w:pStyle w:val="TableParagraph"/>
              <w:spacing w:line="239" w:lineRule="auto"/>
              <w:ind w:left="102"/>
              <w:jc w:val="both"/>
              <w:rPr>
                <w:rFonts w:eastAsia="Times New Roman" w:cstheme="minorHAnsi"/>
                <w:sz w:val="20"/>
                <w:szCs w:val="18"/>
              </w:rPr>
            </w:pPr>
            <w:r w:rsidRPr="0046716F">
              <w:rPr>
                <w:rFonts w:cstheme="minorHAnsi"/>
                <w:b/>
                <w:spacing w:val="-1"/>
                <w:sz w:val="20"/>
              </w:rPr>
              <w:t>Respect</w:t>
            </w:r>
            <w:r w:rsidRPr="0046716F">
              <w:rPr>
                <w:rFonts w:cstheme="minorHAnsi"/>
                <w:b/>
                <w:sz w:val="20"/>
              </w:rPr>
              <w:t xml:space="preserve"> </w:t>
            </w:r>
            <w:r w:rsidRPr="0046716F">
              <w:rPr>
                <w:rFonts w:cstheme="minorHAnsi"/>
                <w:b/>
                <w:spacing w:val="-1"/>
                <w:sz w:val="20"/>
              </w:rPr>
              <w:t xml:space="preserve">for </w:t>
            </w:r>
            <w:r w:rsidRPr="0046716F">
              <w:rPr>
                <w:rFonts w:cstheme="minorHAnsi"/>
                <w:b/>
                <w:sz w:val="20"/>
              </w:rPr>
              <w:t>the</w:t>
            </w:r>
            <w:r w:rsidRPr="0046716F">
              <w:rPr>
                <w:rFonts w:cstheme="minorHAnsi"/>
                <w:b/>
                <w:spacing w:val="-1"/>
                <w:sz w:val="20"/>
              </w:rPr>
              <w:t xml:space="preserve"> Game</w:t>
            </w:r>
            <w:r w:rsidRPr="0046716F">
              <w:rPr>
                <w:rFonts w:cstheme="minorHAnsi"/>
                <w:b/>
                <w:sz w:val="20"/>
              </w:rPr>
              <w:t xml:space="preserve"> </w:t>
            </w:r>
            <w:r w:rsidRPr="0046716F">
              <w:rPr>
                <w:rFonts w:cstheme="minorHAnsi"/>
                <w:sz w:val="20"/>
              </w:rPr>
              <w:t>- Knows and</w:t>
            </w:r>
            <w:r w:rsidRPr="0046716F">
              <w:rPr>
                <w:rFonts w:cstheme="minorHAnsi"/>
                <w:spacing w:val="-1"/>
                <w:sz w:val="20"/>
              </w:rPr>
              <w:t xml:space="preserve"> plays</w:t>
            </w:r>
            <w:r w:rsidRPr="0046716F">
              <w:rPr>
                <w:rFonts w:cstheme="minorHAnsi"/>
                <w:sz w:val="20"/>
              </w:rPr>
              <w:t xml:space="preserve"> </w:t>
            </w:r>
            <w:r w:rsidRPr="0046716F">
              <w:rPr>
                <w:rFonts w:cstheme="minorHAnsi"/>
                <w:spacing w:val="1"/>
                <w:sz w:val="20"/>
              </w:rPr>
              <w:t>by</w:t>
            </w:r>
            <w:r w:rsidRPr="0046716F">
              <w:rPr>
                <w:rFonts w:cstheme="minorHAnsi"/>
                <w:spacing w:val="-4"/>
                <w:sz w:val="20"/>
              </w:rPr>
              <w:t xml:space="preserve"> </w:t>
            </w:r>
            <w:r w:rsidRPr="0046716F">
              <w:rPr>
                <w:rFonts w:cstheme="minorHAnsi"/>
                <w:sz w:val="20"/>
              </w:rPr>
              <w:t>the</w:t>
            </w:r>
            <w:r w:rsidRPr="0046716F">
              <w:rPr>
                <w:rFonts w:cstheme="minorHAnsi"/>
                <w:spacing w:val="-1"/>
                <w:sz w:val="20"/>
              </w:rPr>
              <w:t xml:space="preserve"> Laws</w:t>
            </w:r>
            <w:r w:rsidRPr="0046716F">
              <w:rPr>
                <w:rFonts w:cstheme="minorHAnsi"/>
                <w:sz w:val="20"/>
              </w:rPr>
              <w:t xml:space="preserve"> </w:t>
            </w:r>
            <w:r w:rsidRPr="0046716F">
              <w:rPr>
                <w:rFonts w:cstheme="minorHAnsi"/>
                <w:spacing w:val="1"/>
                <w:sz w:val="20"/>
              </w:rPr>
              <w:t>of</w:t>
            </w:r>
            <w:r w:rsidRPr="0046716F">
              <w:rPr>
                <w:rFonts w:cstheme="minorHAnsi"/>
                <w:spacing w:val="-2"/>
                <w:sz w:val="20"/>
              </w:rPr>
              <w:t xml:space="preserve"> </w:t>
            </w:r>
            <w:r w:rsidRPr="0046716F">
              <w:rPr>
                <w:rFonts w:cstheme="minorHAnsi"/>
                <w:sz w:val="20"/>
              </w:rPr>
              <w:t>the</w:t>
            </w:r>
            <w:r w:rsidRPr="0046716F">
              <w:rPr>
                <w:rFonts w:cstheme="minorHAnsi"/>
                <w:spacing w:val="28"/>
                <w:sz w:val="20"/>
              </w:rPr>
              <w:t xml:space="preserve"> </w:t>
            </w:r>
            <w:r w:rsidRPr="0046716F">
              <w:rPr>
                <w:rFonts w:cstheme="minorHAnsi"/>
                <w:spacing w:val="-1"/>
                <w:sz w:val="20"/>
              </w:rPr>
              <w:t>Game (No</w:t>
            </w:r>
            <w:r w:rsidRPr="0046716F">
              <w:rPr>
                <w:rFonts w:cstheme="minorHAnsi"/>
                <w:spacing w:val="1"/>
                <w:sz w:val="20"/>
              </w:rPr>
              <w:t xml:space="preserve"> </w:t>
            </w:r>
            <w:r w:rsidRPr="0046716F">
              <w:rPr>
                <w:rFonts w:cstheme="minorHAnsi"/>
                <w:spacing w:val="-1"/>
                <w:sz w:val="20"/>
              </w:rPr>
              <w:t>free kick infringement,</w:t>
            </w:r>
            <w:r w:rsidRPr="0046716F">
              <w:rPr>
                <w:rFonts w:cstheme="minorHAnsi"/>
                <w:spacing w:val="3"/>
                <w:sz w:val="20"/>
              </w:rPr>
              <w:t xml:space="preserve"> </w:t>
            </w:r>
            <w:r w:rsidRPr="0046716F">
              <w:rPr>
                <w:rFonts w:cstheme="minorHAnsi"/>
                <w:spacing w:val="-1"/>
                <w:sz w:val="20"/>
              </w:rPr>
              <w:t>time</w:t>
            </w:r>
            <w:r w:rsidRPr="0046716F">
              <w:rPr>
                <w:rFonts w:cstheme="minorHAnsi"/>
                <w:spacing w:val="2"/>
                <w:sz w:val="20"/>
              </w:rPr>
              <w:t xml:space="preserve"> </w:t>
            </w:r>
            <w:r w:rsidRPr="0046716F">
              <w:rPr>
                <w:rFonts w:cstheme="minorHAnsi"/>
                <w:spacing w:val="-1"/>
                <w:sz w:val="20"/>
              </w:rPr>
              <w:t>wasting,</w:t>
            </w:r>
            <w:r w:rsidRPr="0046716F">
              <w:rPr>
                <w:rFonts w:cstheme="minorHAnsi"/>
                <w:spacing w:val="1"/>
                <w:sz w:val="20"/>
              </w:rPr>
              <w:t xml:space="preserve"> </w:t>
            </w:r>
            <w:r w:rsidRPr="0046716F">
              <w:rPr>
                <w:rFonts w:cstheme="minorHAnsi"/>
                <w:spacing w:val="-1"/>
                <w:sz w:val="20"/>
              </w:rPr>
              <w:t>etc.)</w:t>
            </w:r>
          </w:p>
        </w:tc>
        <w:tc>
          <w:tcPr>
            <w:tcW w:w="1169" w:type="dxa"/>
            <w:tcBorders>
              <w:top w:val="single" w:sz="5" w:space="0" w:color="000000"/>
              <w:left w:val="single" w:sz="5" w:space="0" w:color="000000"/>
              <w:bottom w:val="single" w:sz="5" w:space="0" w:color="000000"/>
              <w:right w:val="single" w:sz="5" w:space="0" w:color="000000"/>
            </w:tcBorders>
          </w:tcPr>
          <w:p w14:paraId="20190E7C"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7C4D7A05"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434EFCE4"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48488008" w14:textId="77777777" w:rsidR="00FB118A" w:rsidRPr="0046716F" w:rsidRDefault="00FB118A" w:rsidP="00131F9E">
            <w:pPr>
              <w:jc w:val="both"/>
              <w:rPr>
                <w:rFonts w:cstheme="minorHAnsi"/>
                <w:sz w:val="24"/>
              </w:rPr>
            </w:pPr>
          </w:p>
        </w:tc>
      </w:tr>
      <w:tr w:rsidR="00FB118A" w:rsidRPr="0046716F" w14:paraId="7DA1C0D9" w14:textId="77777777" w:rsidTr="008C3958">
        <w:trPr>
          <w:trHeight w:hRule="exact" w:val="986"/>
        </w:trPr>
        <w:tc>
          <w:tcPr>
            <w:tcW w:w="986" w:type="dxa"/>
            <w:vMerge w:val="restart"/>
            <w:tcBorders>
              <w:top w:val="single" w:sz="5" w:space="0" w:color="000000"/>
              <w:left w:val="single" w:sz="5" w:space="0" w:color="000000"/>
              <w:right w:val="single" w:sz="5" w:space="0" w:color="000000"/>
            </w:tcBorders>
            <w:textDirection w:val="btLr"/>
          </w:tcPr>
          <w:p w14:paraId="4F218E68" w14:textId="77777777" w:rsidR="00FB118A" w:rsidRPr="0046716F" w:rsidRDefault="00DA3BD7" w:rsidP="00131F9E">
            <w:pPr>
              <w:pStyle w:val="TableParagraph"/>
              <w:spacing w:before="103"/>
              <w:jc w:val="both"/>
              <w:rPr>
                <w:rFonts w:eastAsia="Times New Roman" w:cstheme="minorHAnsi"/>
                <w:sz w:val="28"/>
                <w:szCs w:val="24"/>
              </w:rPr>
            </w:pPr>
            <w:r w:rsidRPr="0046716F">
              <w:rPr>
                <w:rFonts w:cstheme="minorHAnsi"/>
                <w:b/>
                <w:spacing w:val="-1"/>
                <w:sz w:val="28"/>
              </w:rPr>
              <w:t>Coaches</w:t>
            </w:r>
          </w:p>
        </w:tc>
        <w:tc>
          <w:tcPr>
            <w:tcW w:w="4860" w:type="dxa"/>
            <w:tcBorders>
              <w:top w:val="single" w:sz="5" w:space="0" w:color="000000"/>
              <w:left w:val="single" w:sz="5" w:space="0" w:color="000000"/>
              <w:bottom w:val="single" w:sz="5" w:space="0" w:color="000000"/>
              <w:right w:val="single" w:sz="5" w:space="0" w:color="000000"/>
            </w:tcBorders>
          </w:tcPr>
          <w:p w14:paraId="556119ED" w14:textId="77777777" w:rsidR="00FB118A" w:rsidRPr="0046716F" w:rsidRDefault="00DA3BD7" w:rsidP="00131F9E">
            <w:pPr>
              <w:pStyle w:val="TableParagraph"/>
              <w:ind w:left="102"/>
              <w:jc w:val="both"/>
              <w:rPr>
                <w:rFonts w:eastAsia="Times New Roman" w:cstheme="minorHAnsi"/>
                <w:sz w:val="20"/>
                <w:szCs w:val="18"/>
              </w:rPr>
            </w:pPr>
            <w:r w:rsidRPr="0046716F">
              <w:rPr>
                <w:rFonts w:cstheme="minorHAnsi"/>
                <w:b/>
                <w:spacing w:val="-1"/>
                <w:sz w:val="20"/>
              </w:rPr>
              <w:t>Respect</w:t>
            </w:r>
            <w:r w:rsidRPr="0046716F">
              <w:rPr>
                <w:rFonts w:cstheme="minorHAnsi"/>
                <w:b/>
                <w:sz w:val="20"/>
              </w:rPr>
              <w:t xml:space="preserve"> </w:t>
            </w:r>
            <w:r w:rsidRPr="0046716F">
              <w:rPr>
                <w:rFonts w:cstheme="minorHAnsi"/>
                <w:b/>
                <w:spacing w:val="-1"/>
                <w:sz w:val="20"/>
              </w:rPr>
              <w:t>for</w:t>
            </w:r>
            <w:r w:rsidRPr="0046716F">
              <w:rPr>
                <w:rFonts w:cstheme="minorHAnsi"/>
                <w:b/>
                <w:spacing w:val="2"/>
                <w:sz w:val="20"/>
              </w:rPr>
              <w:t xml:space="preserve"> </w:t>
            </w:r>
            <w:r w:rsidRPr="0046716F">
              <w:rPr>
                <w:rFonts w:cstheme="minorHAnsi"/>
                <w:b/>
                <w:spacing w:val="-1"/>
                <w:sz w:val="20"/>
              </w:rPr>
              <w:t>Officials</w:t>
            </w:r>
            <w:r w:rsidRPr="0046716F">
              <w:rPr>
                <w:rFonts w:cstheme="minorHAnsi"/>
                <w:b/>
                <w:sz w:val="20"/>
              </w:rPr>
              <w:t xml:space="preserve"> </w:t>
            </w:r>
            <w:r w:rsidRPr="0046716F">
              <w:rPr>
                <w:rFonts w:cstheme="minorHAnsi"/>
                <w:sz w:val="20"/>
              </w:rPr>
              <w:t xml:space="preserve">- </w:t>
            </w:r>
            <w:r w:rsidRPr="0046716F">
              <w:rPr>
                <w:rFonts w:cstheme="minorHAnsi"/>
                <w:spacing w:val="-1"/>
                <w:sz w:val="20"/>
              </w:rPr>
              <w:t>Respects</w:t>
            </w:r>
            <w:r w:rsidRPr="0046716F">
              <w:rPr>
                <w:rFonts w:cstheme="minorHAnsi"/>
                <w:spacing w:val="2"/>
                <w:sz w:val="20"/>
              </w:rPr>
              <w:t xml:space="preserve"> </w:t>
            </w:r>
            <w:r w:rsidRPr="0046716F">
              <w:rPr>
                <w:rFonts w:cstheme="minorHAnsi"/>
                <w:spacing w:val="-1"/>
                <w:sz w:val="20"/>
              </w:rPr>
              <w:t>referee calls</w:t>
            </w:r>
            <w:r w:rsidRPr="0046716F">
              <w:rPr>
                <w:rFonts w:cstheme="minorHAnsi"/>
                <w:sz w:val="20"/>
              </w:rPr>
              <w:t xml:space="preserve"> and</w:t>
            </w:r>
            <w:r w:rsidRPr="0046716F">
              <w:rPr>
                <w:rFonts w:cstheme="minorHAnsi"/>
                <w:spacing w:val="1"/>
                <w:sz w:val="20"/>
              </w:rPr>
              <w:t xml:space="preserve"> </w:t>
            </w:r>
            <w:r w:rsidRPr="0046716F">
              <w:rPr>
                <w:rFonts w:cstheme="minorHAnsi"/>
                <w:sz w:val="20"/>
              </w:rPr>
              <w:t xml:space="preserve">decisions </w:t>
            </w:r>
            <w:r w:rsidRPr="0046716F">
              <w:rPr>
                <w:rFonts w:cstheme="minorHAnsi"/>
                <w:spacing w:val="-1"/>
                <w:sz w:val="20"/>
              </w:rPr>
              <w:t>and</w:t>
            </w:r>
            <w:r w:rsidRPr="0046716F">
              <w:rPr>
                <w:rFonts w:cstheme="minorHAnsi"/>
                <w:spacing w:val="39"/>
                <w:sz w:val="20"/>
              </w:rPr>
              <w:t xml:space="preserve"> </w:t>
            </w:r>
            <w:r w:rsidRPr="0046716F">
              <w:rPr>
                <w:rFonts w:cstheme="minorHAnsi"/>
                <w:spacing w:val="-1"/>
                <w:sz w:val="20"/>
              </w:rPr>
              <w:t>encourages</w:t>
            </w:r>
            <w:r w:rsidRPr="0046716F">
              <w:rPr>
                <w:rFonts w:cstheme="minorHAnsi"/>
                <w:sz w:val="20"/>
              </w:rPr>
              <w:t xml:space="preserve"> </w:t>
            </w:r>
            <w:r w:rsidRPr="0046716F">
              <w:rPr>
                <w:rFonts w:cstheme="minorHAnsi"/>
                <w:spacing w:val="-1"/>
                <w:sz w:val="20"/>
              </w:rPr>
              <w:t>spectators</w:t>
            </w:r>
            <w:r w:rsidRPr="0046716F">
              <w:rPr>
                <w:rFonts w:cstheme="minorHAnsi"/>
                <w:sz w:val="20"/>
              </w:rPr>
              <w:t xml:space="preserve"> to</w:t>
            </w:r>
            <w:r w:rsidRPr="0046716F">
              <w:rPr>
                <w:rFonts w:cstheme="minorHAnsi"/>
                <w:spacing w:val="-1"/>
                <w:sz w:val="20"/>
              </w:rPr>
              <w:t xml:space="preserve"> </w:t>
            </w:r>
            <w:r w:rsidRPr="0046716F">
              <w:rPr>
                <w:rFonts w:cstheme="minorHAnsi"/>
                <w:sz w:val="20"/>
              </w:rPr>
              <w:t>do</w:t>
            </w:r>
            <w:r w:rsidRPr="0046716F">
              <w:rPr>
                <w:rFonts w:cstheme="minorHAnsi"/>
                <w:spacing w:val="-1"/>
                <w:sz w:val="20"/>
              </w:rPr>
              <w:t xml:space="preserve"> </w:t>
            </w:r>
            <w:r w:rsidRPr="0046716F">
              <w:rPr>
                <w:rFonts w:cstheme="minorHAnsi"/>
                <w:sz w:val="20"/>
              </w:rPr>
              <w:t>the</w:t>
            </w:r>
            <w:r w:rsidRPr="0046716F">
              <w:rPr>
                <w:rFonts w:cstheme="minorHAnsi"/>
                <w:spacing w:val="-1"/>
                <w:sz w:val="20"/>
              </w:rPr>
              <w:t xml:space="preserve"> </w:t>
            </w:r>
            <w:r w:rsidRPr="0046716F">
              <w:rPr>
                <w:rFonts w:cstheme="minorHAnsi"/>
                <w:spacing w:val="-2"/>
                <w:sz w:val="20"/>
              </w:rPr>
              <w:t>same.</w:t>
            </w:r>
            <w:r w:rsidRPr="0046716F">
              <w:rPr>
                <w:rFonts w:cstheme="minorHAnsi"/>
                <w:spacing w:val="1"/>
                <w:sz w:val="20"/>
              </w:rPr>
              <w:t xml:space="preserve"> </w:t>
            </w:r>
            <w:r w:rsidRPr="0046716F">
              <w:rPr>
                <w:rFonts w:cstheme="minorHAnsi"/>
                <w:spacing w:val="-1"/>
                <w:sz w:val="20"/>
              </w:rPr>
              <w:t>Remains</w:t>
            </w:r>
            <w:r w:rsidRPr="0046716F">
              <w:rPr>
                <w:rFonts w:cstheme="minorHAnsi"/>
                <w:sz w:val="20"/>
              </w:rPr>
              <w:t xml:space="preserve"> in</w:t>
            </w:r>
            <w:r w:rsidRPr="0046716F">
              <w:rPr>
                <w:rFonts w:cstheme="minorHAnsi"/>
                <w:spacing w:val="1"/>
                <w:sz w:val="20"/>
              </w:rPr>
              <w:t xml:space="preserve"> </w:t>
            </w:r>
            <w:r w:rsidRPr="0046716F">
              <w:rPr>
                <w:rFonts w:cstheme="minorHAnsi"/>
                <w:spacing w:val="-1"/>
                <w:sz w:val="20"/>
              </w:rPr>
              <w:t>team</w:t>
            </w:r>
            <w:r w:rsidRPr="0046716F">
              <w:rPr>
                <w:rFonts w:cstheme="minorHAnsi"/>
                <w:spacing w:val="-3"/>
                <w:sz w:val="20"/>
              </w:rPr>
              <w:t xml:space="preserve"> </w:t>
            </w:r>
            <w:r w:rsidRPr="0046716F">
              <w:rPr>
                <w:rFonts w:cstheme="minorHAnsi"/>
                <w:spacing w:val="-1"/>
                <w:sz w:val="20"/>
              </w:rPr>
              <w:t>area</w:t>
            </w:r>
            <w:r w:rsidRPr="0046716F">
              <w:rPr>
                <w:rFonts w:cstheme="minorHAnsi"/>
                <w:spacing w:val="56"/>
                <w:sz w:val="20"/>
              </w:rPr>
              <w:t xml:space="preserve"> </w:t>
            </w:r>
            <w:r w:rsidRPr="0046716F">
              <w:rPr>
                <w:rFonts w:cstheme="minorHAnsi"/>
                <w:sz w:val="20"/>
              </w:rPr>
              <w:t xml:space="preserve">unless </w:t>
            </w:r>
            <w:r w:rsidRPr="0046716F">
              <w:rPr>
                <w:rFonts w:cstheme="minorHAnsi"/>
                <w:spacing w:val="-1"/>
                <w:sz w:val="20"/>
              </w:rPr>
              <w:t>asked</w:t>
            </w:r>
            <w:r w:rsidRPr="0046716F">
              <w:rPr>
                <w:rFonts w:cstheme="minorHAnsi"/>
                <w:spacing w:val="1"/>
                <w:sz w:val="20"/>
              </w:rPr>
              <w:t xml:space="preserve"> </w:t>
            </w:r>
            <w:r w:rsidRPr="0046716F">
              <w:rPr>
                <w:rFonts w:cstheme="minorHAnsi"/>
                <w:spacing w:val="-1"/>
                <w:sz w:val="20"/>
              </w:rPr>
              <w:t>onto</w:t>
            </w:r>
            <w:r w:rsidRPr="0046716F">
              <w:rPr>
                <w:rFonts w:cstheme="minorHAnsi"/>
                <w:spacing w:val="1"/>
                <w:sz w:val="20"/>
              </w:rPr>
              <w:t xml:space="preserve"> </w:t>
            </w:r>
            <w:r w:rsidRPr="0046716F">
              <w:rPr>
                <w:rFonts w:cstheme="minorHAnsi"/>
                <w:spacing w:val="-1"/>
                <w:sz w:val="20"/>
              </w:rPr>
              <w:t>the field</w:t>
            </w:r>
            <w:r w:rsidRPr="0046716F">
              <w:rPr>
                <w:rFonts w:cstheme="minorHAnsi"/>
                <w:spacing w:val="1"/>
                <w:sz w:val="20"/>
              </w:rPr>
              <w:t xml:space="preserve"> </w:t>
            </w:r>
            <w:r w:rsidRPr="0046716F">
              <w:rPr>
                <w:rFonts w:cstheme="minorHAnsi"/>
                <w:sz w:val="20"/>
              </w:rPr>
              <w:t>by</w:t>
            </w:r>
            <w:r w:rsidRPr="0046716F">
              <w:rPr>
                <w:rFonts w:cstheme="minorHAnsi"/>
                <w:spacing w:val="-4"/>
                <w:sz w:val="20"/>
              </w:rPr>
              <w:t xml:space="preserve"> </w:t>
            </w:r>
            <w:r w:rsidRPr="0046716F">
              <w:rPr>
                <w:rFonts w:cstheme="minorHAnsi"/>
                <w:sz w:val="20"/>
              </w:rPr>
              <w:t>the</w:t>
            </w:r>
            <w:r w:rsidRPr="0046716F">
              <w:rPr>
                <w:rFonts w:cstheme="minorHAnsi"/>
                <w:spacing w:val="-1"/>
                <w:sz w:val="20"/>
              </w:rPr>
              <w:t xml:space="preserve"> referee.</w:t>
            </w:r>
            <w:r w:rsidRPr="0046716F">
              <w:rPr>
                <w:rFonts w:cstheme="minorHAnsi"/>
                <w:spacing w:val="1"/>
                <w:sz w:val="20"/>
              </w:rPr>
              <w:t xml:space="preserve"> </w:t>
            </w:r>
            <w:r w:rsidRPr="0046716F">
              <w:rPr>
                <w:rFonts w:cstheme="minorHAnsi"/>
                <w:spacing w:val="-1"/>
                <w:sz w:val="20"/>
              </w:rPr>
              <w:t>Cooperates</w:t>
            </w:r>
            <w:r w:rsidRPr="0046716F">
              <w:rPr>
                <w:rFonts w:cstheme="minorHAnsi"/>
                <w:sz w:val="20"/>
              </w:rPr>
              <w:t xml:space="preserve"> </w:t>
            </w:r>
            <w:r w:rsidRPr="0046716F">
              <w:rPr>
                <w:rFonts w:cstheme="minorHAnsi"/>
                <w:spacing w:val="-1"/>
                <w:sz w:val="20"/>
              </w:rPr>
              <w:t>with</w:t>
            </w:r>
            <w:r w:rsidRPr="0046716F">
              <w:rPr>
                <w:rFonts w:cstheme="minorHAnsi"/>
                <w:spacing w:val="43"/>
                <w:sz w:val="20"/>
              </w:rPr>
              <w:t xml:space="preserve"> </w:t>
            </w:r>
            <w:r w:rsidRPr="0046716F">
              <w:rPr>
                <w:rFonts w:cstheme="minorHAnsi"/>
                <w:spacing w:val="-1"/>
                <w:sz w:val="20"/>
              </w:rPr>
              <w:t>National</w:t>
            </w:r>
            <w:r w:rsidRPr="0046716F">
              <w:rPr>
                <w:rFonts w:cstheme="minorHAnsi"/>
                <w:sz w:val="20"/>
              </w:rPr>
              <w:t xml:space="preserve"> </w:t>
            </w:r>
            <w:r w:rsidRPr="0046716F">
              <w:rPr>
                <w:rFonts w:cstheme="minorHAnsi"/>
                <w:spacing w:val="-2"/>
                <w:sz w:val="20"/>
              </w:rPr>
              <w:t>Games</w:t>
            </w:r>
            <w:r w:rsidRPr="0046716F">
              <w:rPr>
                <w:rFonts w:cstheme="minorHAnsi"/>
                <w:sz w:val="20"/>
              </w:rPr>
              <w:t xml:space="preserve"> </w:t>
            </w:r>
            <w:r w:rsidRPr="0046716F">
              <w:rPr>
                <w:rFonts w:cstheme="minorHAnsi"/>
                <w:spacing w:val="-1"/>
                <w:sz w:val="20"/>
              </w:rPr>
              <w:t>officials</w:t>
            </w:r>
          </w:p>
        </w:tc>
        <w:tc>
          <w:tcPr>
            <w:tcW w:w="1169" w:type="dxa"/>
            <w:tcBorders>
              <w:top w:val="single" w:sz="5" w:space="0" w:color="000000"/>
              <w:left w:val="single" w:sz="5" w:space="0" w:color="000000"/>
              <w:bottom w:val="single" w:sz="5" w:space="0" w:color="000000"/>
              <w:right w:val="single" w:sz="5" w:space="0" w:color="000000"/>
            </w:tcBorders>
          </w:tcPr>
          <w:p w14:paraId="092C7364"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09537216"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614C76A7"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4D70DB81" w14:textId="77777777" w:rsidR="00FB118A" w:rsidRPr="0046716F" w:rsidRDefault="00FB118A" w:rsidP="00131F9E">
            <w:pPr>
              <w:jc w:val="both"/>
              <w:rPr>
                <w:rFonts w:cstheme="minorHAnsi"/>
                <w:sz w:val="24"/>
              </w:rPr>
            </w:pPr>
          </w:p>
        </w:tc>
      </w:tr>
      <w:tr w:rsidR="00FB118A" w:rsidRPr="0046716F" w14:paraId="7E9811D4" w14:textId="77777777" w:rsidTr="008C3958">
        <w:trPr>
          <w:trHeight w:hRule="exact" w:val="797"/>
        </w:trPr>
        <w:tc>
          <w:tcPr>
            <w:tcW w:w="986" w:type="dxa"/>
            <w:vMerge/>
            <w:tcBorders>
              <w:left w:val="single" w:sz="5" w:space="0" w:color="000000"/>
              <w:right w:val="single" w:sz="5" w:space="0" w:color="000000"/>
            </w:tcBorders>
            <w:textDirection w:val="btLr"/>
          </w:tcPr>
          <w:p w14:paraId="41702EA2"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07B9C29D" w14:textId="77777777" w:rsidR="00FB118A" w:rsidRPr="0046716F" w:rsidRDefault="00DA3BD7" w:rsidP="00131F9E">
            <w:pPr>
              <w:pStyle w:val="TableParagraph"/>
              <w:ind w:left="102"/>
              <w:jc w:val="both"/>
              <w:rPr>
                <w:rFonts w:eastAsia="Times New Roman" w:cstheme="minorHAnsi"/>
                <w:sz w:val="20"/>
                <w:szCs w:val="18"/>
              </w:rPr>
            </w:pPr>
            <w:r w:rsidRPr="0046716F">
              <w:rPr>
                <w:rFonts w:eastAsia="Times New Roman" w:cstheme="minorHAnsi"/>
                <w:b/>
                <w:bCs/>
                <w:spacing w:val="-1"/>
                <w:sz w:val="20"/>
                <w:szCs w:val="18"/>
              </w:rPr>
              <w:t>Respect</w:t>
            </w:r>
            <w:r w:rsidRPr="0046716F">
              <w:rPr>
                <w:rFonts w:eastAsia="Times New Roman" w:cstheme="minorHAnsi"/>
                <w:b/>
                <w:bCs/>
                <w:sz w:val="20"/>
                <w:szCs w:val="18"/>
              </w:rPr>
              <w:t xml:space="preserve"> </w:t>
            </w:r>
            <w:r w:rsidRPr="0046716F">
              <w:rPr>
                <w:rFonts w:eastAsia="Times New Roman" w:cstheme="minorHAnsi"/>
                <w:b/>
                <w:bCs/>
                <w:spacing w:val="-1"/>
                <w:sz w:val="20"/>
                <w:szCs w:val="18"/>
              </w:rPr>
              <w:t>for Players</w:t>
            </w:r>
            <w:r w:rsidRPr="0046716F">
              <w:rPr>
                <w:rFonts w:eastAsia="Times New Roman" w:cstheme="minorHAnsi"/>
                <w:b/>
                <w:bCs/>
                <w:sz w:val="20"/>
                <w:szCs w:val="18"/>
              </w:rPr>
              <w:t xml:space="preserve"> </w:t>
            </w:r>
            <w:r w:rsidRPr="0046716F">
              <w:rPr>
                <w:rFonts w:eastAsia="Times New Roman" w:cstheme="minorHAnsi"/>
                <w:sz w:val="20"/>
                <w:szCs w:val="18"/>
              </w:rPr>
              <w:t>–</w:t>
            </w:r>
            <w:r w:rsidRPr="0046716F">
              <w:rPr>
                <w:rFonts w:eastAsia="Times New Roman" w:cstheme="minorHAnsi"/>
                <w:spacing w:val="1"/>
                <w:sz w:val="20"/>
                <w:szCs w:val="18"/>
              </w:rPr>
              <w:t xml:space="preserve"> </w:t>
            </w:r>
            <w:r w:rsidRPr="0046716F">
              <w:rPr>
                <w:rFonts w:eastAsia="Times New Roman" w:cstheme="minorHAnsi"/>
                <w:spacing w:val="-1"/>
                <w:sz w:val="20"/>
                <w:szCs w:val="18"/>
              </w:rPr>
              <w:t>ONLY</w:t>
            </w:r>
            <w:r w:rsidRPr="0046716F">
              <w:rPr>
                <w:rFonts w:eastAsia="Times New Roman" w:cstheme="minorHAnsi"/>
                <w:sz w:val="20"/>
                <w:szCs w:val="18"/>
              </w:rPr>
              <w:t xml:space="preserve"> </w:t>
            </w:r>
            <w:r w:rsidRPr="0046716F">
              <w:rPr>
                <w:rFonts w:eastAsia="Times New Roman" w:cstheme="minorHAnsi"/>
                <w:spacing w:val="-1"/>
                <w:sz w:val="20"/>
                <w:szCs w:val="18"/>
              </w:rPr>
              <w:t>positive,</w:t>
            </w:r>
            <w:r w:rsidRPr="0046716F">
              <w:rPr>
                <w:rFonts w:eastAsia="Times New Roman" w:cstheme="minorHAnsi"/>
                <w:spacing w:val="1"/>
                <w:sz w:val="20"/>
                <w:szCs w:val="18"/>
              </w:rPr>
              <w:t xml:space="preserve"> </w:t>
            </w:r>
            <w:r w:rsidRPr="0046716F">
              <w:rPr>
                <w:rFonts w:eastAsia="Times New Roman" w:cstheme="minorHAnsi"/>
                <w:spacing w:val="-1"/>
                <w:sz w:val="20"/>
                <w:szCs w:val="18"/>
              </w:rPr>
              <w:t>instructional,</w:t>
            </w:r>
            <w:r w:rsidRPr="0046716F">
              <w:rPr>
                <w:rFonts w:eastAsia="Times New Roman" w:cstheme="minorHAnsi"/>
                <w:spacing w:val="-2"/>
                <w:sz w:val="20"/>
                <w:szCs w:val="18"/>
              </w:rPr>
              <w:t xml:space="preserve"> </w:t>
            </w:r>
            <w:r w:rsidRPr="0046716F">
              <w:rPr>
                <w:rFonts w:eastAsia="Times New Roman" w:cstheme="minorHAnsi"/>
                <w:sz w:val="20"/>
                <w:szCs w:val="18"/>
              </w:rPr>
              <w:t>and</w:t>
            </w:r>
            <w:r w:rsidRPr="0046716F">
              <w:rPr>
                <w:rFonts w:eastAsia="Times New Roman" w:cstheme="minorHAnsi"/>
                <w:spacing w:val="60"/>
                <w:sz w:val="20"/>
                <w:szCs w:val="18"/>
              </w:rPr>
              <w:t xml:space="preserve"> </w:t>
            </w:r>
            <w:r w:rsidRPr="0046716F">
              <w:rPr>
                <w:rFonts w:eastAsia="Times New Roman" w:cstheme="minorHAnsi"/>
                <w:spacing w:val="-1"/>
                <w:sz w:val="20"/>
                <w:szCs w:val="18"/>
              </w:rPr>
              <w:t>encouraging comments.</w:t>
            </w:r>
            <w:r w:rsidRPr="0046716F">
              <w:rPr>
                <w:rFonts w:eastAsia="Times New Roman" w:cstheme="minorHAnsi"/>
                <w:spacing w:val="1"/>
                <w:sz w:val="20"/>
                <w:szCs w:val="18"/>
              </w:rPr>
              <w:t xml:space="preserve"> </w:t>
            </w:r>
            <w:r w:rsidRPr="0046716F">
              <w:rPr>
                <w:rFonts w:eastAsia="Times New Roman" w:cstheme="minorHAnsi"/>
                <w:spacing w:val="-1"/>
                <w:sz w:val="20"/>
                <w:szCs w:val="18"/>
              </w:rPr>
              <w:t>Allows</w:t>
            </w:r>
            <w:r w:rsidRPr="0046716F">
              <w:rPr>
                <w:rFonts w:eastAsia="Times New Roman" w:cstheme="minorHAnsi"/>
                <w:sz w:val="20"/>
                <w:szCs w:val="18"/>
              </w:rPr>
              <w:t xml:space="preserve"> </w:t>
            </w:r>
            <w:r w:rsidRPr="0046716F">
              <w:rPr>
                <w:rFonts w:eastAsia="Times New Roman" w:cstheme="minorHAnsi"/>
                <w:spacing w:val="-1"/>
                <w:sz w:val="20"/>
                <w:szCs w:val="18"/>
              </w:rPr>
              <w:t>players</w:t>
            </w:r>
            <w:r w:rsidRPr="0046716F">
              <w:rPr>
                <w:rFonts w:eastAsia="Times New Roman" w:cstheme="minorHAnsi"/>
                <w:sz w:val="20"/>
                <w:szCs w:val="18"/>
              </w:rPr>
              <w:t xml:space="preserve"> to</w:t>
            </w:r>
            <w:r w:rsidRPr="0046716F">
              <w:rPr>
                <w:rFonts w:eastAsia="Times New Roman" w:cstheme="minorHAnsi"/>
                <w:spacing w:val="1"/>
                <w:sz w:val="20"/>
                <w:szCs w:val="18"/>
              </w:rPr>
              <w:t xml:space="preserve"> </w:t>
            </w:r>
            <w:r w:rsidRPr="0046716F">
              <w:rPr>
                <w:rFonts w:eastAsia="Times New Roman" w:cstheme="minorHAnsi"/>
                <w:sz w:val="20"/>
                <w:szCs w:val="18"/>
              </w:rPr>
              <w:t>play</w:t>
            </w:r>
            <w:r w:rsidRPr="0046716F">
              <w:rPr>
                <w:rFonts w:eastAsia="Times New Roman" w:cstheme="minorHAnsi"/>
                <w:spacing w:val="-4"/>
                <w:sz w:val="20"/>
                <w:szCs w:val="18"/>
              </w:rPr>
              <w:t xml:space="preserve"> </w:t>
            </w:r>
            <w:r w:rsidRPr="0046716F">
              <w:rPr>
                <w:rFonts w:eastAsia="Times New Roman" w:cstheme="minorHAnsi"/>
                <w:sz w:val="20"/>
                <w:szCs w:val="18"/>
              </w:rPr>
              <w:t>and</w:t>
            </w:r>
            <w:r w:rsidRPr="0046716F">
              <w:rPr>
                <w:rFonts w:eastAsia="Times New Roman" w:cstheme="minorHAnsi"/>
                <w:spacing w:val="1"/>
                <w:sz w:val="20"/>
                <w:szCs w:val="18"/>
              </w:rPr>
              <w:t xml:space="preserve"> </w:t>
            </w:r>
            <w:r w:rsidRPr="0046716F">
              <w:rPr>
                <w:rFonts w:eastAsia="Times New Roman" w:cstheme="minorHAnsi"/>
                <w:sz w:val="20"/>
                <w:szCs w:val="18"/>
              </w:rPr>
              <w:t>think</w:t>
            </w:r>
            <w:r w:rsidRPr="0046716F">
              <w:rPr>
                <w:rFonts w:eastAsia="Times New Roman" w:cstheme="minorHAnsi"/>
                <w:spacing w:val="-1"/>
                <w:sz w:val="20"/>
                <w:szCs w:val="18"/>
              </w:rPr>
              <w:t xml:space="preserve"> for</w:t>
            </w:r>
            <w:r w:rsidRPr="0046716F">
              <w:rPr>
                <w:rFonts w:eastAsia="Times New Roman" w:cstheme="minorHAnsi"/>
                <w:spacing w:val="50"/>
                <w:sz w:val="20"/>
                <w:szCs w:val="18"/>
              </w:rPr>
              <w:t xml:space="preserve"> </w:t>
            </w:r>
            <w:r w:rsidRPr="0046716F">
              <w:rPr>
                <w:rFonts w:eastAsia="Times New Roman" w:cstheme="minorHAnsi"/>
                <w:spacing w:val="-1"/>
                <w:sz w:val="20"/>
                <w:szCs w:val="18"/>
              </w:rPr>
              <w:t>themselves.</w:t>
            </w:r>
          </w:p>
        </w:tc>
        <w:tc>
          <w:tcPr>
            <w:tcW w:w="1169" w:type="dxa"/>
            <w:tcBorders>
              <w:top w:val="single" w:sz="5" w:space="0" w:color="000000"/>
              <w:left w:val="single" w:sz="5" w:space="0" w:color="000000"/>
              <w:bottom w:val="single" w:sz="5" w:space="0" w:color="000000"/>
              <w:right w:val="single" w:sz="5" w:space="0" w:color="000000"/>
            </w:tcBorders>
          </w:tcPr>
          <w:p w14:paraId="7C6BB8A1"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4B96F026"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7887BECA"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0AAF352F" w14:textId="77777777" w:rsidR="00FB118A" w:rsidRPr="0046716F" w:rsidRDefault="00FB118A" w:rsidP="00131F9E">
            <w:pPr>
              <w:jc w:val="both"/>
              <w:rPr>
                <w:rFonts w:cstheme="minorHAnsi"/>
                <w:sz w:val="24"/>
              </w:rPr>
            </w:pPr>
          </w:p>
        </w:tc>
      </w:tr>
      <w:tr w:rsidR="00FB118A" w:rsidRPr="0046716F" w14:paraId="7588FA04" w14:textId="77777777" w:rsidTr="008C3958">
        <w:trPr>
          <w:trHeight w:hRule="exact" w:val="997"/>
        </w:trPr>
        <w:tc>
          <w:tcPr>
            <w:tcW w:w="986" w:type="dxa"/>
            <w:vMerge/>
            <w:tcBorders>
              <w:left w:val="single" w:sz="5" w:space="0" w:color="000000"/>
              <w:bottom w:val="single" w:sz="5" w:space="0" w:color="000000"/>
              <w:right w:val="single" w:sz="5" w:space="0" w:color="000000"/>
            </w:tcBorders>
            <w:textDirection w:val="btLr"/>
          </w:tcPr>
          <w:p w14:paraId="2AF0F657"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7927390D" w14:textId="77777777" w:rsidR="00FB118A" w:rsidRPr="0046716F" w:rsidRDefault="00DA3BD7" w:rsidP="00131F9E">
            <w:pPr>
              <w:pStyle w:val="TableParagraph"/>
              <w:spacing w:line="239" w:lineRule="auto"/>
              <w:ind w:left="102"/>
              <w:jc w:val="both"/>
              <w:rPr>
                <w:rFonts w:eastAsia="Times New Roman" w:cstheme="minorHAnsi"/>
                <w:sz w:val="20"/>
                <w:szCs w:val="18"/>
              </w:rPr>
            </w:pPr>
            <w:r w:rsidRPr="0046716F">
              <w:rPr>
                <w:rFonts w:cstheme="minorHAnsi"/>
                <w:b/>
                <w:spacing w:val="-1"/>
                <w:sz w:val="20"/>
              </w:rPr>
              <w:t>Respect</w:t>
            </w:r>
            <w:r w:rsidRPr="0046716F">
              <w:rPr>
                <w:rFonts w:cstheme="minorHAnsi"/>
                <w:b/>
                <w:sz w:val="20"/>
              </w:rPr>
              <w:t xml:space="preserve"> </w:t>
            </w:r>
            <w:r w:rsidRPr="0046716F">
              <w:rPr>
                <w:rFonts w:cstheme="minorHAnsi"/>
                <w:b/>
                <w:spacing w:val="-1"/>
                <w:sz w:val="20"/>
              </w:rPr>
              <w:t xml:space="preserve">for </w:t>
            </w:r>
            <w:r w:rsidRPr="0046716F">
              <w:rPr>
                <w:rFonts w:cstheme="minorHAnsi"/>
                <w:b/>
                <w:sz w:val="20"/>
              </w:rPr>
              <w:t>the</w:t>
            </w:r>
            <w:r w:rsidRPr="0046716F">
              <w:rPr>
                <w:rFonts w:cstheme="minorHAnsi"/>
                <w:b/>
                <w:spacing w:val="-1"/>
                <w:sz w:val="20"/>
              </w:rPr>
              <w:t xml:space="preserve"> Game</w:t>
            </w:r>
            <w:r w:rsidRPr="0046716F">
              <w:rPr>
                <w:rFonts w:cstheme="minorHAnsi"/>
                <w:b/>
                <w:sz w:val="20"/>
              </w:rPr>
              <w:t xml:space="preserve"> </w:t>
            </w:r>
            <w:r w:rsidRPr="0046716F">
              <w:rPr>
                <w:rFonts w:cstheme="minorHAnsi"/>
                <w:sz w:val="20"/>
              </w:rPr>
              <w:t>- Knows and</w:t>
            </w:r>
            <w:r w:rsidRPr="0046716F">
              <w:rPr>
                <w:rFonts w:cstheme="minorHAnsi"/>
                <w:spacing w:val="1"/>
                <w:sz w:val="20"/>
              </w:rPr>
              <w:t xml:space="preserve"> </w:t>
            </w:r>
            <w:r w:rsidRPr="0046716F">
              <w:rPr>
                <w:rFonts w:cstheme="minorHAnsi"/>
                <w:spacing w:val="-1"/>
                <w:sz w:val="20"/>
              </w:rPr>
              <w:t>encourages</w:t>
            </w:r>
            <w:r w:rsidRPr="0046716F">
              <w:rPr>
                <w:rFonts w:cstheme="minorHAnsi"/>
                <w:sz w:val="20"/>
              </w:rPr>
              <w:t xml:space="preserve"> </w:t>
            </w:r>
            <w:r w:rsidRPr="0046716F">
              <w:rPr>
                <w:rFonts w:cstheme="minorHAnsi"/>
                <w:spacing w:val="-1"/>
                <w:sz w:val="20"/>
              </w:rPr>
              <w:t xml:space="preserve">playing </w:t>
            </w:r>
            <w:r w:rsidRPr="0046716F">
              <w:rPr>
                <w:rFonts w:cstheme="minorHAnsi"/>
                <w:spacing w:val="1"/>
                <w:sz w:val="20"/>
              </w:rPr>
              <w:t>by</w:t>
            </w:r>
            <w:r w:rsidRPr="0046716F">
              <w:rPr>
                <w:rFonts w:cstheme="minorHAnsi"/>
                <w:spacing w:val="-4"/>
                <w:sz w:val="20"/>
              </w:rPr>
              <w:t xml:space="preserve"> </w:t>
            </w:r>
            <w:r w:rsidRPr="0046716F">
              <w:rPr>
                <w:rFonts w:cstheme="minorHAnsi"/>
                <w:sz w:val="20"/>
              </w:rPr>
              <w:t>the</w:t>
            </w:r>
            <w:r w:rsidRPr="0046716F">
              <w:rPr>
                <w:rFonts w:cstheme="minorHAnsi"/>
                <w:spacing w:val="38"/>
                <w:sz w:val="20"/>
              </w:rPr>
              <w:t xml:space="preserve"> </w:t>
            </w:r>
            <w:r w:rsidRPr="0046716F">
              <w:rPr>
                <w:rFonts w:cstheme="minorHAnsi"/>
                <w:spacing w:val="-1"/>
                <w:sz w:val="20"/>
              </w:rPr>
              <w:t>Laws</w:t>
            </w:r>
            <w:r w:rsidRPr="0046716F">
              <w:rPr>
                <w:rFonts w:cstheme="minorHAnsi"/>
                <w:sz w:val="20"/>
              </w:rPr>
              <w:t xml:space="preserve"> </w:t>
            </w:r>
            <w:r w:rsidRPr="0046716F">
              <w:rPr>
                <w:rFonts w:cstheme="minorHAnsi"/>
                <w:spacing w:val="1"/>
                <w:sz w:val="20"/>
              </w:rPr>
              <w:t>of</w:t>
            </w:r>
            <w:r w:rsidRPr="0046716F">
              <w:rPr>
                <w:rFonts w:cstheme="minorHAnsi"/>
                <w:spacing w:val="-2"/>
                <w:sz w:val="20"/>
              </w:rPr>
              <w:t xml:space="preserve"> </w:t>
            </w:r>
            <w:r w:rsidRPr="0046716F">
              <w:rPr>
                <w:rFonts w:cstheme="minorHAnsi"/>
                <w:sz w:val="20"/>
              </w:rPr>
              <w:t>the</w:t>
            </w:r>
            <w:r w:rsidRPr="0046716F">
              <w:rPr>
                <w:rFonts w:cstheme="minorHAnsi"/>
                <w:spacing w:val="-1"/>
                <w:sz w:val="20"/>
              </w:rPr>
              <w:t xml:space="preserve"> Game.</w:t>
            </w:r>
            <w:r w:rsidRPr="0046716F">
              <w:rPr>
                <w:rFonts w:cstheme="minorHAnsi"/>
                <w:spacing w:val="1"/>
                <w:sz w:val="20"/>
              </w:rPr>
              <w:t xml:space="preserve"> </w:t>
            </w:r>
            <w:r w:rsidRPr="0046716F">
              <w:rPr>
                <w:rFonts w:cstheme="minorHAnsi"/>
                <w:spacing w:val="-1"/>
                <w:sz w:val="20"/>
              </w:rPr>
              <w:t>Players</w:t>
            </w:r>
            <w:r w:rsidRPr="0046716F">
              <w:rPr>
                <w:rFonts w:cstheme="minorHAnsi"/>
                <w:sz w:val="20"/>
              </w:rPr>
              <w:t xml:space="preserve"> are</w:t>
            </w:r>
            <w:r w:rsidRPr="0046716F">
              <w:rPr>
                <w:rFonts w:cstheme="minorHAnsi"/>
                <w:spacing w:val="-1"/>
                <w:sz w:val="20"/>
              </w:rPr>
              <w:t xml:space="preserve"> organized</w:t>
            </w:r>
            <w:r w:rsidRPr="0046716F">
              <w:rPr>
                <w:rFonts w:cstheme="minorHAnsi"/>
                <w:spacing w:val="1"/>
                <w:sz w:val="20"/>
              </w:rPr>
              <w:t xml:space="preserve"> </w:t>
            </w:r>
            <w:r w:rsidRPr="0046716F">
              <w:rPr>
                <w:rFonts w:cstheme="minorHAnsi"/>
                <w:sz w:val="20"/>
              </w:rPr>
              <w:t>and</w:t>
            </w:r>
            <w:r w:rsidRPr="0046716F">
              <w:rPr>
                <w:rFonts w:cstheme="minorHAnsi"/>
                <w:spacing w:val="1"/>
                <w:sz w:val="20"/>
              </w:rPr>
              <w:t xml:space="preserve"> </w:t>
            </w:r>
            <w:r w:rsidRPr="0046716F">
              <w:rPr>
                <w:rFonts w:cstheme="minorHAnsi"/>
                <w:spacing w:val="-1"/>
                <w:sz w:val="20"/>
              </w:rPr>
              <w:t>ready</w:t>
            </w:r>
            <w:r w:rsidRPr="0046716F">
              <w:rPr>
                <w:rFonts w:cstheme="minorHAnsi"/>
                <w:spacing w:val="-4"/>
                <w:sz w:val="20"/>
              </w:rPr>
              <w:t xml:space="preserve"> </w:t>
            </w:r>
            <w:r w:rsidRPr="0046716F">
              <w:rPr>
                <w:rFonts w:cstheme="minorHAnsi"/>
                <w:sz w:val="20"/>
              </w:rPr>
              <w:t>to</w:t>
            </w:r>
            <w:r w:rsidRPr="0046716F">
              <w:rPr>
                <w:rFonts w:cstheme="minorHAnsi"/>
                <w:spacing w:val="1"/>
                <w:sz w:val="20"/>
              </w:rPr>
              <w:t xml:space="preserve"> </w:t>
            </w:r>
            <w:r w:rsidRPr="0046716F">
              <w:rPr>
                <w:rFonts w:cstheme="minorHAnsi"/>
                <w:spacing w:val="-1"/>
                <w:sz w:val="20"/>
              </w:rPr>
              <w:t>play.</w:t>
            </w:r>
          </w:p>
          <w:p w14:paraId="70C49291" w14:textId="77777777" w:rsidR="00FB118A" w:rsidRPr="0046716F" w:rsidRDefault="00DA3BD7" w:rsidP="00131F9E">
            <w:pPr>
              <w:pStyle w:val="TableParagraph"/>
              <w:ind w:left="102"/>
              <w:jc w:val="both"/>
              <w:rPr>
                <w:rFonts w:eastAsia="Times New Roman" w:cstheme="minorHAnsi"/>
                <w:sz w:val="20"/>
                <w:szCs w:val="18"/>
              </w:rPr>
            </w:pPr>
            <w:r w:rsidRPr="0046716F">
              <w:rPr>
                <w:rFonts w:cstheme="minorHAnsi"/>
                <w:spacing w:val="-1"/>
                <w:sz w:val="20"/>
              </w:rPr>
              <w:t>Substitutions</w:t>
            </w:r>
            <w:r w:rsidRPr="0046716F">
              <w:rPr>
                <w:rFonts w:cstheme="minorHAnsi"/>
                <w:sz w:val="20"/>
              </w:rPr>
              <w:t xml:space="preserve"> </w:t>
            </w:r>
            <w:r w:rsidRPr="0046716F">
              <w:rPr>
                <w:rFonts w:cstheme="minorHAnsi"/>
                <w:spacing w:val="-1"/>
                <w:sz w:val="20"/>
              </w:rPr>
              <w:t>are</w:t>
            </w:r>
            <w:r w:rsidRPr="0046716F">
              <w:rPr>
                <w:rFonts w:cstheme="minorHAnsi"/>
                <w:spacing w:val="-3"/>
                <w:sz w:val="20"/>
              </w:rPr>
              <w:t xml:space="preserve"> </w:t>
            </w:r>
            <w:r w:rsidRPr="0046716F">
              <w:rPr>
                <w:rFonts w:cstheme="minorHAnsi"/>
                <w:spacing w:val="-1"/>
                <w:sz w:val="20"/>
              </w:rPr>
              <w:t>organized</w:t>
            </w:r>
            <w:r w:rsidRPr="0046716F">
              <w:rPr>
                <w:rFonts w:cstheme="minorHAnsi"/>
                <w:spacing w:val="1"/>
                <w:sz w:val="20"/>
              </w:rPr>
              <w:t xml:space="preserve"> </w:t>
            </w:r>
            <w:r w:rsidRPr="0046716F">
              <w:rPr>
                <w:rFonts w:cstheme="minorHAnsi"/>
                <w:sz w:val="20"/>
              </w:rPr>
              <w:t>and</w:t>
            </w:r>
            <w:r w:rsidRPr="0046716F">
              <w:rPr>
                <w:rFonts w:cstheme="minorHAnsi"/>
                <w:spacing w:val="-1"/>
                <w:sz w:val="20"/>
              </w:rPr>
              <w:t xml:space="preserve"> </w:t>
            </w:r>
            <w:r w:rsidRPr="0046716F">
              <w:rPr>
                <w:rFonts w:cstheme="minorHAnsi"/>
                <w:spacing w:val="-2"/>
                <w:sz w:val="20"/>
              </w:rPr>
              <w:t>take</w:t>
            </w:r>
            <w:r w:rsidRPr="0046716F">
              <w:rPr>
                <w:rFonts w:cstheme="minorHAnsi"/>
                <w:spacing w:val="-1"/>
                <w:sz w:val="20"/>
              </w:rPr>
              <w:t xml:space="preserve"> </w:t>
            </w:r>
            <w:r w:rsidRPr="0046716F">
              <w:rPr>
                <w:rFonts w:cstheme="minorHAnsi"/>
                <w:sz w:val="20"/>
              </w:rPr>
              <w:t>&lt;</w:t>
            </w:r>
            <w:r w:rsidRPr="0046716F">
              <w:rPr>
                <w:rFonts w:cstheme="minorHAnsi"/>
                <w:spacing w:val="-1"/>
                <w:sz w:val="20"/>
              </w:rPr>
              <w:t xml:space="preserve"> </w:t>
            </w:r>
            <w:r w:rsidRPr="0046716F">
              <w:rPr>
                <w:rFonts w:cstheme="minorHAnsi"/>
                <w:sz w:val="20"/>
              </w:rPr>
              <w:t>30</w:t>
            </w:r>
            <w:r w:rsidRPr="0046716F">
              <w:rPr>
                <w:rFonts w:cstheme="minorHAnsi"/>
                <w:spacing w:val="1"/>
                <w:sz w:val="20"/>
              </w:rPr>
              <w:t xml:space="preserve"> </w:t>
            </w:r>
            <w:r w:rsidRPr="0046716F">
              <w:rPr>
                <w:rFonts w:cstheme="minorHAnsi"/>
                <w:spacing w:val="-1"/>
                <w:sz w:val="20"/>
              </w:rPr>
              <w:t>seconds.</w:t>
            </w:r>
            <w:r w:rsidRPr="0046716F">
              <w:rPr>
                <w:rFonts w:cstheme="minorHAnsi"/>
                <w:spacing w:val="-2"/>
                <w:sz w:val="20"/>
              </w:rPr>
              <w:t xml:space="preserve"> </w:t>
            </w:r>
            <w:r w:rsidRPr="0046716F">
              <w:rPr>
                <w:rFonts w:cstheme="minorHAnsi"/>
                <w:spacing w:val="-1"/>
                <w:sz w:val="20"/>
              </w:rPr>
              <w:t>Encourages</w:t>
            </w:r>
            <w:r w:rsidRPr="0046716F">
              <w:rPr>
                <w:rFonts w:cstheme="minorHAnsi"/>
                <w:spacing w:val="69"/>
                <w:sz w:val="20"/>
              </w:rPr>
              <w:t xml:space="preserve"> </w:t>
            </w:r>
            <w:r w:rsidRPr="0046716F">
              <w:rPr>
                <w:rFonts w:cstheme="minorHAnsi"/>
                <w:spacing w:val="-1"/>
                <w:sz w:val="20"/>
              </w:rPr>
              <w:t>self-control</w:t>
            </w:r>
            <w:r w:rsidRPr="0046716F">
              <w:rPr>
                <w:rFonts w:cstheme="minorHAnsi"/>
                <w:spacing w:val="-2"/>
                <w:sz w:val="20"/>
              </w:rPr>
              <w:t xml:space="preserve"> </w:t>
            </w:r>
            <w:r w:rsidRPr="0046716F">
              <w:rPr>
                <w:rFonts w:cstheme="minorHAnsi"/>
                <w:sz w:val="20"/>
              </w:rPr>
              <w:t>and</w:t>
            </w:r>
            <w:r w:rsidRPr="0046716F">
              <w:rPr>
                <w:rFonts w:cstheme="minorHAnsi"/>
                <w:spacing w:val="1"/>
                <w:sz w:val="20"/>
              </w:rPr>
              <w:t xml:space="preserve"> </w:t>
            </w:r>
            <w:r w:rsidRPr="0046716F">
              <w:rPr>
                <w:rFonts w:cstheme="minorHAnsi"/>
                <w:spacing w:val="-1"/>
                <w:sz w:val="20"/>
              </w:rPr>
              <w:t>fair</w:t>
            </w:r>
            <w:r w:rsidRPr="0046716F">
              <w:rPr>
                <w:rFonts w:cstheme="minorHAnsi"/>
                <w:sz w:val="20"/>
              </w:rPr>
              <w:t xml:space="preserve"> play</w:t>
            </w:r>
            <w:r w:rsidRPr="0046716F">
              <w:rPr>
                <w:rFonts w:cstheme="minorHAnsi"/>
                <w:spacing w:val="-4"/>
                <w:sz w:val="20"/>
              </w:rPr>
              <w:t xml:space="preserve"> </w:t>
            </w:r>
            <w:r w:rsidRPr="0046716F">
              <w:rPr>
                <w:rFonts w:cstheme="minorHAnsi"/>
                <w:sz w:val="20"/>
              </w:rPr>
              <w:t>of</w:t>
            </w:r>
            <w:r w:rsidRPr="0046716F">
              <w:rPr>
                <w:rFonts w:cstheme="minorHAnsi"/>
                <w:spacing w:val="-2"/>
                <w:sz w:val="20"/>
              </w:rPr>
              <w:t xml:space="preserve"> </w:t>
            </w:r>
            <w:r w:rsidRPr="0046716F">
              <w:rPr>
                <w:rFonts w:cstheme="minorHAnsi"/>
                <w:spacing w:val="-1"/>
                <w:sz w:val="20"/>
              </w:rPr>
              <w:t>players.</w:t>
            </w:r>
          </w:p>
        </w:tc>
        <w:tc>
          <w:tcPr>
            <w:tcW w:w="1169" w:type="dxa"/>
            <w:tcBorders>
              <w:top w:val="single" w:sz="5" w:space="0" w:color="000000"/>
              <w:left w:val="single" w:sz="5" w:space="0" w:color="000000"/>
              <w:bottom w:val="single" w:sz="5" w:space="0" w:color="000000"/>
              <w:right w:val="single" w:sz="5" w:space="0" w:color="000000"/>
            </w:tcBorders>
          </w:tcPr>
          <w:p w14:paraId="4037C5C7"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tcPr>
          <w:p w14:paraId="36AB3BEF"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tcPr>
          <w:p w14:paraId="62271517"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tcPr>
          <w:p w14:paraId="10610852" w14:textId="77777777" w:rsidR="00FB118A" w:rsidRPr="0046716F" w:rsidRDefault="00FB118A" w:rsidP="00131F9E">
            <w:pPr>
              <w:jc w:val="both"/>
              <w:rPr>
                <w:rFonts w:cstheme="minorHAnsi"/>
                <w:sz w:val="24"/>
              </w:rPr>
            </w:pPr>
          </w:p>
        </w:tc>
      </w:tr>
      <w:tr w:rsidR="00FB118A" w:rsidRPr="0046716F" w14:paraId="43475697" w14:textId="77777777" w:rsidTr="008C3958">
        <w:trPr>
          <w:trHeight w:hRule="exact" w:val="556"/>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22EC6F8E"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6380570D" w14:textId="77777777" w:rsidR="00FB118A" w:rsidRPr="0046716F" w:rsidRDefault="00DA3BD7" w:rsidP="00131F9E">
            <w:pPr>
              <w:pStyle w:val="TableParagraph"/>
              <w:spacing w:line="203" w:lineRule="exact"/>
              <w:ind w:left="102"/>
              <w:jc w:val="both"/>
              <w:rPr>
                <w:rFonts w:eastAsia="Times New Roman" w:cstheme="minorHAnsi"/>
                <w:sz w:val="20"/>
                <w:szCs w:val="18"/>
              </w:rPr>
            </w:pPr>
            <w:r w:rsidRPr="0046716F">
              <w:rPr>
                <w:rFonts w:eastAsia="Times New Roman" w:cstheme="minorHAnsi"/>
                <w:b/>
                <w:bCs/>
                <w:spacing w:val="-1"/>
                <w:sz w:val="20"/>
                <w:szCs w:val="18"/>
              </w:rPr>
              <w:t>TOTAL</w:t>
            </w:r>
            <w:r w:rsidRPr="0046716F">
              <w:rPr>
                <w:rFonts w:eastAsia="Times New Roman" w:cstheme="minorHAnsi"/>
                <w:b/>
                <w:bCs/>
                <w:sz w:val="20"/>
                <w:szCs w:val="18"/>
              </w:rPr>
              <w:t xml:space="preserve"> </w:t>
            </w:r>
            <w:r w:rsidRPr="0046716F">
              <w:rPr>
                <w:rFonts w:eastAsia="Times New Roman" w:cstheme="minorHAnsi"/>
                <w:b/>
                <w:bCs/>
                <w:spacing w:val="-1"/>
                <w:sz w:val="20"/>
                <w:szCs w:val="18"/>
              </w:rPr>
              <w:t>POINTS</w:t>
            </w:r>
            <w:r w:rsidRPr="0046716F">
              <w:rPr>
                <w:rFonts w:eastAsia="Times New Roman" w:cstheme="minorHAnsi"/>
                <w:b/>
                <w:bCs/>
                <w:spacing w:val="1"/>
                <w:sz w:val="20"/>
                <w:szCs w:val="18"/>
              </w:rPr>
              <w:t xml:space="preserve"> </w:t>
            </w:r>
            <w:r w:rsidRPr="0046716F">
              <w:rPr>
                <w:rFonts w:eastAsia="Times New Roman" w:cstheme="minorHAnsi"/>
                <w:sz w:val="20"/>
                <w:szCs w:val="18"/>
              </w:rPr>
              <w:t>–</w:t>
            </w:r>
            <w:r w:rsidRPr="0046716F">
              <w:rPr>
                <w:rFonts w:eastAsia="Times New Roman" w:cstheme="minorHAnsi"/>
                <w:spacing w:val="1"/>
                <w:sz w:val="20"/>
                <w:szCs w:val="18"/>
              </w:rPr>
              <w:t xml:space="preserve"> </w:t>
            </w:r>
            <w:r w:rsidRPr="0046716F">
              <w:rPr>
                <w:rFonts w:eastAsia="Times New Roman" w:cstheme="minorHAnsi"/>
                <w:spacing w:val="-1"/>
                <w:sz w:val="20"/>
                <w:szCs w:val="18"/>
              </w:rPr>
              <w:t>Add</w:t>
            </w:r>
            <w:r w:rsidRPr="0046716F">
              <w:rPr>
                <w:rFonts w:eastAsia="Times New Roman" w:cstheme="minorHAnsi"/>
                <w:spacing w:val="1"/>
                <w:sz w:val="20"/>
                <w:szCs w:val="18"/>
              </w:rPr>
              <w:t xml:space="preserve"> </w:t>
            </w:r>
            <w:r w:rsidRPr="0046716F">
              <w:rPr>
                <w:rFonts w:eastAsia="Times New Roman" w:cstheme="minorHAnsi"/>
                <w:sz w:val="20"/>
                <w:szCs w:val="18"/>
              </w:rPr>
              <w:t>up</w:t>
            </w:r>
            <w:r w:rsidRPr="0046716F">
              <w:rPr>
                <w:rFonts w:eastAsia="Times New Roman" w:cstheme="minorHAnsi"/>
                <w:spacing w:val="-1"/>
                <w:sz w:val="20"/>
                <w:szCs w:val="18"/>
              </w:rPr>
              <w:t xml:space="preserve"> </w:t>
            </w:r>
            <w:r w:rsidRPr="0046716F">
              <w:rPr>
                <w:rFonts w:eastAsia="Times New Roman" w:cstheme="minorHAnsi"/>
                <w:sz w:val="20"/>
                <w:szCs w:val="18"/>
              </w:rPr>
              <w:t>the</w:t>
            </w:r>
            <w:r w:rsidRPr="0046716F">
              <w:rPr>
                <w:rFonts w:eastAsia="Times New Roman" w:cstheme="minorHAnsi"/>
                <w:spacing w:val="-3"/>
                <w:sz w:val="20"/>
                <w:szCs w:val="18"/>
              </w:rPr>
              <w:t xml:space="preserve"> </w:t>
            </w:r>
            <w:r w:rsidRPr="0046716F">
              <w:rPr>
                <w:rFonts w:eastAsia="Times New Roman" w:cstheme="minorHAnsi"/>
                <w:sz w:val="20"/>
                <w:szCs w:val="18"/>
              </w:rPr>
              <w:t xml:space="preserve">points </w:t>
            </w:r>
            <w:r w:rsidRPr="0046716F">
              <w:rPr>
                <w:rFonts w:eastAsia="Times New Roman" w:cstheme="minorHAnsi"/>
                <w:spacing w:val="-2"/>
                <w:sz w:val="20"/>
                <w:szCs w:val="18"/>
              </w:rPr>
              <w:t>in</w:t>
            </w:r>
            <w:r w:rsidRPr="0046716F">
              <w:rPr>
                <w:rFonts w:eastAsia="Times New Roman" w:cstheme="minorHAnsi"/>
                <w:spacing w:val="1"/>
                <w:sz w:val="20"/>
                <w:szCs w:val="18"/>
              </w:rPr>
              <w:t xml:space="preserve"> </w:t>
            </w:r>
            <w:r w:rsidRPr="0046716F">
              <w:rPr>
                <w:rFonts w:eastAsia="Times New Roman" w:cstheme="minorHAnsi"/>
                <w:spacing w:val="-1"/>
                <w:sz w:val="20"/>
                <w:szCs w:val="18"/>
              </w:rPr>
              <w:t>each</w:t>
            </w:r>
            <w:r w:rsidRPr="0046716F">
              <w:rPr>
                <w:rFonts w:eastAsia="Times New Roman" w:cstheme="minorHAnsi"/>
                <w:spacing w:val="1"/>
                <w:sz w:val="20"/>
                <w:szCs w:val="18"/>
              </w:rPr>
              <w:t xml:space="preserve"> </w:t>
            </w:r>
            <w:r w:rsidRPr="0046716F">
              <w:rPr>
                <w:rFonts w:eastAsia="Times New Roman" w:cstheme="minorHAnsi"/>
                <w:spacing w:val="-1"/>
                <w:sz w:val="20"/>
                <w:szCs w:val="18"/>
              </w:rPr>
              <w:t>column</w:t>
            </w:r>
          </w:p>
        </w:tc>
        <w:tc>
          <w:tcPr>
            <w:tcW w:w="1169" w:type="dxa"/>
            <w:tcBorders>
              <w:top w:val="single" w:sz="5" w:space="0" w:color="000000"/>
              <w:left w:val="single" w:sz="5" w:space="0" w:color="000000"/>
              <w:bottom w:val="single" w:sz="5" w:space="0" w:color="000000"/>
              <w:right w:val="single" w:sz="5" w:space="0" w:color="000000"/>
            </w:tcBorders>
            <w:shd w:val="clear" w:color="auto" w:fill="C0C0C0"/>
          </w:tcPr>
          <w:p w14:paraId="4D987DF7" w14:textId="77777777" w:rsidR="00FB118A" w:rsidRPr="0046716F" w:rsidRDefault="00FB118A" w:rsidP="00131F9E">
            <w:pPr>
              <w:jc w:val="both"/>
              <w:rPr>
                <w:rFonts w:cstheme="minorHAnsi"/>
                <w:sz w:val="24"/>
              </w:rPr>
            </w:pPr>
          </w:p>
        </w:tc>
        <w:tc>
          <w:tcPr>
            <w:tcW w:w="991" w:type="dxa"/>
            <w:tcBorders>
              <w:top w:val="single" w:sz="5" w:space="0" w:color="000000"/>
              <w:left w:val="single" w:sz="5" w:space="0" w:color="000000"/>
              <w:bottom w:val="single" w:sz="5" w:space="0" w:color="000000"/>
              <w:right w:val="single" w:sz="5" w:space="0" w:color="000000"/>
            </w:tcBorders>
            <w:shd w:val="clear" w:color="auto" w:fill="C0C0C0"/>
          </w:tcPr>
          <w:p w14:paraId="6E254A50" w14:textId="77777777" w:rsidR="00FB118A" w:rsidRPr="0046716F" w:rsidRDefault="00FB118A" w:rsidP="00131F9E">
            <w:pPr>
              <w:jc w:val="both"/>
              <w:rPr>
                <w:rFonts w:cstheme="minorHAnsi"/>
                <w:sz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C0C0C0"/>
          </w:tcPr>
          <w:p w14:paraId="27A0DA3F" w14:textId="77777777" w:rsidR="00FB118A" w:rsidRPr="0046716F" w:rsidRDefault="00FB118A" w:rsidP="00131F9E">
            <w:pPr>
              <w:jc w:val="both"/>
              <w:rPr>
                <w:rFonts w:cstheme="minorHAnsi"/>
                <w:sz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C0C0C0"/>
          </w:tcPr>
          <w:p w14:paraId="60E16E0A" w14:textId="77777777" w:rsidR="00FB118A" w:rsidRPr="0046716F" w:rsidRDefault="00FB118A" w:rsidP="00131F9E">
            <w:pPr>
              <w:jc w:val="both"/>
              <w:rPr>
                <w:rFonts w:cstheme="minorHAnsi"/>
                <w:sz w:val="24"/>
              </w:rPr>
            </w:pPr>
          </w:p>
        </w:tc>
      </w:tr>
      <w:tr w:rsidR="00FB118A" w:rsidRPr="0046716F" w14:paraId="1FEE3823" w14:textId="77777777" w:rsidTr="008C3958">
        <w:trPr>
          <w:trHeight w:hRule="exact" w:val="545"/>
        </w:trPr>
        <w:tc>
          <w:tcPr>
            <w:tcW w:w="986" w:type="dxa"/>
            <w:tcBorders>
              <w:top w:val="single" w:sz="5" w:space="0" w:color="000000"/>
              <w:left w:val="single" w:sz="5" w:space="0" w:color="000000"/>
              <w:bottom w:val="single" w:sz="5" w:space="0" w:color="000000"/>
              <w:right w:val="single" w:sz="5" w:space="0" w:color="000000"/>
            </w:tcBorders>
          </w:tcPr>
          <w:p w14:paraId="22D1BA58"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62E6937D" w14:textId="77777777" w:rsidR="00FB118A" w:rsidRPr="0046716F" w:rsidRDefault="00DA3BD7" w:rsidP="00131F9E">
            <w:pPr>
              <w:pStyle w:val="TableParagraph"/>
              <w:spacing w:line="201" w:lineRule="exact"/>
              <w:ind w:left="102"/>
              <w:jc w:val="both"/>
              <w:rPr>
                <w:rFonts w:eastAsia="Times New Roman" w:cstheme="minorHAnsi"/>
                <w:sz w:val="20"/>
                <w:szCs w:val="18"/>
              </w:rPr>
            </w:pPr>
            <w:r w:rsidRPr="0046716F">
              <w:rPr>
                <w:rFonts w:cstheme="minorHAnsi"/>
                <w:spacing w:val="-1"/>
                <w:sz w:val="20"/>
              </w:rPr>
              <w:t>Did</w:t>
            </w:r>
            <w:r w:rsidRPr="0046716F">
              <w:rPr>
                <w:rFonts w:cstheme="minorHAnsi"/>
                <w:spacing w:val="1"/>
                <w:sz w:val="20"/>
              </w:rPr>
              <w:t xml:space="preserve"> </w:t>
            </w:r>
            <w:r w:rsidRPr="0046716F">
              <w:rPr>
                <w:rFonts w:cstheme="minorHAnsi"/>
                <w:sz w:val="20"/>
              </w:rPr>
              <w:t>any</w:t>
            </w:r>
            <w:r w:rsidRPr="0046716F">
              <w:rPr>
                <w:rFonts w:cstheme="minorHAnsi"/>
                <w:spacing w:val="-4"/>
                <w:sz w:val="20"/>
              </w:rPr>
              <w:t xml:space="preserve"> </w:t>
            </w:r>
            <w:r w:rsidRPr="0046716F">
              <w:rPr>
                <w:rFonts w:cstheme="minorHAnsi"/>
                <w:spacing w:val="-1"/>
                <w:sz w:val="20"/>
              </w:rPr>
              <w:t>non-injured</w:t>
            </w:r>
            <w:r w:rsidRPr="0046716F">
              <w:rPr>
                <w:rFonts w:cstheme="minorHAnsi"/>
                <w:spacing w:val="1"/>
                <w:sz w:val="20"/>
              </w:rPr>
              <w:t xml:space="preserve"> </w:t>
            </w:r>
            <w:r w:rsidRPr="0046716F">
              <w:rPr>
                <w:rFonts w:cstheme="minorHAnsi"/>
                <w:spacing w:val="-2"/>
                <w:sz w:val="20"/>
              </w:rPr>
              <w:t>player</w:t>
            </w:r>
            <w:r w:rsidRPr="0046716F">
              <w:rPr>
                <w:rFonts w:cstheme="minorHAnsi"/>
                <w:sz w:val="20"/>
              </w:rPr>
              <w:t xml:space="preserve"> </w:t>
            </w:r>
            <w:r w:rsidRPr="0046716F">
              <w:rPr>
                <w:rFonts w:cstheme="minorHAnsi"/>
                <w:spacing w:val="-1"/>
                <w:sz w:val="20"/>
              </w:rPr>
              <w:t>sit</w:t>
            </w:r>
            <w:r w:rsidRPr="0046716F">
              <w:rPr>
                <w:rFonts w:cstheme="minorHAnsi"/>
                <w:sz w:val="20"/>
              </w:rPr>
              <w:t xml:space="preserve"> two</w:t>
            </w:r>
            <w:r w:rsidRPr="0046716F">
              <w:rPr>
                <w:rFonts w:cstheme="minorHAnsi"/>
                <w:spacing w:val="1"/>
                <w:sz w:val="20"/>
              </w:rPr>
              <w:t xml:space="preserve"> </w:t>
            </w:r>
            <w:r w:rsidRPr="0046716F">
              <w:rPr>
                <w:rFonts w:cstheme="minorHAnsi"/>
                <w:spacing w:val="-1"/>
                <w:sz w:val="20"/>
              </w:rPr>
              <w:t xml:space="preserve">quarters? (circle </w:t>
            </w:r>
            <w:r w:rsidRPr="0046716F">
              <w:rPr>
                <w:rFonts w:cstheme="minorHAnsi"/>
                <w:sz w:val="20"/>
              </w:rPr>
              <w:t>one)</w:t>
            </w:r>
          </w:p>
        </w:tc>
        <w:tc>
          <w:tcPr>
            <w:tcW w:w="2160" w:type="dxa"/>
            <w:gridSpan w:val="2"/>
            <w:tcBorders>
              <w:top w:val="single" w:sz="5" w:space="0" w:color="000000"/>
              <w:left w:val="single" w:sz="5" w:space="0" w:color="000000"/>
              <w:bottom w:val="single" w:sz="5" w:space="0" w:color="000000"/>
              <w:right w:val="single" w:sz="5" w:space="0" w:color="000000"/>
            </w:tcBorders>
          </w:tcPr>
          <w:p w14:paraId="42B5143A" w14:textId="77777777" w:rsidR="00FB118A" w:rsidRPr="0046716F" w:rsidRDefault="00DA3BD7" w:rsidP="00131F9E">
            <w:pPr>
              <w:pStyle w:val="TableParagraph"/>
              <w:spacing w:line="201" w:lineRule="exact"/>
              <w:jc w:val="both"/>
              <w:rPr>
                <w:rFonts w:eastAsia="Times New Roman" w:cstheme="minorHAnsi"/>
                <w:sz w:val="20"/>
                <w:szCs w:val="18"/>
              </w:rPr>
            </w:pPr>
            <w:r w:rsidRPr="0046716F">
              <w:rPr>
                <w:rFonts w:cstheme="minorHAnsi"/>
                <w:spacing w:val="-1"/>
                <w:sz w:val="20"/>
              </w:rPr>
              <w:t>NO</w:t>
            </w:r>
          </w:p>
        </w:tc>
        <w:tc>
          <w:tcPr>
            <w:tcW w:w="2340" w:type="dxa"/>
            <w:gridSpan w:val="2"/>
            <w:tcBorders>
              <w:top w:val="single" w:sz="5" w:space="0" w:color="000000"/>
              <w:left w:val="single" w:sz="5" w:space="0" w:color="000000"/>
              <w:bottom w:val="single" w:sz="5" w:space="0" w:color="000000"/>
              <w:right w:val="single" w:sz="5" w:space="0" w:color="000000"/>
            </w:tcBorders>
          </w:tcPr>
          <w:p w14:paraId="37D5CB8A" w14:textId="77777777" w:rsidR="00FB118A" w:rsidRPr="0046716F" w:rsidRDefault="00DA3BD7" w:rsidP="00131F9E">
            <w:pPr>
              <w:pStyle w:val="TableParagraph"/>
              <w:spacing w:line="201" w:lineRule="exact"/>
              <w:jc w:val="both"/>
              <w:rPr>
                <w:rFonts w:eastAsia="Times New Roman" w:cstheme="minorHAnsi"/>
                <w:sz w:val="20"/>
                <w:szCs w:val="18"/>
              </w:rPr>
            </w:pPr>
            <w:r w:rsidRPr="0046716F">
              <w:rPr>
                <w:rFonts w:cstheme="minorHAnsi"/>
                <w:spacing w:val="-1"/>
                <w:sz w:val="20"/>
              </w:rPr>
              <w:t>YES</w:t>
            </w:r>
          </w:p>
        </w:tc>
      </w:tr>
      <w:tr w:rsidR="00FB118A" w:rsidRPr="0046716F" w14:paraId="6038C60C" w14:textId="77777777" w:rsidTr="008C3958">
        <w:trPr>
          <w:trHeight w:hRule="exact" w:val="447"/>
        </w:trPr>
        <w:tc>
          <w:tcPr>
            <w:tcW w:w="986" w:type="dxa"/>
            <w:tcBorders>
              <w:top w:val="single" w:sz="5" w:space="0" w:color="000000"/>
              <w:left w:val="single" w:sz="5" w:space="0" w:color="000000"/>
              <w:bottom w:val="single" w:sz="5" w:space="0" w:color="000000"/>
              <w:right w:val="single" w:sz="5" w:space="0" w:color="000000"/>
            </w:tcBorders>
          </w:tcPr>
          <w:p w14:paraId="10EC69BD"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58A13506" w14:textId="77777777" w:rsidR="00FB118A" w:rsidRPr="0046716F" w:rsidRDefault="00DA3BD7" w:rsidP="00131F9E">
            <w:pPr>
              <w:pStyle w:val="TableParagraph"/>
              <w:spacing w:line="201" w:lineRule="exact"/>
              <w:ind w:left="102"/>
              <w:jc w:val="both"/>
              <w:rPr>
                <w:rFonts w:eastAsia="Times New Roman" w:cstheme="minorHAnsi"/>
                <w:sz w:val="20"/>
                <w:szCs w:val="18"/>
              </w:rPr>
            </w:pPr>
            <w:r w:rsidRPr="0046716F">
              <w:rPr>
                <w:rFonts w:cstheme="minorHAnsi"/>
                <w:spacing w:val="-1"/>
                <w:sz w:val="20"/>
              </w:rPr>
              <w:t>Did</w:t>
            </w:r>
            <w:r w:rsidRPr="0046716F">
              <w:rPr>
                <w:rFonts w:cstheme="minorHAnsi"/>
                <w:spacing w:val="1"/>
                <w:sz w:val="20"/>
              </w:rPr>
              <w:t xml:space="preserve"> </w:t>
            </w:r>
            <w:r w:rsidRPr="0046716F">
              <w:rPr>
                <w:rFonts w:cstheme="minorHAnsi"/>
                <w:sz w:val="20"/>
              </w:rPr>
              <w:t>any</w:t>
            </w:r>
            <w:r w:rsidRPr="0046716F">
              <w:rPr>
                <w:rFonts w:cstheme="minorHAnsi"/>
                <w:spacing w:val="-4"/>
                <w:sz w:val="20"/>
              </w:rPr>
              <w:t xml:space="preserve"> </w:t>
            </w:r>
            <w:r w:rsidRPr="0046716F">
              <w:rPr>
                <w:rFonts w:cstheme="minorHAnsi"/>
                <w:spacing w:val="-1"/>
                <w:sz w:val="20"/>
              </w:rPr>
              <w:t>player</w:t>
            </w:r>
            <w:r w:rsidRPr="0046716F">
              <w:rPr>
                <w:rFonts w:cstheme="minorHAnsi"/>
                <w:sz w:val="20"/>
              </w:rPr>
              <w:t xml:space="preserve"> play</w:t>
            </w:r>
            <w:r w:rsidRPr="0046716F">
              <w:rPr>
                <w:rFonts w:cstheme="minorHAnsi"/>
                <w:spacing w:val="-4"/>
                <w:sz w:val="20"/>
              </w:rPr>
              <w:t xml:space="preserve"> </w:t>
            </w:r>
            <w:r w:rsidRPr="0046716F">
              <w:rPr>
                <w:rFonts w:cstheme="minorHAnsi"/>
                <w:spacing w:val="-1"/>
                <w:sz w:val="20"/>
              </w:rPr>
              <w:t>four</w:t>
            </w:r>
            <w:r w:rsidRPr="0046716F">
              <w:rPr>
                <w:rFonts w:cstheme="minorHAnsi"/>
                <w:sz w:val="20"/>
              </w:rPr>
              <w:t xml:space="preserve"> </w:t>
            </w:r>
            <w:r w:rsidRPr="0046716F">
              <w:rPr>
                <w:rFonts w:cstheme="minorHAnsi"/>
                <w:spacing w:val="-1"/>
                <w:sz w:val="20"/>
              </w:rPr>
              <w:t xml:space="preserve">quarters? (circle </w:t>
            </w:r>
            <w:r w:rsidRPr="0046716F">
              <w:rPr>
                <w:rFonts w:cstheme="minorHAnsi"/>
                <w:sz w:val="20"/>
              </w:rPr>
              <w:t>one)</w:t>
            </w:r>
          </w:p>
        </w:tc>
        <w:tc>
          <w:tcPr>
            <w:tcW w:w="2160" w:type="dxa"/>
            <w:gridSpan w:val="2"/>
            <w:tcBorders>
              <w:top w:val="single" w:sz="5" w:space="0" w:color="000000"/>
              <w:left w:val="single" w:sz="5" w:space="0" w:color="000000"/>
              <w:bottom w:val="single" w:sz="5" w:space="0" w:color="000000"/>
              <w:right w:val="single" w:sz="5" w:space="0" w:color="000000"/>
            </w:tcBorders>
          </w:tcPr>
          <w:p w14:paraId="3B7C1E51" w14:textId="77777777" w:rsidR="00FB118A" w:rsidRPr="0046716F" w:rsidRDefault="00DA3BD7" w:rsidP="00131F9E">
            <w:pPr>
              <w:pStyle w:val="TableParagraph"/>
              <w:spacing w:line="201" w:lineRule="exact"/>
              <w:jc w:val="both"/>
              <w:rPr>
                <w:rFonts w:eastAsia="Times New Roman" w:cstheme="minorHAnsi"/>
                <w:sz w:val="20"/>
                <w:szCs w:val="18"/>
              </w:rPr>
            </w:pPr>
            <w:r w:rsidRPr="0046716F">
              <w:rPr>
                <w:rFonts w:cstheme="minorHAnsi"/>
                <w:spacing w:val="-1"/>
                <w:sz w:val="20"/>
              </w:rPr>
              <w:t>NO</w:t>
            </w:r>
          </w:p>
        </w:tc>
        <w:tc>
          <w:tcPr>
            <w:tcW w:w="2340" w:type="dxa"/>
            <w:gridSpan w:val="2"/>
            <w:tcBorders>
              <w:top w:val="single" w:sz="5" w:space="0" w:color="000000"/>
              <w:left w:val="single" w:sz="5" w:space="0" w:color="000000"/>
              <w:bottom w:val="single" w:sz="5" w:space="0" w:color="000000"/>
              <w:right w:val="single" w:sz="5" w:space="0" w:color="000000"/>
            </w:tcBorders>
          </w:tcPr>
          <w:p w14:paraId="23A3DBED" w14:textId="77777777" w:rsidR="00FB118A" w:rsidRPr="0046716F" w:rsidRDefault="00DA3BD7" w:rsidP="00131F9E">
            <w:pPr>
              <w:pStyle w:val="TableParagraph"/>
              <w:spacing w:line="201" w:lineRule="exact"/>
              <w:jc w:val="both"/>
              <w:rPr>
                <w:rFonts w:eastAsia="Times New Roman" w:cstheme="minorHAnsi"/>
                <w:sz w:val="20"/>
                <w:szCs w:val="18"/>
              </w:rPr>
            </w:pPr>
            <w:r w:rsidRPr="0046716F">
              <w:rPr>
                <w:rFonts w:cstheme="minorHAnsi"/>
                <w:spacing w:val="-1"/>
                <w:sz w:val="20"/>
              </w:rPr>
              <w:t>YES</w:t>
            </w:r>
          </w:p>
        </w:tc>
      </w:tr>
      <w:tr w:rsidR="00FB118A" w:rsidRPr="0046716F" w14:paraId="2A1C3BED" w14:textId="77777777" w:rsidTr="008C3958">
        <w:trPr>
          <w:trHeight w:hRule="exact" w:val="1022"/>
        </w:trPr>
        <w:tc>
          <w:tcPr>
            <w:tcW w:w="986" w:type="dxa"/>
            <w:tcBorders>
              <w:top w:val="single" w:sz="5" w:space="0" w:color="000000"/>
              <w:left w:val="single" w:sz="5" w:space="0" w:color="000000"/>
              <w:bottom w:val="single" w:sz="5" w:space="0" w:color="000000"/>
              <w:right w:val="single" w:sz="5" w:space="0" w:color="000000"/>
            </w:tcBorders>
          </w:tcPr>
          <w:p w14:paraId="7D12A7FA"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4FC3180E" w14:textId="77777777" w:rsidR="00FB118A" w:rsidRPr="0046716F" w:rsidRDefault="00DA3BD7" w:rsidP="00131F9E">
            <w:pPr>
              <w:pStyle w:val="TableParagraph"/>
              <w:spacing w:line="201" w:lineRule="exact"/>
              <w:ind w:left="102"/>
              <w:jc w:val="both"/>
              <w:rPr>
                <w:rFonts w:eastAsia="Times New Roman" w:cstheme="minorHAnsi"/>
                <w:sz w:val="20"/>
                <w:szCs w:val="18"/>
              </w:rPr>
            </w:pPr>
            <w:r w:rsidRPr="0046716F">
              <w:rPr>
                <w:rFonts w:cstheme="minorHAnsi"/>
                <w:b/>
                <w:spacing w:val="-1"/>
                <w:sz w:val="20"/>
              </w:rPr>
              <w:t>Misconduct</w:t>
            </w:r>
            <w:r w:rsidRPr="0046716F">
              <w:rPr>
                <w:rFonts w:cstheme="minorHAnsi"/>
                <w:b/>
                <w:sz w:val="20"/>
              </w:rPr>
              <w:t xml:space="preserve"> </w:t>
            </w:r>
            <w:r w:rsidRPr="0046716F">
              <w:rPr>
                <w:rFonts w:cstheme="minorHAnsi"/>
                <w:b/>
                <w:spacing w:val="-1"/>
                <w:sz w:val="20"/>
              </w:rPr>
              <w:t>summary</w:t>
            </w:r>
            <w:r w:rsidRPr="0046716F">
              <w:rPr>
                <w:rFonts w:cstheme="minorHAnsi"/>
                <w:b/>
                <w:spacing w:val="1"/>
                <w:sz w:val="20"/>
              </w:rPr>
              <w:t xml:space="preserve"> </w:t>
            </w:r>
            <w:r w:rsidRPr="0046716F">
              <w:rPr>
                <w:rFonts w:cstheme="minorHAnsi"/>
                <w:sz w:val="20"/>
              </w:rPr>
              <w:t>(provide</w:t>
            </w:r>
            <w:r w:rsidRPr="0046716F">
              <w:rPr>
                <w:rFonts w:cstheme="minorHAnsi"/>
                <w:spacing w:val="-1"/>
                <w:sz w:val="20"/>
              </w:rPr>
              <w:t xml:space="preserve"> details</w:t>
            </w:r>
            <w:r w:rsidRPr="0046716F">
              <w:rPr>
                <w:rFonts w:cstheme="minorHAnsi"/>
                <w:sz w:val="20"/>
              </w:rPr>
              <w:t xml:space="preserve"> </w:t>
            </w:r>
            <w:r w:rsidRPr="0046716F">
              <w:rPr>
                <w:rFonts w:cstheme="minorHAnsi"/>
                <w:spacing w:val="-1"/>
                <w:sz w:val="20"/>
              </w:rPr>
              <w:t>here):</w:t>
            </w:r>
          </w:p>
        </w:tc>
        <w:tc>
          <w:tcPr>
            <w:tcW w:w="2160" w:type="dxa"/>
            <w:gridSpan w:val="2"/>
            <w:tcBorders>
              <w:top w:val="single" w:sz="5" w:space="0" w:color="000000"/>
              <w:left w:val="single" w:sz="5" w:space="0" w:color="000000"/>
              <w:bottom w:val="single" w:sz="5" w:space="0" w:color="000000"/>
              <w:right w:val="single" w:sz="5" w:space="0" w:color="000000"/>
            </w:tcBorders>
          </w:tcPr>
          <w:p w14:paraId="0A7EC335" w14:textId="77777777" w:rsidR="00FB118A" w:rsidRPr="0046716F" w:rsidRDefault="00DA3BD7" w:rsidP="008C3958">
            <w:pPr>
              <w:pStyle w:val="TableParagraph"/>
              <w:spacing w:line="201" w:lineRule="exact"/>
              <w:ind w:left="102"/>
              <w:rPr>
                <w:rFonts w:eastAsia="Times New Roman" w:cstheme="minorHAnsi"/>
                <w:sz w:val="20"/>
                <w:szCs w:val="18"/>
              </w:rPr>
            </w:pPr>
            <w:r w:rsidRPr="0046716F">
              <w:rPr>
                <w:rFonts w:cstheme="minorHAnsi"/>
                <w:spacing w:val="-1"/>
                <w:sz w:val="20"/>
              </w:rPr>
              <w:t>Number</w:t>
            </w:r>
            <w:r w:rsidRPr="0046716F">
              <w:rPr>
                <w:rFonts w:cstheme="minorHAnsi"/>
                <w:sz w:val="20"/>
              </w:rPr>
              <w:t xml:space="preserve"> of</w:t>
            </w:r>
            <w:r w:rsidRPr="0046716F">
              <w:rPr>
                <w:rFonts w:cstheme="minorHAnsi"/>
                <w:spacing w:val="-2"/>
                <w:sz w:val="20"/>
              </w:rPr>
              <w:t xml:space="preserve"> </w:t>
            </w:r>
            <w:r w:rsidRPr="0046716F">
              <w:rPr>
                <w:rFonts w:cstheme="minorHAnsi"/>
                <w:sz w:val="20"/>
              </w:rPr>
              <w:t>Cautions</w:t>
            </w:r>
            <w:r w:rsidR="008C3958" w:rsidRPr="0046716F">
              <w:rPr>
                <w:rFonts w:cstheme="minorHAnsi"/>
                <w:sz w:val="20"/>
              </w:rPr>
              <w:t>/Warnings</w:t>
            </w:r>
            <w:r w:rsidRPr="0046716F">
              <w:rPr>
                <w:rFonts w:cstheme="minorHAnsi"/>
                <w:sz w:val="20"/>
              </w:rPr>
              <w:t>:</w:t>
            </w:r>
          </w:p>
        </w:tc>
        <w:tc>
          <w:tcPr>
            <w:tcW w:w="2340" w:type="dxa"/>
            <w:gridSpan w:val="2"/>
            <w:tcBorders>
              <w:top w:val="single" w:sz="5" w:space="0" w:color="000000"/>
              <w:left w:val="single" w:sz="5" w:space="0" w:color="000000"/>
              <w:bottom w:val="single" w:sz="5" w:space="0" w:color="000000"/>
              <w:right w:val="single" w:sz="5" w:space="0" w:color="000000"/>
            </w:tcBorders>
          </w:tcPr>
          <w:p w14:paraId="3C136DDE" w14:textId="77777777" w:rsidR="008C3958" w:rsidRPr="0046716F" w:rsidRDefault="00DA3BD7" w:rsidP="008C3958">
            <w:pPr>
              <w:pStyle w:val="TableParagraph"/>
              <w:spacing w:line="239" w:lineRule="auto"/>
              <w:ind w:left="102"/>
              <w:rPr>
                <w:rFonts w:cstheme="minorHAnsi"/>
                <w:spacing w:val="-2"/>
                <w:sz w:val="20"/>
              </w:rPr>
            </w:pPr>
            <w:r w:rsidRPr="0046716F">
              <w:rPr>
                <w:rFonts w:cstheme="minorHAnsi"/>
                <w:spacing w:val="-1"/>
                <w:sz w:val="20"/>
              </w:rPr>
              <w:t>Number</w:t>
            </w:r>
            <w:r w:rsidRPr="0046716F">
              <w:rPr>
                <w:rFonts w:cstheme="minorHAnsi"/>
                <w:sz w:val="20"/>
              </w:rPr>
              <w:t xml:space="preserve"> of</w:t>
            </w:r>
            <w:r w:rsidRPr="0046716F">
              <w:rPr>
                <w:rFonts w:cstheme="minorHAnsi"/>
                <w:spacing w:val="-2"/>
                <w:sz w:val="20"/>
              </w:rPr>
              <w:t xml:space="preserve"> </w:t>
            </w:r>
          </w:p>
          <w:p w14:paraId="506ABE88" w14:textId="77777777" w:rsidR="00FB118A" w:rsidRPr="0046716F" w:rsidRDefault="008C3958" w:rsidP="008C3958">
            <w:pPr>
              <w:pStyle w:val="TableParagraph"/>
              <w:spacing w:line="239" w:lineRule="auto"/>
              <w:ind w:left="102"/>
              <w:rPr>
                <w:rFonts w:cstheme="minorHAnsi"/>
                <w:sz w:val="20"/>
              </w:rPr>
            </w:pPr>
            <w:r w:rsidRPr="0046716F">
              <w:rPr>
                <w:rFonts w:cstheme="minorHAnsi"/>
                <w:spacing w:val="-2"/>
                <w:sz w:val="20"/>
              </w:rPr>
              <w:t>S</w:t>
            </w:r>
            <w:r w:rsidR="00DA3BD7" w:rsidRPr="0046716F">
              <w:rPr>
                <w:rFonts w:cstheme="minorHAnsi"/>
                <w:sz w:val="20"/>
              </w:rPr>
              <w:t>end</w:t>
            </w:r>
            <w:r w:rsidRPr="0046716F">
              <w:rPr>
                <w:rFonts w:cstheme="minorHAnsi"/>
                <w:sz w:val="20"/>
              </w:rPr>
              <w:t>-</w:t>
            </w:r>
            <w:r w:rsidRPr="0046716F">
              <w:rPr>
                <w:rFonts w:cstheme="minorHAnsi"/>
                <w:spacing w:val="-1"/>
                <w:sz w:val="20"/>
              </w:rPr>
              <w:t>Offs/E</w:t>
            </w:r>
            <w:r w:rsidR="00DA3BD7" w:rsidRPr="0046716F">
              <w:rPr>
                <w:rFonts w:cstheme="minorHAnsi"/>
                <w:spacing w:val="-1"/>
                <w:sz w:val="20"/>
              </w:rPr>
              <w:t>jections:</w:t>
            </w:r>
          </w:p>
        </w:tc>
      </w:tr>
      <w:tr w:rsidR="00FB118A" w:rsidRPr="0046716F" w14:paraId="0C767B70" w14:textId="77777777" w:rsidTr="008C3958">
        <w:trPr>
          <w:trHeight w:hRule="exact" w:val="1022"/>
        </w:trPr>
        <w:tc>
          <w:tcPr>
            <w:tcW w:w="986" w:type="dxa"/>
            <w:tcBorders>
              <w:top w:val="single" w:sz="5" w:space="0" w:color="000000"/>
              <w:left w:val="single" w:sz="5" w:space="0" w:color="000000"/>
              <w:bottom w:val="single" w:sz="5" w:space="0" w:color="000000"/>
              <w:right w:val="single" w:sz="5" w:space="0" w:color="000000"/>
            </w:tcBorders>
          </w:tcPr>
          <w:p w14:paraId="1833C8BE" w14:textId="77777777" w:rsidR="00FB118A" w:rsidRPr="0046716F" w:rsidRDefault="00FB118A" w:rsidP="00131F9E">
            <w:pPr>
              <w:jc w:val="both"/>
              <w:rPr>
                <w:rFonts w:cstheme="minorHAnsi"/>
                <w:sz w:val="24"/>
              </w:rPr>
            </w:pPr>
          </w:p>
        </w:tc>
        <w:tc>
          <w:tcPr>
            <w:tcW w:w="9360" w:type="dxa"/>
            <w:gridSpan w:val="5"/>
            <w:tcBorders>
              <w:top w:val="single" w:sz="5" w:space="0" w:color="000000"/>
              <w:left w:val="single" w:sz="5" w:space="0" w:color="000000"/>
              <w:bottom w:val="single" w:sz="5" w:space="0" w:color="000000"/>
              <w:right w:val="single" w:sz="5" w:space="0" w:color="000000"/>
            </w:tcBorders>
          </w:tcPr>
          <w:p w14:paraId="15A8EC1B" w14:textId="77777777" w:rsidR="00FB118A" w:rsidRPr="0046716F" w:rsidRDefault="00DA3BD7" w:rsidP="00131F9E">
            <w:pPr>
              <w:pStyle w:val="TableParagraph"/>
              <w:spacing w:line="206" w:lineRule="exact"/>
              <w:ind w:left="102"/>
              <w:jc w:val="both"/>
              <w:rPr>
                <w:rFonts w:eastAsia="Times New Roman" w:cstheme="minorHAnsi"/>
                <w:sz w:val="20"/>
                <w:szCs w:val="18"/>
              </w:rPr>
            </w:pPr>
            <w:r w:rsidRPr="0046716F">
              <w:rPr>
                <w:rFonts w:cstheme="minorHAnsi"/>
                <w:b/>
                <w:spacing w:val="-1"/>
                <w:sz w:val="20"/>
              </w:rPr>
              <w:t>Additional</w:t>
            </w:r>
            <w:r w:rsidRPr="0046716F">
              <w:rPr>
                <w:rFonts w:cstheme="minorHAnsi"/>
                <w:b/>
                <w:sz w:val="20"/>
              </w:rPr>
              <w:t xml:space="preserve"> </w:t>
            </w:r>
            <w:r w:rsidRPr="0046716F">
              <w:rPr>
                <w:rFonts w:cstheme="minorHAnsi"/>
                <w:b/>
                <w:spacing w:val="-1"/>
                <w:sz w:val="20"/>
              </w:rPr>
              <w:t>Comments:</w:t>
            </w:r>
          </w:p>
        </w:tc>
      </w:tr>
    </w:tbl>
    <w:p w14:paraId="386A30EF" w14:textId="77777777" w:rsidR="00FB118A" w:rsidRPr="0046716F" w:rsidRDefault="00FB118A" w:rsidP="00131F9E">
      <w:pPr>
        <w:spacing w:line="206" w:lineRule="exact"/>
        <w:jc w:val="both"/>
        <w:rPr>
          <w:rFonts w:eastAsia="Times New Roman" w:cstheme="minorHAnsi"/>
          <w:sz w:val="20"/>
          <w:szCs w:val="18"/>
        </w:rPr>
        <w:sectPr w:rsidR="00FB118A" w:rsidRPr="0046716F">
          <w:pgSz w:w="12240" w:h="15840"/>
          <w:pgMar w:top="1500" w:right="920" w:bottom="1160" w:left="760" w:header="0" w:footer="949" w:gutter="0"/>
          <w:cols w:space="720"/>
        </w:sectPr>
      </w:pPr>
    </w:p>
    <w:p w14:paraId="5CE411F8" w14:textId="77777777" w:rsidR="00FB118A" w:rsidRPr="0046716F" w:rsidRDefault="008127E1" w:rsidP="003F688E">
      <w:pPr>
        <w:pStyle w:val="BodyText"/>
        <w:rPr>
          <w:rFonts w:asciiTheme="minorHAnsi" w:hAnsiTheme="minorHAnsi" w:cstheme="minorHAnsi"/>
          <w:sz w:val="18"/>
        </w:rPr>
      </w:pPr>
      <w:r w:rsidRPr="0046716F">
        <w:rPr>
          <w:rFonts w:asciiTheme="minorHAnsi" w:hAnsiTheme="minorHAnsi" w:cstheme="minorHAnsi"/>
          <w:noProof/>
          <w:sz w:val="18"/>
        </w:rPr>
        <w:lastRenderedPageBreak/>
        <mc:AlternateContent>
          <mc:Choice Requires="wpg">
            <w:drawing>
              <wp:anchor distT="0" distB="0" distL="114300" distR="114300" simplePos="0" relativeHeight="503277776" behindDoc="1" locked="0" layoutInCell="1" allowOverlap="1" wp14:anchorId="029BCE14" wp14:editId="2E3D80CD">
                <wp:simplePos x="0" y="0"/>
                <wp:positionH relativeFrom="page">
                  <wp:posOffset>1243330</wp:posOffset>
                </wp:positionH>
                <wp:positionV relativeFrom="paragraph">
                  <wp:posOffset>495935</wp:posOffset>
                </wp:positionV>
                <wp:extent cx="573405" cy="1270"/>
                <wp:effectExtent l="14605" t="10160" r="12065" b="7620"/>
                <wp:wrapNone/>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 cy="1270"/>
                          <a:chOff x="1958" y="781"/>
                          <a:chExt cx="903" cy="2"/>
                        </a:xfrm>
                      </wpg:grpSpPr>
                      <wps:wsp>
                        <wps:cNvPr id="21" name="Freeform 11"/>
                        <wps:cNvSpPr>
                          <a:spLocks/>
                        </wps:cNvSpPr>
                        <wps:spPr bwMode="auto">
                          <a:xfrm>
                            <a:off x="1958" y="781"/>
                            <a:ext cx="903" cy="2"/>
                          </a:xfrm>
                          <a:custGeom>
                            <a:avLst/>
                            <a:gdLst>
                              <a:gd name="T0" fmla="+- 0 1958 1958"/>
                              <a:gd name="T1" fmla="*/ T0 w 903"/>
                              <a:gd name="T2" fmla="+- 0 2861 1958"/>
                              <a:gd name="T3" fmla="*/ T2 w 903"/>
                            </a:gdLst>
                            <a:ahLst/>
                            <a:cxnLst>
                              <a:cxn ang="0">
                                <a:pos x="T1" y="0"/>
                              </a:cxn>
                              <a:cxn ang="0">
                                <a:pos x="T3" y="0"/>
                              </a:cxn>
                            </a:cxnLst>
                            <a:rect l="0" t="0" r="r" b="b"/>
                            <a:pathLst>
                              <a:path w="903">
                                <a:moveTo>
                                  <a:pt x="0" y="0"/>
                                </a:moveTo>
                                <a:lnTo>
                                  <a:pt x="903"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7729DD" id="Group 10" o:spid="_x0000_s1026" style="position:absolute;margin-left:97.9pt;margin-top:39.05pt;width:45.15pt;height:.1pt;z-index:-38704;mso-position-horizontal-relative:page" coordorigin="1958,781" coordsize="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">
                <v:shape id="Freeform 11" o:spid="_x0000_s1027" style="position:absolute;left:1958;top:781;width:903;height:2;visibility:visible;mso-wrap-style:square;v-text-anchor:top" coordsize="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" path="m,l903,e" filled="f" strokeweight=".94pt">
                  <v:path arrowok="t" o:connecttype="custom" o:connectlocs="0,0;903,0" o:connectangles="0,0"/>
                </v:shape>
                <w10:wrap anchorx="page"/>
              </v:group>
            </w:pict>
          </mc:Fallback>
        </mc:AlternateContent>
      </w:r>
      <w:r w:rsidR="00DA3BD7" w:rsidRPr="0046716F">
        <w:rPr>
          <w:rFonts w:asciiTheme="minorHAnsi" w:hAnsiTheme="minorHAnsi" w:cstheme="minorHAnsi"/>
          <w:sz w:val="18"/>
        </w:rPr>
        <w:t>Field Monitor’s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 xml:space="preserve">Sportsmanship </w:t>
      </w:r>
      <w:r w:rsidR="00DA3BD7" w:rsidRPr="0046716F">
        <w:rPr>
          <w:rFonts w:asciiTheme="minorHAnsi" w:hAnsiTheme="minorHAnsi" w:cstheme="minorHAnsi"/>
          <w:spacing w:val="-2"/>
          <w:sz w:val="18"/>
        </w:rPr>
        <w:t>and</w:t>
      </w:r>
      <w:r w:rsidR="00DA3BD7" w:rsidRPr="0046716F">
        <w:rPr>
          <w:rFonts w:asciiTheme="minorHAnsi" w:hAnsiTheme="minorHAnsi" w:cstheme="minorHAnsi"/>
          <w:sz w:val="18"/>
        </w:rPr>
        <w:t xml:space="preserve"> AYSO Philosophies</w:t>
      </w:r>
      <w:r w:rsidR="00DA3BD7" w:rsidRPr="0046716F">
        <w:rPr>
          <w:rFonts w:asciiTheme="minorHAnsi" w:hAnsiTheme="minorHAnsi" w:cstheme="minorHAnsi"/>
          <w:spacing w:val="2"/>
          <w:sz w:val="18"/>
        </w:rPr>
        <w:t xml:space="preserve"> </w:t>
      </w:r>
      <w:r w:rsidR="00DA3BD7" w:rsidRPr="0046716F">
        <w:rPr>
          <w:rFonts w:asciiTheme="minorHAnsi" w:hAnsiTheme="minorHAnsi" w:cstheme="minorHAnsi"/>
          <w:sz w:val="18"/>
        </w:rPr>
        <w:t>report</w:t>
      </w:r>
    </w:p>
    <w:p w14:paraId="34924C6F" w14:textId="77777777" w:rsidR="00FB118A" w:rsidRPr="0046716F" w:rsidRDefault="00FB118A" w:rsidP="00131F9E">
      <w:pPr>
        <w:spacing w:before="7"/>
        <w:jc w:val="both"/>
        <w:rPr>
          <w:rFonts w:eastAsia="Arial" w:cstheme="minorHAnsi"/>
          <w:sz w:val="32"/>
          <w:szCs w:val="28"/>
        </w:rPr>
      </w:pPr>
    </w:p>
    <w:tbl>
      <w:tblPr>
        <w:tblW w:w="0" w:type="auto"/>
        <w:tblInd w:w="118" w:type="dxa"/>
        <w:tblCellMar>
          <w:top w:w="72" w:type="dxa"/>
          <w:left w:w="72" w:type="dxa"/>
          <w:bottom w:w="72" w:type="dxa"/>
          <w:right w:w="72" w:type="dxa"/>
        </w:tblCellMar>
        <w:tblLook w:val="01E0" w:firstRow="1" w:lastRow="1" w:firstColumn="1" w:lastColumn="1" w:noHBand="0" w:noVBand="0"/>
      </w:tblPr>
      <w:tblGrid>
        <w:gridCol w:w="986"/>
        <w:gridCol w:w="4860"/>
        <w:gridCol w:w="1169"/>
        <w:gridCol w:w="991"/>
        <w:gridCol w:w="1080"/>
        <w:gridCol w:w="1260"/>
      </w:tblGrid>
      <w:tr w:rsidR="00FB118A" w:rsidRPr="00D41E02" w14:paraId="68FFBBF3" w14:textId="77777777" w:rsidTr="00D41E02">
        <w:trPr>
          <w:trHeight w:hRule="exact" w:val="1401"/>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6B8B0308"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4F003966" w14:textId="77777777" w:rsidR="00FB118A" w:rsidRPr="00D41E02" w:rsidRDefault="00DA3BD7" w:rsidP="00131F9E">
            <w:pPr>
              <w:pStyle w:val="TableParagraph"/>
              <w:ind w:left="102"/>
              <w:jc w:val="both"/>
              <w:rPr>
                <w:rFonts w:eastAsia="Times New Roman" w:cstheme="minorHAnsi"/>
                <w:sz w:val="18"/>
                <w:szCs w:val="18"/>
              </w:rPr>
            </w:pPr>
            <w:r w:rsidRPr="00D41E02">
              <w:rPr>
                <w:rFonts w:cstheme="minorHAnsi"/>
                <w:b/>
                <w:i/>
                <w:spacing w:val="-1"/>
                <w:sz w:val="18"/>
                <w:szCs w:val="18"/>
              </w:rPr>
              <w:t>Instructions</w:t>
            </w:r>
            <w:r w:rsidRPr="00D41E02">
              <w:rPr>
                <w:rFonts w:cstheme="minorHAnsi"/>
                <w:i/>
                <w:spacing w:val="-1"/>
                <w:sz w:val="18"/>
                <w:szCs w:val="18"/>
              </w:rPr>
              <w:t>:</w:t>
            </w:r>
            <w:r w:rsidRPr="00D41E02">
              <w:rPr>
                <w:rFonts w:cstheme="minorHAnsi"/>
                <w:i/>
                <w:sz w:val="18"/>
                <w:szCs w:val="18"/>
              </w:rPr>
              <w:t xml:space="preserve"> </w:t>
            </w:r>
            <w:r w:rsidRPr="00D41E02">
              <w:rPr>
                <w:rFonts w:cstheme="minorHAnsi"/>
                <w:i/>
                <w:spacing w:val="-1"/>
                <w:sz w:val="18"/>
                <w:szCs w:val="18"/>
              </w:rPr>
              <w:t xml:space="preserve">Check </w:t>
            </w:r>
            <w:r w:rsidRPr="00D41E02">
              <w:rPr>
                <w:rFonts w:cstheme="minorHAnsi"/>
                <w:i/>
                <w:sz w:val="18"/>
                <w:szCs w:val="18"/>
              </w:rPr>
              <w:t>the</w:t>
            </w:r>
            <w:r w:rsidRPr="00D41E02">
              <w:rPr>
                <w:rFonts w:cstheme="minorHAnsi"/>
                <w:i/>
                <w:spacing w:val="-1"/>
                <w:sz w:val="18"/>
                <w:szCs w:val="18"/>
              </w:rPr>
              <w:t xml:space="preserve"> appropriate that</w:t>
            </w:r>
            <w:r w:rsidRPr="00D41E02">
              <w:rPr>
                <w:rFonts w:cstheme="minorHAnsi"/>
                <w:i/>
                <w:sz w:val="18"/>
                <w:szCs w:val="18"/>
              </w:rPr>
              <w:t xml:space="preserve"> </w:t>
            </w:r>
            <w:r w:rsidRPr="00D41E02">
              <w:rPr>
                <w:rFonts w:cstheme="minorHAnsi"/>
                <w:i/>
                <w:spacing w:val="-1"/>
                <w:sz w:val="18"/>
                <w:szCs w:val="18"/>
              </w:rPr>
              <w:t>corresponds</w:t>
            </w:r>
            <w:r w:rsidRPr="00D41E02">
              <w:rPr>
                <w:rFonts w:cstheme="minorHAnsi"/>
                <w:i/>
                <w:sz w:val="18"/>
                <w:szCs w:val="18"/>
              </w:rPr>
              <w:t xml:space="preserve"> to</w:t>
            </w:r>
            <w:r w:rsidRPr="00D41E02">
              <w:rPr>
                <w:rFonts w:cstheme="minorHAnsi"/>
                <w:i/>
                <w:spacing w:val="-1"/>
                <w:sz w:val="18"/>
                <w:szCs w:val="18"/>
              </w:rPr>
              <w:t xml:space="preserve"> </w:t>
            </w:r>
            <w:r w:rsidRPr="00D41E02">
              <w:rPr>
                <w:rFonts w:cstheme="minorHAnsi"/>
                <w:i/>
                <w:sz w:val="18"/>
                <w:szCs w:val="18"/>
              </w:rPr>
              <w:t>the</w:t>
            </w:r>
            <w:r w:rsidRPr="00D41E02">
              <w:rPr>
                <w:rFonts w:cstheme="minorHAnsi"/>
                <w:i/>
                <w:spacing w:val="56"/>
                <w:sz w:val="18"/>
                <w:szCs w:val="18"/>
              </w:rPr>
              <w:t xml:space="preserve"> </w:t>
            </w:r>
            <w:r w:rsidRPr="00D41E02">
              <w:rPr>
                <w:rFonts w:cstheme="minorHAnsi"/>
                <w:i/>
                <w:spacing w:val="-1"/>
                <w:sz w:val="18"/>
                <w:szCs w:val="18"/>
              </w:rPr>
              <w:t>sporting behaviors</w:t>
            </w:r>
            <w:r w:rsidRPr="00D41E02">
              <w:rPr>
                <w:rFonts w:cstheme="minorHAnsi"/>
                <w:i/>
                <w:sz w:val="18"/>
                <w:szCs w:val="18"/>
              </w:rPr>
              <w:t xml:space="preserve"> </w:t>
            </w:r>
            <w:r w:rsidRPr="00D41E02">
              <w:rPr>
                <w:rFonts w:cstheme="minorHAnsi"/>
                <w:i/>
                <w:spacing w:val="-1"/>
                <w:sz w:val="18"/>
                <w:szCs w:val="18"/>
              </w:rPr>
              <w:t>observed</w:t>
            </w:r>
            <w:r w:rsidRPr="00D41E02">
              <w:rPr>
                <w:rFonts w:cstheme="minorHAnsi"/>
                <w:i/>
                <w:spacing w:val="1"/>
                <w:sz w:val="18"/>
                <w:szCs w:val="18"/>
              </w:rPr>
              <w:t xml:space="preserve"> </w:t>
            </w:r>
            <w:r w:rsidRPr="00D41E02">
              <w:rPr>
                <w:rFonts w:cstheme="minorHAnsi"/>
                <w:i/>
                <w:spacing w:val="-1"/>
                <w:sz w:val="18"/>
                <w:szCs w:val="18"/>
              </w:rPr>
              <w:t>during</w:t>
            </w:r>
            <w:r w:rsidRPr="00D41E02">
              <w:rPr>
                <w:rFonts w:cstheme="minorHAnsi"/>
                <w:i/>
                <w:spacing w:val="1"/>
                <w:sz w:val="18"/>
                <w:szCs w:val="18"/>
              </w:rPr>
              <w:t xml:space="preserve"> </w:t>
            </w:r>
            <w:r w:rsidRPr="00D41E02">
              <w:rPr>
                <w:rFonts w:cstheme="minorHAnsi"/>
                <w:i/>
                <w:spacing w:val="-1"/>
                <w:sz w:val="18"/>
                <w:szCs w:val="18"/>
              </w:rPr>
              <w:t>the games</w:t>
            </w:r>
            <w:r w:rsidRPr="00D41E02">
              <w:rPr>
                <w:rFonts w:cstheme="minorHAnsi"/>
                <w:i/>
                <w:sz w:val="18"/>
                <w:szCs w:val="18"/>
              </w:rPr>
              <w:t xml:space="preserve"> as</w:t>
            </w:r>
            <w:r w:rsidRPr="00D41E02">
              <w:rPr>
                <w:rFonts w:cstheme="minorHAnsi"/>
                <w:i/>
                <w:spacing w:val="-3"/>
                <w:sz w:val="18"/>
                <w:szCs w:val="18"/>
              </w:rPr>
              <w:t xml:space="preserve"> </w:t>
            </w:r>
            <w:r w:rsidRPr="00D41E02">
              <w:rPr>
                <w:rFonts w:cstheme="minorHAnsi"/>
                <w:i/>
                <w:spacing w:val="-1"/>
                <w:sz w:val="18"/>
                <w:szCs w:val="18"/>
              </w:rPr>
              <w:t>described</w:t>
            </w:r>
            <w:r w:rsidRPr="00D41E02">
              <w:rPr>
                <w:rFonts w:cstheme="minorHAnsi"/>
                <w:i/>
                <w:spacing w:val="61"/>
                <w:sz w:val="18"/>
                <w:szCs w:val="18"/>
              </w:rPr>
              <w:t xml:space="preserve"> </w:t>
            </w:r>
            <w:r w:rsidRPr="00D41E02">
              <w:rPr>
                <w:rFonts w:cstheme="minorHAnsi"/>
                <w:i/>
                <w:sz w:val="18"/>
                <w:szCs w:val="18"/>
              </w:rPr>
              <w:t>below.</w:t>
            </w:r>
            <w:r w:rsidRPr="00D41E02">
              <w:rPr>
                <w:rFonts w:cstheme="minorHAnsi"/>
                <w:i/>
                <w:spacing w:val="1"/>
                <w:sz w:val="18"/>
                <w:szCs w:val="18"/>
              </w:rPr>
              <w:t xml:space="preserve"> </w:t>
            </w:r>
            <w:r w:rsidRPr="00D41E02">
              <w:rPr>
                <w:rFonts w:cstheme="minorHAnsi"/>
                <w:i/>
                <w:spacing w:val="-1"/>
                <w:sz w:val="18"/>
                <w:szCs w:val="18"/>
              </w:rPr>
              <w:t>Use your</w:t>
            </w:r>
            <w:r w:rsidRPr="00D41E02">
              <w:rPr>
                <w:rFonts w:cstheme="minorHAnsi"/>
                <w:i/>
                <w:sz w:val="18"/>
                <w:szCs w:val="18"/>
              </w:rPr>
              <w:t xml:space="preserve"> </w:t>
            </w:r>
            <w:r w:rsidRPr="00D41E02">
              <w:rPr>
                <w:rFonts w:cstheme="minorHAnsi"/>
                <w:i/>
                <w:spacing w:val="-1"/>
                <w:sz w:val="18"/>
                <w:szCs w:val="18"/>
              </w:rPr>
              <w:t>best</w:t>
            </w:r>
            <w:r w:rsidRPr="00D41E02">
              <w:rPr>
                <w:rFonts w:cstheme="minorHAnsi"/>
                <w:i/>
                <w:sz w:val="18"/>
                <w:szCs w:val="18"/>
              </w:rPr>
              <w:t xml:space="preserve"> </w:t>
            </w:r>
            <w:r w:rsidRPr="00D41E02">
              <w:rPr>
                <w:rFonts w:cstheme="minorHAnsi"/>
                <w:i/>
                <w:spacing w:val="-1"/>
                <w:sz w:val="18"/>
                <w:szCs w:val="18"/>
              </w:rPr>
              <w:t>judgment</w:t>
            </w:r>
            <w:r w:rsidRPr="00D41E02">
              <w:rPr>
                <w:rFonts w:cstheme="minorHAnsi"/>
                <w:i/>
                <w:sz w:val="18"/>
                <w:szCs w:val="18"/>
              </w:rPr>
              <w:t xml:space="preserve"> </w:t>
            </w:r>
            <w:r w:rsidRPr="00D41E02">
              <w:rPr>
                <w:rFonts w:cstheme="minorHAnsi"/>
                <w:i/>
                <w:spacing w:val="-2"/>
                <w:sz w:val="18"/>
                <w:szCs w:val="18"/>
              </w:rPr>
              <w:t>to</w:t>
            </w:r>
            <w:r w:rsidRPr="00D41E02">
              <w:rPr>
                <w:rFonts w:cstheme="minorHAnsi"/>
                <w:i/>
                <w:spacing w:val="-1"/>
                <w:sz w:val="18"/>
                <w:szCs w:val="18"/>
              </w:rPr>
              <w:t xml:space="preserve"> determine </w:t>
            </w:r>
            <w:r w:rsidRPr="00D41E02">
              <w:rPr>
                <w:rFonts w:cstheme="minorHAnsi"/>
                <w:i/>
                <w:sz w:val="18"/>
                <w:szCs w:val="18"/>
              </w:rPr>
              <w:t>what</w:t>
            </w:r>
            <w:r w:rsidRPr="00D41E02">
              <w:rPr>
                <w:rFonts w:cstheme="minorHAnsi"/>
                <w:i/>
                <w:spacing w:val="-2"/>
                <w:sz w:val="18"/>
                <w:szCs w:val="18"/>
              </w:rPr>
              <w:t xml:space="preserve"> </w:t>
            </w:r>
            <w:r w:rsidRPr="00D41E02">
              <w:rPr>
                <w:rFonts w:cstheme="minorHAnsi"/>
                <w:i/>
                <w:spacing w:val="-1"/>
                <w:sz w:val="18"/>
                <w:szCs w:val="18"/>
              </w:rPr>
              <w:t>weight,</w:t>
            </w:r>
            <w:r w:rsidRPr="00D41E02">
              <w:rPr>
                <w:rFonts w:cstheme="minorHAnsi"/>
                <w:i/>
                <w:spacing w:val="1"/>
                <w:sz w:val="18"/>
                <w:szCs w:val="18"/>
              </w:rPr>
              <w:t xml:space="preserve"> </w:t>
            </w:r>
            <w:r w:rsidRPr="00D41E02">
              <w:rPr>
                <w:rFonts w:cstheme="minorHAnsi"/>
                <w:i/>
                <w:spacing w:val="-2"/>
                <w:sz w:val="18"/>
                <w:szCs w:val="18"/>
              </w:rPr>
              <w:t>if</w:t>
            </w:r>
            <w:r w:rsidRPr="00D41E02">
              <w:rPr>
                <w:rFonts w:cstheme="minorHAnsi"/>
                <w:i/>
                <w:sz w:val="18"/>
                <w:szCs w:val="18"/>
              </w:rPr>
              <w:t xml:space="preserve"> </w:t>
            </w:r>
            <w:r w:rsidRPr="00D41E02">
              <w:rPr>
                <w:rFonts w:cstheme="minorHAnsi"/>
                <w:i/>
                <w:spacing w:val="-1"/>
                <w:sz w:val="18"/>
                <w:szCs w:val="18"/>
              </w:rPr>
              <w:t>any,</w:t>
            </w:r>
            <w:r w:rsidRPr="00D41E02">
              <w:rPr>
                <w:rFonts w:cstheme="minorHAnsi"/>
                <w:i/>
                <w:spacing w:val="53"/>
                <w:sz w:val="18"/>
                <w:szCs w:val="18"/>
              </w:rPr>
              <w:t xml:space="preserve"> </w:t>
            </w:r>
            <w:r w:rsidRPr="00D41E02">
              <w:rPr>
                <w:rFonts w:cstheme="minorHAnsi"/>
                <w:i/>
                <w:sz w:val="18"/>
                <w:szCs w:val="18"/>
              </w:rPr>
              <w:t>to</w:t>
            </w:r>
            <w:r w:rsidRPr="00D41E02">
              <w:rPr>
                <w:rFonts w:cstheme="minorHAnsi"/>
                <w:i/>
                <w:spacing w:val="1"/>
                <w:sz w:val="18"/>
                <w:szCs w:val="18"/>
              </w:rPr>
              <w:t xml:space="preserve"> </w:t>
            </w:r>
            <w:r w:rsidRPr="00D41E02">
              <w:rPr>
                <w:rFonts w:cstheme="minorHAnsi"/>
                <w:i/>
                <w:spacing w:val="-1"/>
                <w:sz w:val="18"/>
                <w:szCs w:val="18"/>
              </w:rPr>
              <w:t xml:space="preserve">give </w:t>
            </w:r>
            <w:r w:rsidRPr="00D41E02">
              <w:rPr>
                <w:rFonts w:cstheme="minorHAnsi"/>
                <w:i/>
                <w:sz w:val="18"/>
                <w:szCs w:val="18"/>
              </w:rPr>
              <w:t>to</w:t>
            </w:r>
            <w:r w:rsidRPr="00D41E02">
              <w:rPr>
                <w:rFonts w:cstheme="minorHAnsi"/>
                <w:i/>
                <w:spacing w:val="1"/>
                <w:sz w:val="18"/>
                <w:szCs w:val="18"/>
              </w:rPr>
              <w:t xml:space="preserve"> </w:t>
            </w:r>
            <w:r w:rsidRPr="00D41E02">
              <w:rPr>
                <w:rFonts w:cstheme="minorHAnsi"/>
                <w:i/>
                <w:spacing w:val="-1"/>
                <w:sz w:val="18"/>
                <w:szCs w:val="18"/>
              </w:rPr>
              <w:t>misconduct</w:t>
            </w:r>
            <w:r w:rsidRPr="00D41E02">
              <w:rPr>
                <w:rFonts w:cstheme="minorHAnsi"/>
                <w:i/>
                <w:sz w:val="18"/>
                <w:szCs w:val="18"/>
              </w:rPr>
              <w:t xml:space="preserve"> </w:t>
            </w:r>
            <w:r w:rsidRPr="00D41E02">
              <w:rPr>
                <w:rFonts w:cstheme="minorHAnsi"/>
                <w:i/>
                <w:spacing w:val="-1"/>
                <w:sz w:val="18"/>
                <w:szCs w:val="18"/>
              </w:rPr>
              <w:t>when evaluating</w:t>
            </w:r>
            <w:r w:rsidRPr="00D41E02">
              <w:rPr>
                <w:rFonts w:cstheme="minorHAnsi"/>
                <w:i/>
                <w:spacing w:val="1"/>
                <w:sz w:val="18"/>
                <w:szCs w:val="18"/>
              </w:rPr>
              <w:t xml:space="preserve"> </w:t>
            </w:r>
            <w:r w:rsidRPr="00D41E02">
              <w:rPr>
                <w:rFonts w:cstheme="minorHAnsi"/>
                <w:i/>
                <w:spacing w:val="-1"/>
                <w:sz w:val="18"/>
                <w:szCs w:val="18"/>
              </w:rPr>
              <w:t xml:space="preserve">each </w:t>
            </w:r>
            <w:r w:rsidRPr="00D41E02">
              <w:rPr>
                <w:rFonts w:cstheme="minorHAnsi"/>
                <w:i/>
                <w:sz w:val="18"/>
                <w:szCs w:val="18"/>
              </w:rPr>
              <w:t>of</w:t>
            </w:r>
            <w:r w:rsidRPr="00D41E02">
              <w:rPr>
                <w:rFonts w:cstheme="minorHAnsi"/>
                <w:i/>
                <w:spacing w:val="-2"/>
                <w:sz w:val="18"/>
                <w:szCs w:val="18"/>
              </w:rPr>
              <w:t xml:space="preserve"> </w:t>
            </w:r>
            <w:r w:rsidRPr="00D41E02">
              <w:rPr>
                <w:rFonts w:cstheme="minorHAnsi"/>
                <w:i/>
                <w:sz w:val="18"/>
                <w:szCs w:val="18"/>
              </w:rPr>
              <w:t>the</w:t>
            </w:r>
            <w:r w:rsidRPr="00D41E02">
              <w:rPr>
                <w:rFonts w:cstheme="minorHAnsi"/>
                <w:i/>
                <w:spacing w:val="-1"/>
                <w:sz w:val="18"/>
                <w:szCs w:val="18"/>
              </w:rPr>
              <w:t xml:space="preserve"> categories.</w:t>
            </w:r>
            <w:r w:rsidRPr="00D41E02">
              <w:rPr>
                <w:rFonts w:cstheme="minorHAnsi"/>
                <w:i/>
                <w:spacing w:val="51"/>
                <w:sz w:val="18"/>
                <w:szCs w:val="18"/>
              </w:rPr>
              <w:t xml:space="preserve"> </w:t>
            </w:r>
            <w:r w:rsidRPr="00D41E02">
              <w:rPr>
                <w:rFonts w:cstheme="minorHAnsi"/>
                <w:i/>
                <w:sz w:val="18"/>
                <w:szCs w:val="18"/>
              </w:rPr>
              <w:t>To</w:t>
            </w:r>
            <w:r w:rsidRPr="00D41E02">
              <w:rPr>
                <w:rFonts w:cstheme="minorHAnsi"/>
                <w:i/>
                <w:spacing w:val="-1"/>
                <w:sz w:val="18"/>
                <w:szCs w:val="18"/>
              </w:rPr>
              <w:t xml:space="preserve"> </w:t>
            </w:r>
            <w:r w:rsidRPr="00D41E02">
              <w:rPr>
                <w:rFonts w:cstheme="minorHAnsi"/>
                <w:i/>
                <w:sz w:val="18"/>
                <w:szCs w:val="18"/>
              </w:rPr>
              <w:t>get the</w:t>
            </w:r>
            <w:r w:rsidRPr="00D41E02">
              <w:rPr>
                <w:rFonts w:cstheme="minorHAnsi"/>
                <w:i/>
                <w:spacing w:val="-1"/>
                <w:sz w:val="18"/>
                <w:szCs w:val="18"/>
              </w:rPr>
              <w:t xml:space="preserve"> total</w:t>
            </w:r>
            <w:r w:rsidRPr="00D41E02">
              <w:rPr>
                <w:rFonts w:cstheme="minorHAnsi"/>
                <w:i/>
                <w:sz w:val="18"/>
                <w:szCs w:val="18"/>
              </w:rPr>
              <w:t xml:space="preserve"> </w:t>
            </w:r>
            <w:r w:rsidRPr="00D41E02">
              <w:rPr>
                <w:rFonts w:cstheme="minorHAnsi"/>
                <w:i/>
                <w:spacing w:val="-1"/>
                <w:sz w:val="18"/>
                <w:szCs w:val="18"/>
              </w:rPr>
              <w:t>number</w:t>
            </w:r>
            <w:r w:rsidRPr="00D41E02">
              <w:rPr>
                <w:rFonts w:cstheme="minorHAnsi"/>
                <w:i/>
                <w:spacing w:val="-3"/>
                <w:sz w:val="18"/>
                <w:szCs w:val="18"/>
              </w:rPr>
              <w:t xml:space="preserve"> </w:t>
            </w:r>
            <w:r w:rsidRPr="00D41E02">
              <w:rPr>
                <w:rFonts w:cstheme="minorHAnsi"/>
                <w:i/>
                <w:sz w:val="18"/>
                <w:szCs w:val="18"/>
              </w:rPr>
              <w:t xml:space="preserve">of </w:t>
            </w:r>
            <w:r w:rsidRPr="00D41E02">
              <w:rPr>
                <w:rFonts w:cstheme="minorHAnsi"/>
                <w:i/>
                <w:spacing w:val="-1"/>
                <w:sz w:val="18"/>
                <w:szCs w:val="18"/>
              </w:rPr>
              <w:t>points:</w:t>
            </w:r>
            <w:r w:rsidRPr="00D41E02">
              <w:rPr>
                <w:rFonts w:cstheme="minorHAnsi"/>
                <w:i/>
                <w:spacing w:val="-2"/>
                <w:sz w:val="18"/>
                <w:szCs w:val="18"/>
              </w:rPr>
              <w:t xml:space="preserve"> </w:t>
            </w:r>
            <w:r w:rsidRPr="00D41E02">
              <w:rPr>
                <w:rFonts w:cstheme="minorHAnsi"/>
                <w:i/>
                <w:spacing w:val="-1"/>
                <w:sz w:val="18"/>
                <w:szCs w:val="18"/>
              </w:rPr>
              <w:t xml:space="preserve">multiply </w:t>
            </w:r>
            <w:r w:rsidRPr="00D41E02">
              <w:rPr>
                <w:rFonts w:cstheme="minorHAnsi"/>
                <w:i/>
                <w:sz w:val="18"/>
                <w:szCs w:val="18"/>
              </w:rPr>
              <w:t>the</w:t>
            </w:r>
            <w:r w:rsidRPr="00D41E02">
              <w:rPr>
                <w:rFonts w:cstheme="minorHAnsi"/>
                <w:i/>
                <w:spacing w:val="-3"/>
                <w:sz w:val="18"/>
                <w:szCs w:val="18"/>
              </w:rPr>
              <w:t xml:space="preserve"> </w:t>
            </w:r>
            <w:r w:rsidRPr="00D41E02">
              <w:rPr>
                <w:rFonts w:cstheme="minorHAnsi"/>
                <w:i/>
                <w:spacing w:val="-1"/>
                <w:sz w:val="18"/>
                <w:szCs w:val="18"/>
              </w:rPr>
              <w:t>number</w:t>
            </w:r>
            <w:r w:rsidRPr="00D41E02">
              <w:rPr>
                <w:rFonts w:cstheme="minorHAnsi"/>
                <w:i/>
                <w:sz w:val="18"/>
                <w:szCs w:val="18"/>
              </w:rPr>
              <w:t xml:space="preserve"> of </w:t>
            </w:r>
            <w:r w:rsidRPr="00D41E02">
              <w:rPr>
                <w:rFonts w:cstheme="minorHAnsi"/>
                <w:i/>
                <w:spacing w:val="-1"/>
                <w:sz w:val="18"/>
                <w:szCs w:val="18"/>
              </w:rPr>
              <w:t>checks</w:t>
            </w:r>
            <w:r w:rsidRPr="00D41E02">
              <w:rPr>
                <w:rFonts w:cstheme="minorHAnsi"/>
                <w:i/>
                <w:spacing w:val="53"/>
                <w:sz w:val="18"/>
                <w:szCs w:val="18"/>
              </w:rPr>
              <w:t xml:space="preserve"> </w:t>
            </w:r>
            <w:r w:rsidRPr="00D41E02">
              <w:rPr>
                <w:rFonts w:cstheme="minorHAnsi"/>
                <w:i/>
                <w:sz w:val="18"/>
                <w:szCs w:val="18"/>
              </w:rPr>
              <w:t>in</w:t>
            </w:r>
            <w:r w:rsidRPr="00D41E02">
              <w:rPr>
                <w:rFonts w:cstheme="minorHAnsi"/>
                <w:i/>
                <w:spacing w:val="1"/>
                <w:sz w:val="18"/>
                <w:szCs w:val="18"/>
              </w:rPr>
              <w:t xml:space="preserve"> </w:t>
            </w:r>
            <w:r w:rsidRPr="00D41E02">
              <w:rPr>
                <w:rFonts w:cstheme="minorHAnsi"/>
                <w:i/>
                <w:spacing w:val="-1"/>
                <w:sz w:val="18"/>
                <w:szCs w:val="18"/>
              </w:rPr>
              <w:t xml:space="preserve">each column </w:t>
            </w:r>
            <w:r w:rsidRPr="00D41E02">
              <w:rPr>
                <w:rFonts w:cstheme="minorHAnsi"/>
                <w:i/>
                <w:sz w:val="18"/>
                <w:szCs w:val="18"/>
              </w:rPr>
              <w:t>by</w:t>
            </w:r>
            <w:r w:rsidRPr="00D41E02">
              <w:rPr>
                <w:rFonts w:cstheme="minorHAnsi"/>
                <w:i/>
                <w:spacing w:val="-1"/>
                <w:sz w:val="18"/>
                <w:szCs w:val="18"/>
              </w:rPr>
              <w:t xml:space="preserve"> </w:t>
            </w:r>
            <w:r w:rsidRPr="00D41E02">
              <w:rPr>
                <w:rFonts w:cstheme="minorHAnsi"/>
                <w:i/>
                <w:sz w:val="18"/>
                <w:szCs w:val="18"/>
              </w:rPr>
              <w:t>the</w:t>
            </w:r>
            <w:r w:rsidRPr="00D41E02">
              <w:rPr>
                <w:rFonts w:cstheme="minorHAnsi"/>
                <w:i/>
                <w:spacing w:val="-3"/>
                <w:sz w:val="18"/>
                <w:szCs w:val="18"/>
              </w:rPr>
              <w:t xml:space="preserve"> </w:t>
            </w:r>
            <w:r w:rsidRPr="00D41E02">
              <w:rPr>
                <w:rFonts w:cstheme="minorHAnsi"/>
                <w:i/>
                <w:sz w:val="18"/>
                <w:szCs w:val="18"/>
              </w:rPr>
              <w:t xml:space="preserve">points </w:t>
            </w:r>
            <w:r w:rsidRPr="00D41E02">
              <w:rPr>
                <w:rFonts w:cstheme="minorHAnsi"/>
                <w:i/>
                <w:spacing w:val="-1"/>
                <w:sz w:val="18"/>
                <w:szCs w:val="18"/>
              </w:rPr>
              <w:t>shown.</w:t>
            </w:r>
          </w:p>
        </w:tc>
        <w:tc>
          <w:tcPr>
            <w:tcW w:w="1169" w:type="dxa"/>
            <w:tcBorders>
              <w:top w:val="single" w:sz="5" w:space="0" w:color="000000"/>
              <w:left w:val="single" w:sz="5" w:space="0" w:color="000000"/>
              <w:bottom w:val="single" w:sz="5" w:space="0" w:color="000000"/>
              <w:right w:val="single" w:sz="5" w:space="0" w:color="000000"/>
            </w:tcBorders>
            <w:shd w:val="clear" w:color="auto" w:fill="C0C0C0"/>
          </w:tcPr>
          <w:p w14:paraId="56A6E2AF" w14:textId="77777777" w:rsidR="00FB118A" w:rsidRPr="00D41E02" w:rsidRDefault="00FB118A" w:rsidP="008C3958">
            <w:pPr>
              <w:pStyle w:val="TableParagraph"/>
              <w:ind w:hanging="3"/>
              <w:jc w:val="center"/>
              <w:rPr>
                <w:rFonts w:cstheme="minorHAnsi"/>
                <w:sz w:val="18"/>
                <w:szCs w:val="18"/>
              </w:rPr>
            </w:pPr>
          </w:p>
          <w:p w14:paraId="5B532B3D" w14:textId="77777777" w:rsidR="00FB118A" w:rsidRPr="00D41E02" w:rsidRDefault="00DA3BD7" w:rsidP="008C3958">
            <w:pPr>
              <w:pStyle w:val="TableParagraph"/>
              <w:ind w:hanging="3"/>
              <w:jc w:val="center"/>
              <w:rPr>
                <w:rFonts w:cstheme="minorHAnsi"/>
                <w:sz w:val="18"/>
                <w:szCs w:val="18"/>
              </w:rPr>
            </w:pPr>
            <w:r w:rsidRPr="00D41E02">
              <w:rPr>
                <w:rFonts w:cstheme="minorHAnsi"/>
                <w:sz w:val="18"/>
                <w:szCs w:val="18"/>
              </w:rPr>
              <w:t>Always or almost always (X3)</w:t>
            </w:r>
          </w:p>
        </w:tc>
        <w:tc>
          <w:tcPr>
            <w:tcW w:w="991" w:type="dxa"/>
            <w:tcBorders>
              <w:top w:val="single" w:sz="5" w:space="0" w:color="000000"/>
              <w:left w:val="single" w:sz="5" w:space="0" w:color="000000"/>
              <w:bottom w:val="single" w:sz="5" w:space="0" w:color="000000"/>
              <w:right w:val="single" w:sz="5" w:space="0" w:color="000000"/>
            </w:tcBorders>
            <w:shd w:val="clear" w:color="auto" w:fill="C0C0C0"/>
          </w:tcPr>
          <w:p w14:paraId="20AEB0EF" w14:textId="77777777" w:rsidR="00FB118A" w:rsidRPr="00D41E02" w:rsidRDefault="00FB118A" w:rsidP="008C3958">
            <w:pPr>
              <w:pStyle w:val="TableParagraph"/>
              <w:ind w:hanging="3"/>
              <w:jc w:val="center"/>
              <w:rPr>
                <w:rFonts w:cstheme="minorHAnsi"/>
                <w:sz w:val="18"/>
                <w:szCs w:val="18"/>
              </w:rPr>
            </w:pPr>
          </w:p>
          <w:p w14:paraId="68C67845" w14:textId="77777777" w:rsidR="00FB118A" w:rsidRPr="00D41E02" w:rsidRDefault="00DA3BD7" w:rsidP="008C3958">
            <w:pPr>
              <w:pStyle w:val="TableParagraph"/>
              <w:ind w:left="-11" w:hanging="3"/>
              <w:jc w:val="center"/>
              <w:rPr>
                <w:rFonts w:cstheme="minorHAnsi"/>
                <w:sz w:val="18"/>
                <w:szCs w:val="18"/>
              </w:rPr>
            </w:pPr>
            <w:r w:rsidRPr="00D41E02">
              <w:rPr>
                <w:rFonts w:cstheme="minorHAnsi"/>
                <w:sz w:val="18"/>
                <w:szCs w:val="18"/>
              </w:rPr>
              <w:t>Most of the time (X2)</w:t>
            </w:r>
          </w:p>
        </w:tc>
        <w:tc>
          <w:tcPr>
            <w:tcW w:w="1080" w:type="dxa"/>
            <w:tcBorders>
              <w:top w:val="single" w:sz="5" w:space="0" w:color="000000"/>
              <w:left w:val="single" w:sz="5" w:space="0" w:color="000000"/>
              <w:bottom w:val="single" w:sz="5" w:space="0" w:color="000000"/>
              <w:right w:val="single" w:sz="5" w:space="0" w:color="000000"/>
            </w:tcBorders>
            <w:shd w:val="clear" w:color="auto" w:fill="C0C0C0"/>
          </w:tcPr>
          <w:p w14:paraId="2100D8CB" w14:textId="77777777" w:rsidR="00FB118A" w:rsidRPr="00D41E02" w:rsidRDefault="00FB118A" w:rsidP="008C3958">
            <w:pPr>
              <w:pStyle w:val="TableParagraph"/>
              <w:ind w:hanging="3"/>
              <w:jc w:val="center"/>
              <w:rPr>
                <w:rFonts w:cstheme="minorHAnsi"/>
                <w:sz w:val="18"/>
                <w:szCs w:val="18"/>
              </w:rPr>
            </w:pPr>
          </w:p>
          <w:p w14:paraId="3889A289" w14:textId="77777777" w:rsidR="008C3958" w:rsidRPr="00D41E02" w:rsidRDefault="00DA3BD7" w:rsidP="008C3958">
            <w:pPr>
              <w:pStyle w:val="TableParagraph"/>
              <w:jc w:val="center"/>
              <w:rPr>
                <w:rFonts w:cstheme="minorHAnsi"/>
                <w:sz w:val="18"/>
                <w:szCs w:val="18"/>
              </w:rPr>
            </w:pPr>
            <w:r w:rsidRPr="00D41E02">
              <w:rPr>
                <w:rFonts w:cstheme="minorHAnsi"/>
                <w:sz w:val="18"/>
                <w:szCs w:val="18"/>
              </w:rPr>
              <w:t>Sometimes</w:t>
            </w:r>
          </w:p>
          <w:p w14:paraId="132D43DB" w14:textId="77777777" w:rsidR="00FB118A" w:rsidRPr="00D41E02" w:rsidRDefault="00DA3BD7" w:rsidP="008C3958">
            <w:pPr>
              <w:pStyle w:val="TableParagraph"/>
              <w:ind w:left="-12" w:hanging="3"/>
              <w:jc w:val="center"/>
              <w:rPr>
                <w:rFonts w:cstheme="minorHAnsi"/>
                <w:sz w:val="18"/>
                <w:szCs w:val="18"/>
              </w:rPr>
            </w:pPr>
            <w:r w:rsidRPr="00D41E02">
              <w:rPr>
                <w:rFonts w:cstheme="minorHAnsi"/>
                <w:sz w:val="18"/>
                <w:szCs w:val="18"/>
              </w:rPr>
              <w:t>(X1)</w:t>
            </w:r>
          </w:p>
        </w:tc>
        <w:tc>
          <w:tcPr>
            <w:tcW w:w="1260" w:type="dxa"/>
            <w:tcBorders>
              <w:top w:val="single" w:sz="5" w:space="0" w:color="000000"/>
              <w:left w:val="single" w:sz="5" w:space="0" w:color="000000"/>
              <w:bottom w:val="single" w:sz="5" w:space="0" w:color="000000"/>
              <w:right w:val="single" w:sz="5" w:space="0" w:color="000000"/>
            </w:tcBorders>
            <w:shd w:val="clear" w:color="auto" w:fill="C0C0C0"/>
          </w:tcPr>
          <w:p w14:paraId="4A90D31E" w14:textId="77777777" w:rsidR="00FB118A" w:rsidRPr="00D41E02" w:rsidRDefault="00FB118A" w:rsidP="008C3958">
            <w:pPr>
              <w:pStyle w:val="TableParagraph"/>
              <w:spacing w:before="5"/>
              <w:jc w:val="center"/>
              <w:rPr>
                <w:rFonts w:eastAsia="Arial" w:cstheme="minorHAnsi"/>
                <w:sz w:val="18"/>
                <w:szCs w:val="18"/>
              </w:rPr>
            </w:pPr>
          </w:p>
          <w:p w14:paraId="31000655" w14:textId="77777777" w:rsidR="00FB118A" w:rsidRPr="00D41E02" w:rsidRDefault="00DA3BD7" w:rsidP="008C3958">
            <w:pPr>
              <w:pStyle w:val="TableParagraph"/>
              <w:ind w:hanging="3"/>
              <w:jc w:val="center"/>
              <w:rPr>
                <w:rFonts w:eastAsia="Times New Roman" w:cstheme="minorHAnsi"/>
                <w:sz w:val="18"/>
                <w:szCs w:val="18"/>
              </w:rPr>
            </w:pPr>
            <w:r w:rsidRPr="00D41E02">
              <w:rPr>
                <w:rFonts w:cstheme="minorHAnsi"/>
                <w:sz w:val="18"/>
                <w:szCs w:val="18"/>
              </w:rPr>
              <w:t>Rarely</w:t>
            </w:r>
            <w:r w:rsidRPr="00D41E02">
              <w:rPr>
                <w:rFonts w:cstheme="minorHAnsi"/>
                <w:spacing w:val="-4"/>
                <w:sz w:val="18"/>
                <w:szCs w:val="18"/>
              </w:rPr>
              <w:t xml:space="preserve"> </w:t>
            </w:r>
            <w:r w:rsidRPr="00D41E02">
              <w:rPr>
                <w:rFonts w:cstheme="minorHAnsi"/>
                <w:sz w:val="18"/>
                <w:szCs w:val="18"/>
              </w:rPr>
              <w:t>or not</w:t>
            </w:r>
            <w:r w:rsidRPr="00D41E02">
              <w:rPr>
                <w:rFonts w:cstheme="minorHAnsi"/>
                <w:spacing w:val="23"/>
                <w:sz w:val="18"/>
                <w:szCs w:val="18"/>
              </w:rPr>
              <w:t xml:space="preserve"> </w:t>
            </w:r>
            <w:r w:rsidRPr="00D41E02">
              <w:rPr>
                <w:rFonts w:cstheme="minorHAnsi"/>
                <w:spacing w:val="-1"/>
                <w:sz w:val="18"/>
                <w:szCs w:val="18"/>
              </w:rPr>
              <w:t>at</w:t>
            </w:r>
            <w:r w:rsidRPr="00D41E02">
              <w:rPr>
                <w:rFonts w:cstheme="minorHAnsi"/>
                <w:sz w:val="18"/>
                <w:szCs w:val="18"/>
              </w:rPr>
              <w:t xml:space="preserve"> </w:t>
            </w:r>
            <w:r w:rsidRPr="00D41E02">
              <w:rPr>
                <w:rFonts w:cstheme="minorHAnsi"/>
                <w:spacing w:val="-1"/>
                <w:sz w:val="18"/>
                <w:szCs w:val="18"/>
              </w:rPr>
              <w:t>all</w:t>
            </w:r>
            <w:r w:rsidRPr="00D41E02">
              <w:rPr>
                <w:rFonts w:cstheme="minorHAnsi"/>
                <w:sz w:val="18"/>
                <w:szCs w:val="18"/>
              </w:rPr>
              <w:t xml:space="preserve"> (0)</w:t>
            </w:r>
          </w:p>
        </w:tc>
      </w:tr>
      <w:tr w:rsidR="00FB118A" w:rsidRPr="00D41E02" w14:paraId="4705C426" w14:textId="77777777" w:rsidTr="008C3958">
        <w:trPr>
          <w:trHeight w:hRule="exact" w:val="1005"/>
        </w:trPr>
        <w:tc>
          <w:tcPr>
            <w:tcW w:w="986" w:type="dxa"/>
            <w:tcBorders>
              <w:top w:val="single" w:sz="5" w:space="0" w:color="000000"/>
              <w:left w:val="single" w:sz="5" w:space="0" w:color="000000"/>
              <w:bottom w:val="nil"/>
              <w:right w:val="single" w:sz="5" w:space="0" w:color="000000"/>
            </w:tcBorders>
          </w:tcPr>
          <w:p w14:paraId="35DA47A6"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11FB7423" w14:textId="77777777" w:rsidR="00FB118A" w:rsidRPr="00D41E02" w:rsidRDefault="00DA3BD7" w:rsidP="00131F9E">
            <w:pPr>
              <w:pStyle w:val="TableParagraph"/>
              <w:ind w:left="102"/>
              <w:jc w:val="both"/>
              <w:rPr>
                <w:rFonts w:eastAsia="Times New Roman" w:cstheme="minorHAnsi"/>
                <w:sz w:val="18"/>
                <w:szCs w:val="18"/>
              </w:rPr>
            </w:pPr>
            <w:r w:rsidRPr="00D41E02">
              <w:rPr>
                <w:rFonts w:cstheme="minorHAnsi"/>
                <w:b/>
                <w:spacing w:val="-1"/>
                <w:sz w:val="18"/>
                <w:szCs w:val="18"/>
              </w:rPr>
              <w:t>Respect</w:t>
            </w:r>
            <w:r w:rsidRPr="00D41E02">
              <w:rPr>
                <w:rFonts w:cstheme="minorHAnsi"/>
                <w:b/>
                <w:sz w:val="18"/>
                <w:szCs w:val="18"/>
              </w:rPr>
              <w:t xml:space="preserve"> </w:t>
            </w:r>
            <w:r w:rsidRPr="00D41E02">
              <w:rPr>
                <w:rFonts w:cstheme="minorHAnsi"/>
                <w:b/>
                <w:spacing w:val="-1"/>
                <w:sz w:val="18"/>
                <w:szCs w:val="18"/>
              </w:rPr>
              <w:t>for Teammates</w:t>
            </w:r>
            <w:r w:rsidRPr="00D41E02">
              <w:rPr>
                <w:rFonts w:cstheme="minorHAnsi"/>
                <w:b/>
                <w:sz w:val="18"/>
                <w:szCs w:val="18"/>
              </w:rPr>
              <w:t xml:space="preserve"> and</w:t>
            </w:r>
            <w:r w:rsidRPr="00D41E02">
              <w:rPr>
                <w:rFonts w:cstheme="minorHAnsi"/>
                <w:b/>
                <w:spacing w:val="-2"/>
                <w:sz w:val="18"/>
                <w:szCs w:val="18"/>
              </w:rPr>
              <w:t xml:space="preserve"> </w:t>
            </w:r>
            <w:r w:rsidRPr="00D41E02">
              <w:rPr>
                <w:rFonts w:cstheme="minorHAnsi"/>
                <w:b/>
                <w:spacing w:val="-1"/>
                <w:sz w:val="18"/>
                <w:szCs w:val="18"/>
              </w:rPr>
              <w:t>Coaches</w:t>
            </w:r>
            <w:r w:rsidRPr="00D41E02">
              <w:rPr>
                <w:rFonts w:cstheme="minorHAnsi"/>
                <w:b/>
                <w:sz w:val="18"/>
                <w:szCs w:val="18"/>
              </w:rPr>
              <w:t xml:space="preserve"> - </w:t>
            </w:r>
            <w:r w:rsidRPr="00D41E02">
              <w:rPr>
                <w:rFonts w:cstheme="minorHAnsi"/>
                <w:spacing w:val="-1"/>
                <w:sz w:val="18"/>
                <w:szCs w:val="18"/>
              </w:rPr>
              <w:t>On</w:t>
            </w:r>
            <w:r w:rsidRPr="00D41E02">
              <w:rPr>
                <w:rFonts w:cstheme="minorHAnsi"/>
                <w:spacing w:val="1"/>
                <w:sz w:val="18"/>
                <w:szCs w:val="18"/>
              </w:rPr>
              <w:t xml:space="preserve"> </w:t>
            </w:r>
            <w:r w:rsidRPr="00D41E02">
              <w:rPr>
                <w:rFonts w:cstheme="minorHAnsi"/>
                <w:spacing w:val="-1"/>
                <w:sz w:val="18"/>
                <w:szCs w:val="18"/>
              </w:rPr>
              <w:t xml:space="preserve">time </w:t>
            </w:r>
            <w:r w:rsidRPr="00D41E02">
              <w:rPr>
                <w:rFonts w:cstheme="minorHAnsi"/>
                <w:sz w:val="18"/>
                <w:szCs w:val="18"/>
              </w:rPr>
              <w:t>and</w:t>
            </w:r>
            <w:r w:rsidRPr="00D41E02">
              <w:rPr>
                <w:rFonts w:cstheme="minorHAnsi"/>
                <w:spacing w:val="1"/>
                <w:sz w:val="18"/>
                <w:szCs w:val="18"/>
              </w:rPr>
              <w:t xml:space="preserve"> </w:t>
            </w:r>
            <w:r w:rsidRPr="00D41E02">
              <w:rPr>
                <w:rFonts w:cstheme="minorHAnsi"/>
                <w:spacing w:val="-1"/>
                <w:sz w:val="18"/>
                <w:szCs w:val="18"/>
              </w:rPr>
              <w:t>properly</w:t>
            </w:r>
            <w:r w:rsidRPr="00D41E02">
              <w:rPr>
                <w:rFonts w:cstheme="minorHAnsi"/>
                <w:spacing w:val="45"/>
                <w:sz w:val="18"/>
                <w:szCs w:val="18"/>
              </w:rPr>
              <w:t xml:space="preserve"> </w:t>
            </w:r>
            <w:r w:rsidRPr="00D41E02">
              <w:rPr>
                <w:rFonts w:cstheme="minorHAnsi"/>
                <w:sz w:val="18"/>
                <w:szCs w:val="18"/>
              </w:rPr>
              <w:t>equipped.</w:t>
            </w:r>
            <w:r w:rsidRPr="00D41E02">
              <w:rPr>
                <w:rFonts w:cstheme="minorHAnsi"/>
                <w:spacing w:val="-2"/>
                <w:sz w:val="18"/>
                <w:szCs w:val="18"/>
              </w:rPr>
              <w:t xml:space="preserve"> </w:t>
            </w:r>
            <w:r w:rsidRPr="00D41E02">
              <w:rPr>
                <w:rFonts w:cstheme="minorHAnsi"/>
                <w:spacing w:val="-1"/>
                <w:sz w:val="18"/>
                <w:szCs w:val="18"/>
              </w:rPr>
              <w:t>Cooperates</w:t>
            </w:r>
            <w:r w:rsidRPr="00D41E02">
              <w:rPr>
                <w:rFonts w:cstheme="minorHAnsi"/>
                <w:sz w:val="18"/>
                <w:szCs w:val="18"/>
              </w:rPr>
              <w:t xml:space="preserve"> </w:t>
            </w:r>
            <w:r w:rsidRPr="00D41E02">
              <w:rPr>
                <w:rFonts w:cstheme="minorHAnsi"/>
                <w:spacing w:val="-1"/>
                <w:sz w:val="18"/>
                <w:szCs w:val="18"/>
              </w:rPr>
              <w:t>with</w:t>
            </w:r>
            <w:r w:rsidRPr="00D41E02">
              <w:rPr>
                <w:rFonts w:cstheme="minorHAnsi"/>
                <w:spacing w:val="1"/>
                <w:sz w:val="18"/>
                <w:szCs w:val="18"/>
              </w:rPr>
              <w:t xml:space="preserve"> </w:t>
            </w:r>
            <w:r w:rsidRPr="00D41E02">
              <w:rPr>
                <w:rFonts w:cstheme="minorHAnsi"/>
                <w:spacing w:val="-1"/>
                <w:sz w:val="18"/>
                <w:szCs w:val="18"/>
              </w:rPr>
              <w:t>teammates</w:t>
            </w:r>
            <w:r w:rsidRPr="00D41E02">
              <w:rPr>
                <w:rFonts w:cstheme="minorHAnsi"/>
                <w:sz w:val="18"/>
                <w:szCs w:val="18"/>
              </w:rPr>
              <w:t xml:space="preserve"> and</w:t>
            </w:r>
            <w:r w:rsidRPr="00D41E02">
              <w:rPr>
                <w:rFonts w:cstheme="minorHAnsi"/>
                <w:spacing w:val="1"/>
                <w:sz w:val="18"/>
                <w:szCs w:val="18"/>
              </w:rPr>
              <w:t xml:space="preserve"> </w:t>
            </w:r>
            <w:r w:rsidRPr="00D41E02">
              <w:rPr>
                <w:rFonts w:cstheme="minorHAnsi"/>
                <w:spacing w:val="-1"/>
                <w:sz w:val="18"/>
                <w:szCs w:val="18"/>
              </w:rPr>
              <w:t>coaches</w:t>
            </w:r>
            <w:r w:rsidRPr="00D41E02">
              <w:rPr>
                <w:rFonts w:cstheme="minorHAnsi"/>
                <w:sz w:val="18"/>
                <w:szCs w:val="18"/>
              </w:rPr>
              <w:t xml:space="preserve"> </w:t>
            </w:r>
            <w:r w:rsidRPr="00D41E02">
              <w:rPr>
                <w:rFonts w:cstheme="minorHAnsi"/>
                <w:spacing w:val="-1"/>
                <w:sz w:val="18"/>
                <w:szCs w:val="18"/>
              </w:rPr>
              <w:t>(No</w:t>
            </w:r>
            <w:r w:rsidRPr="00D41E02">
              <w:rPr>
                <w:rFonts w:cstheme="minorHAnsi"/>
                <w:spacing w:val="1"/>
                <w:sz w:val="18"/>
                <w:szCs w:val="18"/>
              </w:rPr>
              <w:t xml:space="preserve"> </w:t>
            </w:r>
            <w:r w:rsidRPr="00D41E02">
              <w:rPr>
                <w:rFonts w:cstheme="minorHAnsi"/>
                <w:spacing w:val="-1"/>
                <w:sz w:val="18"/>
                <w:szCs w:val="18"/>
              </w:rPr>
              <w:t>arguing,</w:t>
            </w:r>
            <w:r w:rsidRPr="00D41E02">
              <w:rPr>
                <w:rFonts w:cstheme="minorHAnsi"/>
                <w:spacing w:val="45"/>
                <w:sz w:val="18"/>
                <w:szCs w:val="18"/>
              </w:rPr>
              <w:t xml:space="preserve"> </w:t>
            </w:r>
            <w:r w:rsidRPr="00D41E02">
              <w:rPr>
                <w:rFonts w:cstheme="minorHAnsi"/>
                <w:spacing w:val="-1"/>
                <w:sz w:val="18"/>
                <w:szCs w:val="18"/>
              </w:rPr>
              <w:t>negative comments).</w:t>
            </w:r>
            <w:r w:rsidRPr="00D41E02">
              <w:rPr>
                <w:rFonts w:cstheme="minorHAnsi"/>
                <w:spacing w:val="1"/>
                <w:sz w:val="18"/>
                <w:szCs w:val="18"/>
              </w:rPr>
              <w:t xml:space="preserve"> </w:t>
            </w:r>
            <w:r w:rsidRPr="00D41E02">
              <w:rPr>
                <w:rFonts w:cstheme="minorHAnsi"/>
                <w:spacing w:val="-1"/>
                <w:sz w:val="18"/>
                <w:szCs w:val="18"/>
              </w:rPr>
              <w:t>Concentrates</w:t>
            </w:r>
            <w:r w:rsidRPr="00D41E02">
              <w:rPr>
                <w:rFonts w:cstheme="minorHAnsi"/>
                <w:sz w:val="18"/>
                <w:szCs w:val="18"/>
              </w:rPr>
              <w:t xml:space="preserve"> on</w:t>
            </w:r>
            <w:r w:rsidRPr="00D41E02">
              <w:rPr>
                <w:rFonts w:cstheme="minorHAnsi"/>
                <w:spacing w:val="-1"/>
                <w:sz w:val="18"/>
                <w:szCs w:val="18"/>
              </w:rPr>
              <w:t xml:space="preserve"> best</w:t>
            </w:r>
            <w:r w:rsidRPr="00D41E02">
              <w:rPr>
                <w:rFonts w:cstheme="minorHAnsi"/>
                <w:sz w:val="18"/>
                <w:szCs w:val="18"/>
              </w:rPr>
              <w:t xml:space="preserve"> </w:t>
            </w:r>
            <w:r w:rsidRPr="00D41E02">
              <w:rPr>
                <w:rFonts w:cstheme="minorHAnsi"/>
                <w:spacing w:val="-1"/>
                <w:sz w:val="18"/>
                <w:szCs w:val="18"/>
              </w:rPr>
              <w:t>efforts,</w:t>
            </w:r>
            <w:r w:rsidRPr="00D41E02">
              <w:rPr>
                <w:rFonts w:cstheme="minorHAnsi"/>
                <w:spacing w:val="1"/>
                <w:sz w:val="18"/>
                <w:szCs w:val="18"/>
              </w:rPr>
              <w:t xml:space="preserve"> </w:t>
            </w:r>
            <w:r w:rsidRPr="00D41E02">
              <w:rPr>
                <w:rFonts w:cstheme="minorHAnsi"/>
                <w:spacing w:val="-1"/>
                <w:sz w:val="18"/>
                <w:szCs w:val="18"/>
              </w:rPr>
              <w:t>team</w:t>
            </w:r>
            <w:r w:rsidRPr="00D41E02">
              <w:rPr>
                <w:rFonts w:cstheme="minorHAnsi"/>
                <w:spacing w:val="-3"/>
                <w:sz w:val="18"/>
                <w:szCs w:val="18"/>
              </w:rPr>
              <w:t xml:space="preserve"> </w:t>
            </w:r>
            <w:r w:rsidRPr="00D41E02">
              <w:rPr>
                <w:rFonts w:cstheme="minorHAnsi"/>
                <w:sz w:val="18"/>
                <w:szCs w:val="18"/>
              </w:rPr>
              <w:t>play</w:t>
            </w:r>
            <w:r w:rsidRPr="00D41E02">
              <w:rPr>
                <w:rFonts w:cstheme="minorHAnsi"/>
                <w:spacing w:val="63"/>
                <w:sz w:val="18"/>
                <w:szCs w:val="18"/>
              </w:rPr>
              <w:t xml:space="preserve"> </w:t>
            </w:r>
            <w:r w:rsidRPr="00D41E02">
              <w:rPr>
                <w:rFonts w:cstheme="minorHAnsi"/>
                <w:sz w:val="18"/>
                <w:szCs w:val="18"/>
              </w:rPr>
              <w:t>and</w:t>
            </w:r>
            <w:r w:rsidRPr="00D41E02">
              <w:rPr>
                <w:rFonts w:cstheme="minorHAnsi"/>
                <w:spacing w:val="1"/>
                <w:sz w:val="18"/>
                <w:szCs w:val="18"/>
              </w:rPr>
              <w:t xml:space="preserve"> </w:t>
            </w:r>
            <w:r w:rsidRPr="00D41E02">
              <w:rPr>
                <w:rFonts w:cstheme="minorHAnsi"/>
                <w:spacing w:val="-1"/>
                <w:sz w:val="18"/>
                <w:szCs w:val="18"/>
              </w:rPr>
              <w:t>encouraging teammates</w:t>
            </w:r>
          </w:p>
        </w:tc>
        <w:tc>
          <w:tcPr>
            <w:tcW w:w="1169" w:type="dxa"/>
            <w:tcBorders>
              <w:top w:val="single" w:sz="5" w:space="0" w:color="000000"/>
              <w:left w:val="single" w:sz="5" w:space="0" w:color="000000"/>
              <w:bottom w:val="single" w:sz="5" w:space="0" w:color="000000"/>
              <w:right w:val="single" w:sz="5" w:space="0" w:color="000000"/>
            </w:tcBorders>
          </w:tcPr>
          <w:p w14:paraId="76A32B78"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6CC782BE"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3CEF9F72"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4FC4ABF5" w14:textId="77777777" w:rsidR="00FB118A" w:rsidRPr="00D41E02" w:rsidRDefault="00FB118A" w:rsidP="00131F9E">
            <w:pPr>
              <w:jc w:val="both"/>
              <w:rPr>
                <w:rFonts w:cstheme="minorHAnsi"/>
                <w:sz w:val="18"/>
                <w:szCs w:val="18"/>
              </w:rPr>
            </w:pPr>
          </w:p>
        </w:tc>
      </w:tr>
      <w:tr w:rsidR="00FB118A" w:rsidRPr="00D41E02" w14:paraId="6B8FA07C" w14:textId="77777777" w:rsidTr="008C3958">
        <w:trPr>
          <w:trHeight w:hRule="exact" w:val="528"/>
        </w:trPr>
        <w:tc>
          <w:tcPr>
            <w:tcW w:w="986" w:type="dxa"/>
            <w:tcBorders>
              <w:top w:val="nil"/>
              <w:left w:val="single" w:sz="5" w:space="0" w:color="000000"/>
              <w:bottom w:val="single" w:sz="5" w:space="0" w:color="000000"/>
              <w:right w:val="single" w:sz="5" w:space="0" w:color="000000"/>
            </w:tcBorders>
          </w:tcPr>
          <w:p w14:paraId="4342C018"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72D02DD6" w14:textId="77777777" w:rsidR="00FB118A" w:rsidRPr="00D41E02" w:rsidRDefault="00DA3BD7" w:rsidP="00131F9E">
            <w:pPr>
              <w:pStyle w:val="TableParagraph"/>
              <w:spacing w:line="242" w:lineRule="auto"/>
              <w:ind w:left="102"/>
              <w:jc w:val="both"/>
              <w:rPr>
                <w:rFonts w:eastAsia="Times New Roman" w:cstheme="minorHAnsi"/>
                <w:sz w:val="18"/>
                <w:szCs w:val="18"/>
              </w:rPr>
            </w:pPr>
            <w:r w:rsidRPr="00D41E02">
              <w:rPr>
                <w:rFonts w:cstheme="minorHAnsi"/>
                <w:b/>
                <w:spacing w:val="-1"/>
                <w:sz w:val="18"/>
                <w:szCs w:val="18"/>
              </w:rPr>
              <w:t>Respect</w:t>
            </w:r>
            <w:r w:rsidRPr="00D41E02">
              <w:rPr>
                <w:rFonts w:cstheme="minorHAnsi"/>
                <w:b/>
                <w:sz w:val="18"/>
                <w:szCs w:val="18"/>
              </w:rPr>
              <w:t xml:space="preserve"> </w:t>
            </w:r>
            <w:r w:rsidRPr="00D41E02">
              <w:rPr>
                <w:rFonts w:cstheme="minorHAnsi"/>
                <w:b/>
                <w:spacing w:val="-1"/>
                <w:sz w:val="18"/>
                <w:szCs w:val="18"/>
              </w:rPr>
              <w:t xml:space="preserve">for </w:t>
            </w:r>
            <w:r w:rsidRPr="00D41E02">
              <w:rPr>
                <w:rFonts w:cstheme="minorHAnsi"/>
                <w:b/>
                <w:sz w:val="18"/>
                <w:szCs w:val="18"/>
              </w:rPr>
              <w:t>the</w:t>
            </w:r>
            <w:r w:rsidRPr="00D41E02">
              <w:rPr>
                <w:rFonts w:cstheme="minorHAnsi"/>
                <w:b/>
                <w:spacing w:val="-1"/>
                <w:sz w:val="18"/>
                <w:szCs w:val="18"/>
              </w:rPr>
              <w:t xml:space="preserve"> Game</w:t>
            </w:r>
            <w:r w:rsidRPr="00D41E02">
              <w:rPr>
                <w:rFonts w:cstheme="minorHAnsi"/>
                <w:b/>
                <w:sz w:val="18"/>
                <w:szCs w:val="18"/>
              </w:rPr>
              <w:t xml:space="preserve"> - </w:t>
            </w:r>
            <w:r w:rsidRPr="00D41E02">
              <w:rPr>
                <w:rFonts w:cstheme="minorHAnsi"/>
                <w:spacing w:val="-1"/>
                <w:sz w:val="18"/>
                <w:szCs w:val="18"/>
              </w:rPr>
              <w:t>Follows</w:t>
            </w:r>
            <w:r w:rsidRPr="00D41E02">
              <w:rPr>
                <w:rFonts w:cstheme="minorHAnsi"/>
                <w:spacing w:val="2"/>
                <w:sz w:val="18"/>
                <w:szCs w:val="18"/>
              </w:rPr>
              <w:t xml:space="preserve"> </w:t>
            </w:r>
            <w:r w:rsidRPr="00D41E02">
              <w:rPr>
                <w:rFonts w:cstheme="minorHAnsi"/>
                <w:spacing w:val="-1"/>
                <w:sz w:val="18"/>
                <w:szCs w:val="18"/>
              </w:rPr>
              <w:t>AYSO</w:t>
            </w:r>
            <w:r w:rsidRPr="00D41E02">
              <w:rPr>
                <w:rFonts w:cstheme="minorHAnsi"/>
                <w:sz w:val="18"/>
                <w:szCs w:val="18"/>
              </w:rPr>
              <w:t xml:space="preserve"> uniform</w:t>
            </w:r>
            <w:r w:rsidRPr="00D41E02">
              <w:rPr>
                <w:rFonts w:cstheme="minorHAnsi"/>
                <w:spacing w:val="-3"/>
                <w:sz w:val="18"/>
                <w:szCs w:val="18"/>
              </w:rPr>
              <w:t xml:space="preserve"> </w:t>
            </w:r>
            <w:r w:rsidRPr="00D41E02">
              <w:rPr>
                <w:rFonts w:cstheme="minorHAnsi"/>
                <w:sz w:val="18"/>
                <w:szCs w:val="18"/>
              </w:rPr>
              <w:t>code.</w:t>
            </w:r>
            <w:r w:rsidRPr="00D41E02">
              <w:rPr>
                <w:rFonts w:cstheme="minorHAnsi"/>
                <w:spacing w:val="1"/>
                <w:sz w:val="18"/>
                <w:szCs w:val="18"/>
              </w:rPr>
              <w:t xml:space="preserve"> </w:t>
            </w:r>
            <w:r w:rsidRPr="00D41E02">
              <w:rPr>
                <w:rFonts w:cstheme="minorHAnsi"/>
                <w:spacing w:val="-1"/>
                <w:sz w:val="18"/>
                <w:szCs w:val="18"/>
              </w:rPr>
              <w:t>Cleans</w:t>
            </w:r>
            <w:r w:rsidRPr="00D41E02">
              <w:rPr>
                <w:rFonts w:cstheme="minorHAnsi"/>
                <w:spacing w:val="35"/>
                <w:sz w:val="18"/>
                <w:szCs w:val="18"/>
              </w:rPr>
              <w:t xml:space="preserve"> </w:t>
            </w:r>
            <w:r w:rsidRPr="00D41E02">
              <w:rPr>
                <w:rFonts w:cstheme="minorHAnsi"/>
                <w:sz w:val="18"/>
                <w:szCs w:val="18"/>
              </w:rPr>
              <w:t>team</w:t>
            </w:r>
            <w:r w:rsidRPr="00D41E02">
              <w:rPr>
                <w:rFonts w:cstheme="minorHAnsi"/>
                <w:spacing w:val="-3"/>
                <w:sz w:val="18"/>
                <w:szCs w:val="18"/>
              </w:rPr>
              <w:t xml:space="preserve"> </w:t>
            </w:r>
            <w:r w:rsidRPr="00D41E02">
              <w:rPr>
                <w:rFonts w:cstheme="minorHAnsi"/>
                <w:spacing w:val="-1"/>
                <w:sz w:val="18"/>
                <w:szCs w:val="18"/>
              </w:rPr>
              <w:t xml:space="preserve">area </w:t>
            </w:r>
            <w:r w:rsidRPr="00D41E02">
              <w:rPr>
                <w:rFonts w:cstheme="minorHAnsi"/>
                <w:spacing w:val="1"/>
                <w:sz w:val="18"/>
                <w:szCs w:val="18"/>
              </w:rPr>
              <w:t>of</w:t>
            </w:r>
            <w:r w:rsidRPr="00D41E02">
              <w:rPr>
                <w:rFonts w:cstheme="minorHAnsi"/>
                <w:spacing w:val="-2"/>
                <w:sz w:val="18"/>
                <w:szCs w:val="18"/>
              </w:rPr>
              <w:t xml:space="preserve"> </w:t>
            </w:r>
            <w:r w:rsidRPr="00D41E02">
              <w:rPr>
                <w:rFonts w:cstheme="minorHAnsi"/>
                <w:spacing w:val="-1"/>
                <w:sz w:val="18"/>
                <w:szCs w:val="18"/>
              </w:rPr>
              <w:t>all</w:t>
            </w:r>
            <w:r w:rsidRPr="00D41E02">
              <w:rPr>
                <w:rFonts w:cstheme="minorHAnsi"/>
                <w:sz w:val="18"/>
                <w:szCs w:val="18"/>
              </w:rPr>
              <w:t xml:space="preserve"> debris </w:t>
            </w:r>
            <w:r w:rsidRPr="00D41E02">
              <w:rPr>
                <w:rFonts w:cstheme="minorHAnsi"/>
                <w:spacing w:val="-1"/>
                <w:sz w:val="18"/>
                <w:szCs w:val="18"/>
              </w:rPr>
              <w:t>and</w:t>
            </w:r>
            <w:r w:rsidRPr="00D41E02">
              <w:rPr>
                <w:rFonts w:cstheme="minorHAnsi"/>
                <w:spacing w:val="1"/>
                <w:sz w:val="18"/>
                <w:szCs w:val="18"/>
              </w:rPr>
              <w:t xml:space="preserve"> </w:t>
            </w:r>
            <w:r w:rsidRPr="00D41E02">
              <w:rPr>
                <w:rFonts w:cstheme="minorHAnsi"/>
                <w:spacing w:val="-1"/>
                <w:sz w:val="18"/>
                <w:szCs w:val="18"/>
              </w:rPr>
              <w:t>garbage.</w:t>
            </w:r>
          </w:p>
        </w:tc>
        <w:tc>
          <w:tcPr>
            <w:tcW w:w="1169" w:type="dxa"/>
            <w:tcBorders>
              <w:top w:val="single" w:sz="5" w:space="0" w:color="000000"/>
              <w:left w:val="single" w:sz="5" w:space="0" w:color="000000"/>
              <w:bottom w:val="single" w:sz="5" w:space="0" w:color="000000"/>
              <w:right w:val="single" w:sz="5" w:space="0" w:color="000000"/>
            </w:tcBorders>
          </w:tcPr>
          <w:p w14:paraId="377B51C5"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10FCC31E"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4BD6137D"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6EB68816" w14:textId="77777777" w:rsidR="00FB118A" w:rsidRPr="00D41E02" w:rsidRDefault="00FB118A" w:rsidP="00131F9E">
            <w:pPr>
              <w:jc w:val="both"/>
              <w:rPr>
                <w:rFonts w:cstheme="minorHAnsi"/>
                <w:sz w:val="18"/>
                <w:szCs w:val="18"/>
              </w:rPr>
            </w:pPr>
          </w:p>
        </w:tc>
      </w:tr>
      <w:tr w:rsidR="00FB118A" w:rsidRPr="00D41E02" w14:paraId="29237E1F" w14:textId="77777777" w:rsidTr="008C3958">
        <w:trPr>
          <w:trHeight w:hRule="exact" w:val="734"/>
        </w:trPr>
        <w:tc>
          <w:tcPr>
            <w:tcW w:w="986" w:type="dxa"/>
            <w:tcBorders>
              <w:top w:val="single" w:sz="5" w:space="0" w:color="000000"/>
              <w:left w:val="single" w:sz="5" w:space="0" w:color="000000"/>
              <w:bottom w:val="nil"/>
              <w:right w:val="single" w:sz="5" w:space="0" w:color="000000"/>
            </w:tcBorders>
          </w:tcPr>
          <w:p w14:paraId="000CB5DA"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02A928F7" w14:textId="77777777" w:rsidR="00FB118A" w:rsidRPr="00D41E02" w:rsidRDefault="00DA3BD7" w:rsidP="00131F9E">
            <w:pPr>
              <w:pStyle w:val="TableParagraph"/>
              <w:ind w:left="102"/>
              <w:jc w:val="both"/>
              <w:rPr>
                <w:rFonts w:eastAsia="Times New Roman" w:cstheme="minorHAnsi"/>
                <w:sz w:val="18"/>
                <w:szCs w:val="18"/>
              </w:rPr>
            </w:pPr>
            <w:r w:rsidRPr="00D41E02">
              <w:rPr>
                <w:rFonts w:eastAsia="Times New Roman" w:cstheme="minorHAnsi"/>
                <w:b/>
                <w:bCs/>
                <w:spacing w:val="-1"/>
                <w:sz w:val="18"/>
                <w:szCs w:val="18"/>
              </w:rPr>
              <w:t>Respect</w:t>
            </w:r>
            <w:r w:rsidRPr="00D41E02">
              <w:rPr>
                <w:rFonts w:eastAsia="Times New Roman" w:cstheme="minorHAnsi"/>
                <w:b/>
                <w:bCs/>
                <w:sz w:val="18"/>
                <w:szCs w:val="18"/>
              </w:rPr>
              <w:t xml:space="preserve"> </w:t>
            </w:r>
            <w:r w:rsidRPr="00D41E02">
              <w:rPr>
                <w:rFonts w:eastAsia="Times New Roman" w:cstheme="minorHAnsi"/>
                <w:b/>
                <w:bCs/>
                <w:spacing w:val="-1"/>
                <w:sz w:val="18"/>
                <w:szCs w:val="18"/>
              </w:rPr>
              <w:t>for Players</w:t>
            </w:r>
            <w:r w:rsidRPr="00D41E02">
              <w:rPr>
                <w:rFonts w:eastAsia="Times New Roman" w:cstheme="minorHAnsi"/>
                <w:b/>
                <w:bCs/>
                <w:sz w:val="18"/>
                <w:szCs w:val="18"/>
              </w:rPr>
              <w:t xml:space="preserve"> - </w:t>
            </w:r>
            <w:r w:rsidRPr="00D41E02">
              <w:rPr>
                <w:rFonts w:eastAsia="Times New Roman" w:cstheme="minorHAnsi"/>
                <w:spacing w:val="-1"/>
                <w:sz w:val="18"/>
                <w:szCs w:val="18"/>
              </w:rPr>
              <w:t>ONLY</w:t>
            </w:r>
            <w:r w:rsidRPr="00D41E02">
              <w:rPr>
                <w:rFonts w:eastAsia="Times New Roman" w:cstheme="minorHAnsi"/>
                <w:sz w:val="18"/>
                <w:szCs w:val="18"/>
              </w:rPr>
              <w:t xml:space="preserve"> </w:t>
            </w:r>
            <w:r w:rsidRPr="00D41E02">
              <w:rPr>
                <w:rFonts w:eastAsia="Times New Roman" w:cstheme="minorHAnsi"/>
                <w:spacing w:val="-1"/>
                <w:sz w:val="18"/>
                <w:szCs w:val="18"/>
              </w:rPr>
              <w:t>positive,</w:t>
            </w:r>
            <w:r w:rsidRPr="00D41E02">
              <w:rPr>
                <w:rFonts w:eastAsia="Times New Roman" w:cstheme="minorHAnsi"/>
                <w:spacing w:val="1"/>
                <w:sz w:val="18"/>
                <w:szCs w:val="18"/>
              </w:rPr>
              <w:t xml:space="preserve"> </w:t>
            </w:r>
            <w:r w:rsidRPr="00D41E02">
              <w:rPr>
                <w:rFonts w:eastAsia="Times New Roman" w:cstheme="minorHAnsi"/>
                <w:spacing w:val="-1"/>
                <w:sz w:val="18"/>
                <w:szCs w:val="18"/>
              </w:rPr>
              <w:t>instructional</w:t>
            </w:r>
            <w:r w:rsidRPr="00D41E02">
              <w:rPr>
                <w:rFonts w:eastAsia="Times New Roman" w:cstheme="minorHAnsi"/>
                <w:sz w:val="18"/>
                <w:szCs w:val="18"/>
              </w:rPr>
              <w:t xml:space="preserve"> </w:t>
            </w:r>
            <w:r w:rsidRPr="00D41E02">
              <w:rPr>
                <w:rFonts w:eastAsia="Times New Roman" w:cstheme="minorHAnsi"/>
                <w:spacing w:val="-1"/>
                <w:sz w:val="18"/>
                <w:szCs w:val="18"/>
              </w:rPr>
              <w:t>and</w:t>
            </w:r>
            <w:r w:rsidRPr="00D41E02">
              <w:rPr>
                <w:rFonts w:eastAsia="Times New Roman" w:cstheme="minorHAnsi"/>
                <w:spacing w:val="58"/>
                <w:sz w:val="18"/>
                <w:szCs w:val="18"/>
              </w:rPr>
              <w:t xml:space="preserve"> </w:t>
            </w:r>
            <w:r w:rsidRPr="00D41E02">
              <w:rPr>
                <w:rFonts w:eastAsia="Times New Roman" w:cstheme="minorHAnsi"/>
                <w:spacing w:val="-1"/>
                <w:sz w:val="18"/>
                <w:szCs w:val="18"/>
              </w:rPr>
              <w:t>encouraging comments.</w:t>
            </w:r>
            <w:r w:rsidRPr="00D41E02">
              <w:rPr>
                <w:rFonts w:eastAsia="Times New Roman" w:cstheme="minorHAnsi"/>
                <w:spacing w:val="1"/>
                <w:sz w:val="18"/>
                <w:szCs w:val="18"/>
              </w:rPr>
              <w:t xml:space="preserve"> </w:t>
            </w:r>
            <w:r w:rsidRPr="00D41E02">
              <w:rPr>
                <w:rFonts w:eastAsia="Times New Roman" w:cstheme="minorHAnsi"/>
                <w:spacing w:val="-1"/>
                <w:sz w:val="18"/>
                <w:szCs w:val="18"/>
              </w:rPr>
              <w:t>Encourages</w:t>
            </w:r>
            <w:r w:rsidRPr="00D41E02">
              <w:rPr>
                <w:rFonts w:eastAsia="Times New Roman" w:cstheme="minorHAnsi"/>
                <w:sz w:val="18"/>
                <w:szCs w:val="18"/>
              </w:rPr>
              <w:t xml:space="preserve"> and</w:t>
            </w:r>
            <w:r w:rsidRPr="00D41E02">
              <w:rPr>
                <w:rFonts w:eastAsia="Times New Roman" w:cstheme="minorHAnsi"/>
                <w:spacing w:val="1"/>
                <w:sz w:val="18"/>
                <w:szCs w:val="18"/>
              </w:rPr>
              <w:t xml:space="preserve"> </w:t>
            </w:r>
            <w:r w:rsidRPr="00D41E02">
              <w:rPr>
                <w:rFonts w:eastAsia="Times New Roman" w:cstheme="minorHAnsi"/>
                <w:spacing w:val="-1"/>
                <w:sz w:val="18"/>
                <w:szCs w:val="18"/>
              </w:rPr>
              <w:t>supports</w:t>
            </w:r>
            <w:r w:rsidRPr="00D41E02">
              <w:rPr>
                <w:rFonts w:eastAsia="Times New Roman" w:cstheme="minorHAnsi"/>
                <w:sz w:val="18"/>
                <w:szCs w:val="18"/>
              </w:rPr>
              <w:t xml:space="preserve"> </w:t>
            </w:r>
            <w:r w:rsidRPr="00D41E02">
              <w:rPr>
                <w:rFonts w:eastAsia="Times New Roman" w:cstheme="minorHAnsi"/>
                <w:spacing w:val="-1"/>
                <w:sz w:val="18"/>
                <w:szCs w:val="18"/>
              </w:rPr>
              <w:t>players’</w:t>
            </w:r>
            <w:r w:rsidRPr="00D41E02">
              <w:rPr>
                <w:rFonts w:eastAsia="Times New Roman" w:cstheme="minorHAnsi"/>
                <w:sz w:val="18"/>
                <w:szCs w:val="18"/>
              </w:rPr>
              <w:t xml:space="preserve"> </w:t>
            </w:r>
            <w:r w:rsidRPr="00D41E02">
              <w:rPr>
                <w:rFonts w:eastAsia="Times New Roman" w:cstheme="minorHAnsi"/>
                <w:spacing w:val="-1"/>
                <w:sz w:val="18"/>
                <w:szCs w:val="18"/>
              </w:rPr>
              <w:t>best</w:t>
            </w:r>
            <w:r w:rsidRPr="00D41E02">
              <w:rPr>
                <w:rFonts w:eastAsia="Times New Roman" w:cstheme="minorHAnsi"/>
                <w:spacing w:val="63"/>
                <w:sz w:val="18"/>
                <w:szCs w:val="18"/>
              </w:rPr>
              <w:t xml:space="preserve"> </w:t>
            </w:r>
            <w:r w:rsidRPr="00D41E02">
              <w:rPr>
                <w:rFonts w:eastAsia="Times New Roman" w:cstheme="minorHAnsi"/>
                <w:sz w:val="18"/>
                <w:szCs w:val="18"/>
              </w:rPr>
              <w:t>and</w:t>
            </w:r>
            <w:r w:rsidRPr="00D41E02">
              <w:rPr>
                <w:rFonts w:eastAsia="Times New Roman" w:cstheme="minorHAnsi"/>
                <w:spacing w:val="1"/>
                <w:sz w:val="18"/>
                <w:szCs w:val="18"/>
              </w:rPr>
              <w:t xml:space="preserve"> </w:t>
            </w:r>
            <w:r w:rsidRPr="00D41E02">
              <w:rPr>
                <w:rFonts w:eastAsia="Times New Roman" w:cstheme="minorHAnsi"/>
                <w:spacing w:val="-1"/>
                <w:sz w:val="18"/>
                <w:szCs w:val="18"/>
              </w:rPr>
              <w:t>fair</w:t>
            </w:r>
            <w:r w:rsidRPr="00D41E02">
              <w:rPr>
                <w:rFonts w:eastAsia="Times New Roman" w:cstheme="minorHAnsi"/>
                <w:sz w:val="18"/>
                <w:szCs w:val="18"/>
              </w:rPr>
              <w:t xml:space="preserve"> </w:t>
            </w:r>
            <w:r w:rsidRPr="00D41E02">
              <w:rPr>
                <w:rFonts w:eastAsia="Times New Roman" w:cstheme="minorHAnsi"/>
                <w:spacing w:val="-1"/>
                <w:sz w:val="18"/>
                <w:szCs w:val="18"/>
              </w:rPr>
              <w:t>efforts.</w:t>
            </w:r>
          </w:p>
        </w:tc>
        <w:tc>
          <w:tcPr>
            <w:tcW w:w="1169" w:type="dxa"/>
            <w:tcBorders>
              <w:top w:val="single" w:sz="5" w:space="0" w:color="000000"/>
              <w:left w:val="single" w:sz="5" w:space="0" w:color="000000"/>
              <w:bottom w:val="single" w:sz="5" w:space="0" w:color="000000"/>
              <w:right w:val="single" w:sz="5" w:space="0" w:color="000000"/>
            </w:tcBorders>
          </w:tcPr>
          <w:p w14:paraId="2E954B1F"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306FBF05"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49FFF384"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7B2DDA7A" w14:textId="77777777" w:rsidR="00FB118A" w:rsidRPr="00D41E02" w:rsidRDefault="00FB118A" w:rsidP="00131F9E">
            <w:pPr>
              <w:jc w:val="both"/>
              <w:rPr>
                <w:rFonts w:cstheme="minorHAnsi"/>
                <w:sz w:val="18"/>
                <w:szCs w:val="18"/>
              </w:rPr>
            </w:pPr>
          </w:p>
        </w:tc>
      </w:tr>
      <w:tr w:rsidR="00FB118A" w:rsidRPr="00D41E02" w14:paraId="73ADC0DC" w14:textId="77777777" w:rsidTr="008C3958">
        <w:trPr>
          <w:trHeight w:hRule="exact" w:val="1230"/>
        </w:trPr>
        <w:tc>
          <w:tcPr>
            <w:tcW w:w="986" w:type="dxa"/>
            <w:tcBorders>
              <w:top w:val="nil"/>
              <w:left w:val="single" w:sz="5" w:space="0" w:color="000000"/>
              <w:bottom w:val="single" w:sz="5" w:space="0" w:color="000000"/>
              <w:right w:val="single" w:sz="5" w:space="0" w:color="000000"/>
            </w:tcBorders>
          </w:tcPr>
          <w:p w14:paraId="51AA3238"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095568B6" w14:textId="77777777" w:rsidR="00FB118A" w:rsidRPr="00D41E02" w:rsidRDefault="00DA3BD7" w:rsidP="00131F9E">
            <w:pPr>
              <w:pStyle w:val="TableParagraph"/>
              <w:ind w:left="102"/>
              <w:jc w:val="both"/>
              <w:rPr>
                <w:rFonts w:eastAsia="Times New Roman" w:cstheme="minorHAnsi"/>
                <w:sz w:val="18"/>
                <w:szCs w:val="18"/>
              </w:rPr>
            </w:pPr>
            <w:r w:rsidRPr="00D41E02">
              <w:rPr>
                <w:rFonts w:cstheme="minorHAnsi"/>
                <w:b/>
                <w:spacing w:val="-1"/>
                <w:sz w:val="18"/>
                <w:szCs w:val="18"/>
              </w:rPr>
              <w:t>Respect</w:t>
            </w:r>
            <w:r w:rsidRPr="00D41E02">
              <w:rPr>
                <w:rFonts w:cstheme="minorHAnsi"/>
                <w:b/>
                <w:sz w:val="18"/>
                <w:szCs w:val="18"/>
              </w:rPr>
              <w:t xml:space="preserve"> </w:t>
            </w:r>
            <w:r w:rsidRPr="00D41E02">
              <w:rPr>
                <w:rFonts w:cstheme="minorHAnsi"/>
                <w:b/>
                <w:spacing w:val="-1"/>
                <w:sz w:val="18"/>
                <w:szCs w:val="18"/>
              </w:rPr>
              <w:t>for</w:t>
            </w:r>
            <w:r w:rsidRPr="00D41E02">
              <w:rPr>
                <w:rFonts w:cstheme="minorHAnsi"/>
                <w:b/>
                <w:spacing w:val="2"/>
                <w:sz w:val="18"/>
                <w:szCs w:val="18"/>
              </w:rPr>
              <w:t xml:space="preserve"> </w:t>
            </w:r>
            <w:r w:rsidRPr="00D41E02">
              <w:rPr>
                <w:rFonts w:cstheme="minorHAnsi"/>
                <w:b/>
                <w:spacing w:val="-1"/>
                <w:sz w:val="18"/>
                <w:szCs w:val="18"/>
              </w:rPr>
              <w:t>Opponents</w:t>
            </w:r>
            <w:r w:rsidRPr="00D41E02">
              <w:rPr>
                <w:rFonts w:cstheme="minorHAnsi"/>
                <w:b/>
                <w:sz w:val="18"/>
                <w:szCs w:val="18"/>
              </w:rPr>
              <w:t xml:space="preserve"> -</w:t>
            </w:r>
            <w:r w:rsidRPr="00D41E02">
              <w:rPr>
                <w:rFonts w:cstheme="minorHAnsi"/>
                <w:b/>
                <w:spacing w:val="3"/>
                <w:sz w:val="18"/>
                <w:szCs w:val="18"/>
              </w:rPr>
              <w:t xml:space="preserve"> </w:t>
            </w:r>
            <w:r w:rsidRPr="00D41E02">
              <w:rPr>
                <w:rFonts w:cstheme="minorHAnsi"/>
                <w:spacing w:val="-1"/>
                <w:sz w:val="18"/>
                <w:szCs w:val="18"/>
              </w:rPr>
              <w:t>Acknowledges</w:t>
            </w:r>
            <w:r w:rsidRPr="00D41E02">
              <w:rPr>
                <w:rFonts w:cstheme="minorHAnsi"/>
                <w:sz w:val="18"/>
                <w:szCs w:val="18"/>
              </w:rPr>
              <w:t xml:space="preserve"> good</w:t>
            </w:r>
            <w:r w:rsidRPr="00D41E02">
              <w:rPr>
                <w:rFonts w:cstheme="minorHAnsi"/>
                <w:spacing w:val="1"/>
                <w:sz w:val="18"/>
                <w:szCs w:val="18"/>
              </w:rPr>
              <w:t xml:space="preserve"> </w:t>
            </w:r>
            <w:r w:rsidRPr="00D41E02">
              <w:rPr>
                <w:rFonts w:cstheme="minorHAnsi"/>
                <w:spacing w:val="-1"/>
                <w:sz w:val="18"/>
                <w:szCs w:val="18"/>
              </w:rPr>
              <w:t>plays.</w:t>
            </w:r>
            <w:r w:rsidRPr="00D41E02">
              <w:rPr>
                <w:rFonts w:cstheme="minorHAnsi"/>
                <w:spacing w:val="1"/>
                <w:sz w:val="18"/>
                <w:szCs w:val="18"/>
              </w:rPr>
              <w:t xml:space="preserve"> </w:t>
            </w:r>
            <w:r w:rsidRPr="00D41E02">
              <w:rPr>
                <w:rFonts w:cstheme="minorHAnsi"/>
                <w:sz w:val="18"/>
                <w:szCs w:val="18"/>
              </w:rPr>
              <w:t>Maintains</w:t>
            </w:r>
            <w:r w:rsidRPr="00D41E02">
              <w:rPr>
                <w:rFonts w:cstheme="minorHAnsi"/>
                <w:spacing w:val="34"/>
                <w:sz w:val="18"/>
                <w:szCs w:val="18"/>
              </w:rPr>
              <w:t xml:space="preserve"> </w:t>
            </w:r>
            <w:r w:rsidRPr="00D41E02">
              <w:rPr>
                <w:rFonts w:cstheme="minorHAnsi"/>
                <w:sz w:val="18"/>
                <w:szCs w:val="18"/>
              </w:rPr>
              <w:t>and</w:t>
            </w:r>
            <w:r w:rsidRPr="00D41E02">
              <w:rPr>
                <w:rFonts w:cstheme="minorHAnsi"/>
                <w:spacing w:val="1"/>
                <w:sz w:val="18"/>
                <w:szCs w:val="18"/>
              </w:rPr>
              <w:t xml:space="preserve"> </w:t>
            </w:r>
            <w:r w:rsidRPr="00D41E02">
              <w:rPr>
                <w:rFonts w:cstheme="minorHAnsi"/>
                <w:spacing w:val="-1"/>
                <w:sz w:val="18"/>
                <w:szCs w:val="18"/>
              </w:rPr>
              <w:t>encourages</w:t>
            </w:r>
            <w:r w:rsidRPr="00D41E02">
              <w:rPr>
                <w:rFonts w:cstheme="minorHAnsi"/>
                <w:sz w:val="18"/>
                <w:szCs w:val="18"/>
              </w:rPr>
              <w:t xml:space="preserve"> </w:t>
            </w:r>
            <w:r w:rsidRPr="00D41E02">
              <w:rPr>
                <w:rFonts w:cstheme="minorHAnsi"/>
                <w:spacing w:val="-1"/>
                <w:sz w:val="18"/>
                <w:szCs w:val="18"/>
              </w:rPr>
              <w:t>sporting behavior</w:t>
            </w:r>
            <w:r w:rsidRPr="00D41E02">
              <w:rPr>
                <w:rFonts w:cstheme="minorHAnsi"/>
                <w:spacing w:val="-2"/>
                <w:sz w:val="18"/>
                <w:szCs w:val="18"/>
              </w:rPr>
              <w:t xml:space="preserve"> </w:t>
            </w:r>
            <w:r w:rsidRPr="00D41E02">
              <w:rPr>
                <w:rFonts w:cstheme="minorHAnsi"/>
                <w:sz w:val="18"/>
                <w:szCs w:val="18"/>
              </w:rPr>
              <w:t>of</w:t>
            </w:r>
            <w:r w:rsidRPr="00D41E02">
              <w:rPr>
                <w:rFonts w:cstheme="minorHAnsi"/>
                <w:spacing w:val="-2"/>
                <w:sz w:val="18"/>
                <w:szCs w:val="18"/>
              </w:rPr>
              <w:t xml:space="preserve"> </w:t>
            </w:r>
            <w:r w:rsidRPr="00D41E02">
              <w:rPr>
                <w:rFonts w:cstheme="minorHAnsi"/>
                <w:spacing w:val="-1"/>
                <w:sz w:val="18"/>
                <w:szCs w:val="18"/>
              </w:rPr>
              <w:t>self,</w:t>
            </w:r>
            <w:r w:rsidRPr="00D41E02">
              <w:rPr>
                <w:rFonts w:cstheme="minorHAnsi"/>
                <w:spacing w:val="1"/>
                <w:sz w:val="18"/>
                <w:szCs w:val="18"/>
              </w:rPr>
              <w:t xml:space="preserve"> </w:t>
            </w:r>
            <w:r w:rsidRPr="00D41E02">
              <w:rPr>
                <w:rFonts w:cstheme="minorHAnsi"/>
                <w:sz w:val="18"/>
                <w:szCs w:val="18"/>
              </w:rPr>
              <w:t xml:space="preserve">supporters </w:t>
            </w:r>
            <w:r w:rsidRPr="00D41E02">
              <w:rPr>
                <w:rFonts w:cstheme="minorHAnsi"/>
                <w:spacing w:val="-1"/>
                <w:sz w:val="18"/>
                <w:szCs w:val="18"/>
              </w:rPr>
              <w:t>and</w:t>
            </w:r>
            <w:r w:rsidRPr="00D41E02">
              <w:rPr>
                <w:rFonts w:cstheme="minorHAnsi"/>
                <w:spacing w:val="1"/>
                <w:sz w:val="18"/>
                <w:szCs w:val="18"/>
              </w:rPr>
              <w:t xml:space="preserve"> </w:t>
            </w:r>
            <w:r w:rsidRPr="00D41E02">
              <w:rPr>
                <w:rFonts w:cstheme="minorHAnsi"/>
                <w:spacing w:val="-1"/>
                <w:sz w:val="18"/>
                <w:szCs w:val="18"/>
              </w:rPr>
              <w:t>players</w:t>
            </w:r>
            <w:r w:rsidRPr="00D41E02">
              <w:rPr>
                <w:rFonts w:cstheme="minorHAnsi"/>
                <w:spacing w:val="45"/>
                <w:sz w:val="18"/>
                <w:szCs w:val="18"/>
              </w:rPr>
              <w:t xml:space="preserve"> </w:t>
            </w:r>
            <w:r w:rsidRPr="00D41E02">
              <w:rPr>
                <w:rFonts w:cstheme="minorHAnsi"/>
                <w:spacing w:val="-1"/>
                <w:sz w:val="18"/>
                <w:szCs w:val="18"/>
              </w:rPr>
              <w:t>through</w:t>
            </w:r>
            <w:r w:rsidRPr="00D41E02">
              <w:rPr>
                <w:rFonts w:cstheme="minorHAnsi"/>
                <w:spacing w:val="1"/>
                <w:sz w:val="18"/>
                <w:szCs w:val="18"/>
              </w:rPr>
              <w:t xml:space="preserve"> </w:t>
            </w:r>
            <w:r w:rsidRPr="00D41E02">
              <w:rPr>
                <w:rFonts w:cstheme="minorHAnsi"/>
                <w:spacing w:val="-1"/>
                <w:sz w:val="18"/>
                <w:szCs w:val="18"/>
              </w:rPr>
              <w:t>words</w:t>
            </w:r>
            <w:r w:rsidRPr="00D41E02">
              <w:rPr>
                <w:rFonts w:cstheme="minorHAnsi"/>
                <w:sz w:val="18"/>
                <w:szCs w:val="18"/>
              </w:rPr>
              <w:t xml:space="preserve"> </w:t>
            </w:r>
            <w:r w:rsidRPr="00D41E02">
              <w:rPr>
                <w:rFonts w:cstheme="minorHAnsi"/>
                <w:spacing w:val="-1"/>
                <w:sz w:val="18"/>
                <w:szCs w:val="18"/>
              </w:rPr>
              <w:t>and</w:t>
            </w:r>
            <w:r w:rsidRPr="00D41E02">
              <w:rPr>
                <w:rFonts w:cstheme="minorHAnsi"/>
                <w:spacing w:val="1"/>
                <w:sz w:val="18"/>
                <w:szCs w:val="18"/>
              </w:rPr>
              <w:t xml:space="preserve"> </w:t>
            </w:r>
            <w:r w:rsidRPr="00D41E02">
              <w:rPr>
                <w:rFonts w:cstheme="minorHAnsi"/>
                <w:spacing w:val="-1"/>
                <w:sz w:val="18"/>
                <w:szCs w:val="18"/>
              </w:rPr>
              <w:t>actions.</w:t>
            </w:r>
            <w:r w:rsidRPr="00D41E02">
              <w:rPr>
                <w:rFonts w:cstheme="minorHAnsi"/>
                <w:spacing w:val="1"/>
                <w:sz w:val="18"/>
                <w:szCs w:val="18"/>
              </w:rPr>
              <w:t xml:space="preserve"> </w:t>
            </w:r>
            <w:r w:rsidRPr="00D41E02">
              <w:rPr>
                <w:rFonts w:cstheme="minorHAnsi"/>
                <w:spacing w:val="-1"/>
                <w:sz w:val="18"/>
                <w:szCs w:val="18"/>
              </w:rPr>
              <w:t>Wins</w:t>
            </w:r>
            <w:r w:rsidRPr="00D41E02">
              <w:rPr>
                <w:rFonts w:cstheme="minorHAnsi"/>
                <w:spacing w:val="-3"/>
                <w:sz w:val="18"/>
                <w:szCs w:val="18"/>
              </w:rPr>
              <w:t xml:space="preserve"> </w:t>
            </w:r>
            <w:r w:rsidRPr="00D41E02">
              <w:rPr>
                <w:rFonts w:cstheme="minorHAnsi"/>
                <w:spacing w:val="-1"/>
                <w:sz w:val="18"/>
                <w:szCs w:val="18"/>
              </w:rPr>
              <w:t>with</w:t>
            </w:r>
            <w:r w:rsidRPr="00D41E02">
              <w:rPr>
                <w:rFonts w:cstheme="minorHAnsi"/>
                <w:spacing w:val="1"/>
                <w:sz w:val="18"/>
                <w:szCs w:val="18"/>
              </w:rPr>
              <w:t xml:space="preserve"> </w:t>
            </w:r>
            <w:r w:rsidRPr="00D41E02">
              <w:rPr>
                <w:rFonts w:cstheme="minorHAnsi"/>
                <w:spacing w:val="-1"/>
                <w:sz w:val="18"/>
                <w:szCs w:val="18"/>
              </w:rPr>
              <w:t>humility</w:t>
            </w:r>
            <w:r w:rsidRPr="00D41E02">
              <w:rPr>
                <w:rFonts w:cstheme="minorHAnsi"/>
                <w:spacing w:val="-4"/>
                <w:sz w:val="18"/>
                <w:szCs w:val="18"/>
              </w:rPr>
              <w:t xml:space="preserve"> </w:t>
            </w:r>
            <w:r w:rsidRPr="00D41E02">
              <w:rPr>
                <w:rFonts w:cstheme="minorHAnsi"/>
                <w:sz w:val="18"/>
                <w:szCs w:val="18"/>
              </w:rPr>
              <w:t>and</w:t>
            </w:r>
            <w:r w:rsidRPr="00D41E02">
              <w:rPr>
                <w:rFonts w:cstheme="minorHAnsi"/>
                <w:spacing w:val="50"/>
                <w:sz w:val="18"/>
                <w:szCs w:val="18"/>
              </w:rPr>
              <w:t xml:space="preserve"> </w:t>
            </w:r>
            <w:r w:rsidRPr="00D41E02">
              <w:rPr>
                <w:rFonts w:cstheme="minorHAnsi"/>
                <w:spacing w:val="-1"/>
                <w:sz w:val="18"/>
                <w:szCs w:val="18"/>
              </w:rPr>
              <w:t>grace/accepts</w:t>
            </w:r>
            <w:r w:rsidRPr="00D41E02">
              <w:rPr>
                <w:rFonts w:cstheme="minorHAnsi"/>
                <w:sz w:val="18"/>
                <w:szCs w:val="18"/>
              </w:rPr>
              <w:t xml:space="preserve"> </w:t>
            </w:r>
            <w:r w:rsidRPr="00D41E02">
              <w:rPr>
                <w:rFonts w:cstheme="minorHAnsi"/>
                <w:spacing w:val="-1"/>
                <w:sz w:val="18"/>
                <w:szCs w:val="18"/>
              </w:rPr>
              <w:t>defeat</w:t>
            </w:r>
            <w:r w:rsidRPr="00D41E02">
              <w:rPr>
                <w:rFonts w:cstheme="minorHAnsi"/>
                <w:spacing w:val="3"/>
                <w:sz w:val="18"/>
                <w:szCs w:val="18"/>
              </w:rPr>
              <w:t xml:space="preserve"> </w:t>
            </w:r>
            <w:r w:rsidRPr="00D41E02">
              <w:rPr>
                <w:rFonts w:cstheme="minorHAnsi"/>
                <w:spacing w:val="-1"/>
                <w:sz w:val="18"/>
                <w:szCs w:val="18"/>
              </w:rPr>
              <w:t>with</w:t>
            </w:r>
            <w:r w:rsidRPr="00D41E02">
              <w:rPr>
                <w:rFonts w:cstheme="minorHAnsi"/>
                <w:spacing w:val="1"/>
                <w:sz w:val="18"/>
                <w:szCs w:val="18"/>
              </w:rPr>
              <w:t xml:space="preserve"> </w:t>
            </w:r>
            <w:r w:rsidRPr="00D41E02">
              <w:rPr>
                <w:rFonts w:cstheme="minorHAnsi"/>
                <w:spacing w:val="-1"/>
                <w:sz w:val="18"/>
                <w:szCs w:val="18"/>
              </w:rPr>
              <w:t>dignity.</w:t>
            </w:r>
            <w:r w:rsidRPr="00D41E02">
              <w:rPr>
                <w:rFonts w:cstheme="minorHAnsi"/>
                <w:spacing w:val="1"/>
                <w:sz w:val="18"/>
                <w:szCs w:val="18"/>
              </w:rPr>
              <w:t xml:space="preserve"> </w:t>
            </w:r>
            <w:r w:rsidRPr="00D41E02">
              <w:rPr>
                <w:rFonts w:cstheme="minorHAnsi"/>
                <w:spacing w:val="-1"/>
                <w:sz w:val="18"/>
                <w:szCs w:val="18"/>
              </w:rPr>
              <w:t>Congratulates</w:t>
            </w:r>
            <w:r w:rsidRPr="00D41E02">
              <w:rPr>
                <w:rFonts w:cstheme="minorHAnsi"/>
                <w:sz w:val="18"/>
                <w:szCs w:val="18"/>
              </w:rPr>
              <w:t xml:space="preserve"> / </w:t>
            </w:r>
            <w:r w:rsidRPr="00D41E02">
              <w:rPr>
                <w:rFonts w:cstheme="minorHAnsi"/>
                <w:spacing w:val="-1"/>
                <w:sz w:val="18"/>
                <w:szCs w:val="18"/>
              </w:rPr>
              <w:t>thanks</w:t>
            </w:r>
            <w:r w:rsidRPr="00D41E02">
              <w:rPr>
                <w:rFonts w:cstheme="minorHAnsi"/>
                <w:spacing w:val="57"/>
                <w:sz w:val="18"/>
                <w:szCs w:val="18"/>
              </w:rPr>
              <w:t xml:space="preserve"> </w:t>
            </w:r>
            <w:r w:rsidRPr="00D41E02">
              <w:rPr>
                <w:rFonts w:cstheme="minorHAnsi"/>
                <w:sz w:val="18"/>
                <w:szCs w:val="18"/>
              </w:rPr>
              <w:t>opposing</w:t>
            </w:r>
            <w:r w:rsidRPr="00D41E02">
              <w:rPr>
                <w:rFonts w:cstheme="minorHAnsi"/>
                <w:spacing w:val="-1"/>
                <w:sz w:val="18"/>
                <w:szCs w:val="18"/>
              </w:rPr>
              <w:t xml:space="preserve"> team</w:t>
            </w:r>
            <w:r w:rsidRPr="00D41E02">
              <w:rPr>
                <w:rFonts w:cstheme="minorHAnsi"/>
                <w:spacing w:val="-3"/>
                <w:sz w:val="18"/>
                <w:szCs w:val="18"/>
              </w:rPr>
              <w:t xml:space="preserve"> </w:t>
            </w:r>
            <w:r w:rsidRPr="00D41E02">
              <w:rPr>
                <w:rFonts w:cstheme="minorHAnsi"/>
                <w:sz w:val="18"/>
                <w:szCs w:val="18"/>
              </w:rPr>
              <w:t>and</w:t>
            </w:r>
            <w:r w:rsidRPr="00D41E02">
              <w:rPr>
                <w:rFonts w:cstheme="minorHAnsi"/>
                <w:spacing w:val="1"/>
                <w:sz w:val="18"/>
                <w:szCs w:val="18"/>
              </w:rPr>
              <w:t xml:space="preserve"> </w:t>
            </w:r>
            <w:r w:rsidRPr="00D41E02">
              <w:rPr>
                <w:rFonts w:cstheme="minorHAnsi"/>
                <w:spacing w:val="-1"/>
                <w:sz w:val="18"/>
                <w:szCs w:val="18"/>
              </w:rPr>
              <w:t>coaches</w:t>
            </w:r>
            <w:r w:rsidRPr="00D41E02">
              <w:rPr>
                <w:rFonts w:cstheme="minorHAnsi"/>
                <w:sz w:val="18"/>
                <w:szCs w:val="18"/>
              </w:rPr>
              <w:t xml:space="preserve"> </w:t>
            </w:r>
            <w:r w:rsidRPr="00D41E02">
              <w:rPr>
                <w:rFonts w:cstheme="minorHAnsi"/>
                <w:spacing w:val="-1"/>
                <w:sz w:val="18"/>
                <w:szCs w:val="18"/>
              </w:rPr>
              <w:t>at</w:t>
            </w:r>
            <w:r w:rsidRPr="00D41E02">
              <w:rPr>
                <w:rFonts w:cstheme="minorHAnsi"/>
                <w:sz w:val="18"/>
                <w:szCs w:val="18"/>
              </w:rPr>
              <w:t xml:space="preserve"> </w:t>
            </w:r>
            <w:r w:rsidRPr="00D41E02">
              <w:rPr>
                <w:rFonts w:cstheme="minorHAnsi"/>
                <w:spacing w:val="-1"/>
                <w:sz w:val="18"/>
                <w:szCs w:val="18"/>
              </w:rPr>
              <w:t xml:space="preserve">game </w:t>
            </w:r>
            <w:r w:rsidRPr="00D41E02">
              <w:rPr>
                <w:rFonts w:cstheme="minorHAnsi"/>
                <w:sz w:val="18"/>
                <w:szCs w:val="18"/>
              </w:rPr>
              <w:t>end.</w:t>
            </w:r>
          </w:p>
        </w:tc>
        <w:tc>
          <w:tcPr>
            <w:tcW w:w="1169" w:type="dxa"/>
            <w:tcBorders>
              <w:top w:val="single" w:sz="5" w:space="0" w:color="000000"/>
              <w:left w:val="single" w:sz="5" w:space="0" w:color="000000"/>
              <w:bottom w:val="single" w:sz="5" w:space="0" w:color="000000"/>
              <w:right w:val="single" w:sz="5" w:space="0" w:color="000000"/>
            </w:tcBorders>
          </w:tcPr>
          <w:p w14:paraId="2C9EC3D8"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61CBF202"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68102DEF"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4FBF29A7" w14:textId="77777777" w:rsidR="00FB118A" w:rsidRPr="00D41E02" w:rsidRDefault="00FB118A" w:rsidP="00131F9E">
            <w:pPr>
              <w:jc w:val="both"/>
              <w:rPr>
                <w:rFonts w:cstheme="minorHAnsi"/>
                <w:sz w:val="18"/>
                <w:szCs w:val="18"/>
              </w:rPr>
            </w:pPr>
          </w:p>
        </w:tc>
      </w:tr>
      <w:tr w:rsidR="00FB118A" w:rsidRPr="00D41E02" w14:paraId="3F865FFE" w14:textId="77777777" w:rsidTr="008C3958">
        <w:trPr>
          <w:trHeight w:hRule="exact" w:val="1095"/>
        </w:trPr>
        <w:tc>
          <w:tcPr>
            <w:tcW w:w="986" w:type="dxa"/>
            <w:tcBorders>
              <w:top w:val="single" w:sz="5" w:space="0" w:color="000000"/>
              <w:left w:val="single" w:sz="5" w:space="0" w:color="000000"/>
              <w:bottom w:val="nil"/>
              <w:right w:val="single" w:sz="5" w:space="0" w:color="000000"/>
            </w:tcBorders>
          </w:tcPr>
          <w:p w14:paraId="6BCCA5EA"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2505F4BA" w14:textId="77777777" w:rsidR="00FB118A" w:rsidRPr="00D41E02" w:rsidRDefault="00DA3BD7" w:rsidP="00131F9E">
            <w:pPr>
              <w:pStyle w:val="TableParagraph"/>
              <w:ind w:left="102"/>
              <w:jc w:val="both"/>
              <w:rPr>
                <w:rFonts w:eastAsia="Times New Roman" w:cstheme="minorHAnsi"/>
                <w:sz w:val="18"/>
                <w:szCs w:val="18"/>
              </w:rPr>
            </w:pPr>
            <w:r w:rsidRPr="00D41E02">
              <w:rPr>
                <w:rFonts w:eastAsia="Times New Roman" w:cstheme="minorHAnsi"/>
                <w:b/>
                <w:bCs/>
                <w:spacing w:val="-1"/>
                <w:sz w:val="18"/>
                <w:szCs w:val="18"/>
              </w:rPr>
              <w:t>Respect</w:t>
            </w:r>
            <w:r w:rsidRPr="00D41E02">
              <w:rPr>
                <w:rFonts w:eastAsia="Times New Roman" w:cstheme="minorHAnsi"/>
                <w:b/>
                <w:bCs/>
                <w:sz w:val="18"/>
                <w:szCs w:val="18"/>
              </w:rPr>
              <w:t xml:space="preserve"> </w:t>
            </w:r>
            <w:r w:rsidRPr="00D41E02">
              <w:rPr>
                <w:rFonts w:eastAsia="Times New Roman" w:cstheme="minorHAnsi"/>
                <w:b/>
                <w:bCs/>
                <w:spacing w:val="-1"/>
                <w:sz w:val="18"/>
                <w:szCs w:val="18"/>
              </w:rPr>
              <w:t>for Players</w:t>
            </w:r>
            <w:r w:rsidRPr="00D41E02">
              <w:rPr>
                <w:rFonts w:eastAsia="Times New Roman" w:cstheme="minorHAnsi"/>
                <w:b/>
                <w:bCs/>
                <w:sz w:val="18"/>
                <w:szCs w:val="18"/>
              </w:rPr>
              <w:t xml:space="preserve"> </w:t>
            </w:r>
            <w:r w:rsidRPr="00D41E02">
              <w:rPr>
                <w:rFonts w:eastAsia="Times New Roman" w:cstheme="minorHAnsi"/>
                <w:b/>
                <w:bCs/>
                <w:spacing w:val="-1"/>
                <w:sz w:val="18"/>
                <w:szCs w:val="18"/>
              </w:rPr>
              <w:t>and</w:t>
            </w:r>
            <w:r w:rsidRPr="00D41E02">
              <w:rPr>
                <w:rFonts w:eastAsia="Times New Roman" w:cstheme="minorHAnsi"/>
                <w:b/>
                <w:bCs/>
                <w:spacing w:val="-2"/>
                <w:sz w:val="18"/>
                <w:szCs w:val="18"/>
              </w:rPr>
              <w:t xml:space="preserve"> </w:t>
            </w:r>
            <w:r w:rsidRPr="00D41E02">
              <w:rPr>
                <w:rFonts w:eastAsia="Times New Roman" w:cstheme="minorHAnsi"/>
                <w:b/>
                <w:bCs/>
                <w:sz w:val="18"/>
                <w:szCs w:val="18"/>
              </w:rPr>
              <w:t xml:space="preserve">Coaches - </w:t>
            </w:r>
            <w:r w:rsidRPr="00D41E02">
              <w:rPr>
                <w:rFonts w:eastAsia="Times New Roman" w:cstheme="minorHAnsi"/>
                <w:spacing w:val="-1"/>
                <w:sz w:val="18"/>
                <w:szCs w:val="18"/>
              </w:rPr>
              <w:t>Cheers</w:t>
            </w:r>
            <w:r w:rsidRPr="00D41E02">
              <w:rPr>
                <w:rFonts w:eastAsia="Times New Roman" w:cstheme="minorHAnsi"/>
                <w:sz w:val="18"/>
                <w:szCs w:val="18"/>
              </w:rPr>
              <w:t xml:space="preserve"> </w:t>
            </w:r>
            <w:r w:rsidRPr="00D41E02">
              <w:rPr>
                <w:rFonts w:eastAsia="Times New Roman" w:cstheme="minorHAnsi"/>
                <w:spacing w:val="-1"/>
                <w:sz w:val="18"/>
                <w:szCs w:val="18"/>
              </w:rPr>
              <w:t>positively</w:t>
            </w:r>
            <w:r w:rsidRPr="00D41E02">
              <w:rPr>
                <w:rFonts w:eastAsia="Times New Roman" w:cstheme="minorHAnsi"/>
                <w:spacing w:val="-4"/>
                <w:sz w:val="18"/>
                <w:szCs w:val="18"/>
              </w:rPr>
              <w:t xml:space="preserve"> </w:t>
            </w:r>
            <w:r w:rsidRPr="00D41E02">
              <w:rPr>
                <w:rFonts w:eastAsia="Times New Roman" w:cstheme="minorHAnsi"/>
                <w:spacing w:val="-1"/>
                <w:sz w:val="18"/>
                <w:szCs w:val="18"/>
              </w:rPr>
              <w:t>for</w:t>
            </w:r>
            <w:r w:rsidRPr="00D41E02">
              <w:rPr>
                <w:rFonts w:eastAsia="Times New Roman" w:cstheme="minorHAnsi"/>
                <w:spacing w:val="52"/>
                <w:sz w:val="18"/>
                <w:szCs w:val="18"/>
              </w:rPr>
              <w:t xml:space="preserve"> </w:t>
            </w:r>
            <w:r w:rsidRPr="00D41E02">
              <w:rPr>
                <w:rFonts w:eastAsia="Times New Roman" w:cstheme="minorHAnsi"/>
                <w:spacing w:val="-1"/>
                <w:sz w:val="18"/>
                <w:szCs w:val="18"/>
              </w:rPr>
              <w:t>efforts</w:t>
            </w:r>
            <w:r w:rsidRPr="00D41E02">
              <w:rPr>
                <w:rFonts w:eastAsia="Times New Roman" w:cstheme="minorHAnsi"/>
                <w:sz w:val="18"/>
                <w:szCs w:val="18"/>
              </w:rPr>
              <w:t xml:space="preserve"> of</w:t>
            </w:r>
            <w:r w:rsidRPr="00D41E02">
              <w:rPr>
                <w:rFonts w:eastAsia="Times New Roman" w:cstheme="minorHAnsi"/>
                <w:spacing w:val="-2"/>
                <w:sz w:val="18"/>
                <w:szCs w:val="18"/>
              </w:rPr>
              <w:t xml:space="preserve"> </w:t>
            </w:r>
            <w:r w:rsidRPr="00D41E02">
              <w:rPr>
                <w:rFonts w:eastAsia="Times New Roman" w:cstheme="minorHAnsi"/>
                <w:sz w:val="18"/>
                <w:szCs w:val="18"/>
              </w:rPr>
              <w:t>both</w:t>
            </w:r>
            <w:r w:rsidRPr="00D41E02">
              <w:rPr>
                <w:rFonts w:eastAsia="Times New Roman" w:cstheme="minorHAnsi"/>
                <w:spacing w:val="1"/>
                <w:sz w:val="18"/>
                <w:szCs w:val="18"/>
              </w:rPr>
              <w:t xml:space="preserve"> </w:t>
            </w:r>
            <w:r w:rsidRPr="00D41E02">
              <w:rPr>
                <w:rFonts w:eastAsia="Times New Roman" w:cstheme="minorHAnsi"/>
                <w:spacing w:val="-2"/>
                <w:sz w:val="18"/>
                <w:szCs w:val="18"/>
              </w:rPr>
              <w:t>teams.</w:t>
            </w:r>
            <w:r w:rsidRPr="00D41E02">
              <w:rPr>
                <w:rFonts w:eastAsia="Times New Roman" w:cstheme="minorHAnsi"/>
                <w:spacing w:val="1"/>
                <w:sz w:val="18"/>
                <w:szCs w:val="18"/>
              </w:rPr>
              <w:t xml:space="preserve"> </w:t>
            </w:r>
            <w:r w:rsidRPr="00D41E02">
              <w:rPr>
                <w:rFonts w:eastAsia="Times New Roman" w:cstheme="minorHAnsi"/>
                <w:spacing w:val="-1"/>
                <w:sz w:val="18"/>
                <w:szCs w:val="18"/>
              </w:rPr>
              <w:t>Encourages</w:t>
            </w:r>
            <w:r w:rsidRPr="00D41E02">
              <w:rPr>
                <w:rFonts w:eastAsia="Times New Roman" w:cstheme="minorHAnsi"/>
                <w:sz w:val="18"/>
                <w:szCs w:val="18"/>
              </w:rPr>
              <w:t xml:space="preserve"> </w:t>
            </w:r>
            <w:r w:rsidRPr="00D41E02">
              <w:rPr>
                <w:rFonts w:eastAsia="Times New Roman" w:cstheme="minorHAnsi"/>
                <w:spacing w:val="-1"/>
                <w:sz w:val="18"/>
                <w:szCs w:val="18"/>
              </w:rPr>
              <w:t xml:space="preserve">teamwork </w:t>
            </w:r>
            <w:r w:rsidRPr="00D41E02">
              <w:rPr>
                <w:rFonts w:eastAsia="Times New Roman" w:cstheme="minorHAnsi"/>
                <w:sz w:val="18"/>
                <w:szCs w:val="18"/>
              </w:rPr>
              <w:t>and</w:t>
            </w:r>
            <w:r w:rsidRPr="00D41E02">
              <w:rPr>
                <w:rFonts w:eastAsia="Times New Roman" w:cstheme="minorHAnsi"/>
                <w:spacing w:val="1"/>
                <w:sz w:val="18"/>
                <w:szCs w:val="18"/>
              </w:rPr>
              <w:t xml:space="preserve"> </w:t>
            </w:r>
            <w:r w:rsidRPr="00D41E02">
              <w:rPr>
                <w:rFonts w:eastAsia="Times New Roman" w:cstheme="minorHAnsi"/>
                <w:spacing w:val="-1"/>
                <w:sz w:val="18"/>
                <w:szCs w:val="18"/>
              </w:rPr>
              <w:t>fair</w:t>
            </w:r>
            <w:r w:rsidRPr="00D41E02">
              <w:rPr>
                <w:rFonts w:eastAsia="Times New Roman" w:cstheme="minorHAnsi"/>
                <w:sz w:val="18"/>
                <w:szCs w:val="18"/>
              </w:rPr>
              <w:t xml:space="preserve"> play</w:t>
            </w:r>
            <w:r w:rsidRPr="00D41E02">
              <w:rPr>
                <w:rFonts w:eastAsia="Times New Roman" w:cstheme="minorHAnsi"/>
                <w:spacing w:val="-4"/>
                <w:sz w:val="18"/>
                <w:szCs w:val="18"/>
              </w:rPr>
              <w:t xml:space="preserve"> </w:t>
            </w:r>
            <w:r w:rsidRPr="00D41E02">
              <w:rPr>
                <w:rFonts w:eastAsia="Times New Roman" w:cstheme="minorHAnsi"/>
                <w:spacing w:val="-1"/>
                <w:sz w:val="18"/>
                <w:szCs w:val="18"/>
              </w:rPr>
              <w:t>at</w:t>
            </w:r>
            <w:r w:rsidRPr="00D41E02">
              <w:rPr>
                <w:rFonts w:eastAsia="Times New Roman" w:cstheme="minorHAnsi"/>
                <w:sz w:val="18"/>
                <w:szCs w:val="18"/>
              </w:rPr>
              <w:t xml:space="preserve"> </w:t>
            </w:r>
            <w:r w:rsidRPr="00D41E02">
              <w:rPr>
                <w:rFonts w:eastAsia="Times New Roman" w:cstheme="minorHAnsi"/>
                <w:spacing w:val="-1"/>
                <w:sz w:val="18"/>
                <w:szCs w:val="18"/>
              </w:rPr>
              <w:t>all</w:t>
            </w:r>
            <w:r w:rsidRPr="00D41E02">
              <w:rPr>
                <w:rFonts w:eastAsia="Times New Roman" w:cstheme="minorHAnsi"/>
                <w:spacing w:val="57"/>
                <w:sz w:val="18"/>
                <w:szCs w:val="18"/>
              </w:rPr>
              <w:t xml:space="preserve"> </w:t>
            </w:r>
            <w:r w:rsidRPr="00D41E02">
              <w:rPr>
                <w:rFonts w:eastAsia="Times New Roman" w:cstheme="minorHAnsi"/>
                <w:spacing w:val="-1"/>
                <w:sz w:val="18"/>
                <w:szCs w:val="18"/>
              </w:rPr>
              <w:t>times.</w:t>
            </w:r>
            <w:r w:rsidRPr="00D41E02">
              <w:rPr>
                <w:rFonts w:eastAsia="Times New Roman" w:cstheme="minorHAnsi"/>
                <w:spacing w:val="1"/>
                <w:sz w:val="18"/>
                <w:szCs w:val="18"/>
              </w:rPr>
              <w:t xml:space="preserve"> </w:t>
            </w:r>
            <w:r w:rsidRPr="00D41E02">
              <w:rPr>
                <w:rFonts w:eastAsia="Times New Roman" w:cstheme="minorHAnsi"/>
                <w:sz w:val="18"/>
                <w:szCs w:val="18"/>
              </w:rPr>
              <w:t>Supports</w:t>
            </w:r>
            <w:r w:rsidRPr="00D41E02">
              <w:rPr>
                <w:rFonts w:eastAsia="Times New Roman" w:cstheme="minorHAnsi"/>
                <w:spacing w:val="-3"/>
                <w:sz w:val="18"/>
                <w:szCs w:val="18"/>
              </w:rPr>
              <w:t xml:space="preserve"> </w:t>
            </w:r>
            <w:r w:rsidRPr="00D41E02">
              <w:rPr>
                <w:rFonts w:eastAsia="Times New Roman" w:cstheme="minorHAnsi"/>
                <w:spacing w:val="-1"/>
                <w:sz w:val="18"/>
                <w:szCs w:val="18"/>
              </w:rPr>
              <w:t>coach</w:t>
            </w:r>
            <w:r w:rsidRPr="00D41E02">
              <w:rPr>
                <w:rFonts w:eastAsia="Times New Roman" w:cstheme="minorHAnsi"/>
                <w:spacing w:val="1"/>
                <w:sz w:val="18"/>
                <w:szCs w:val="18"/>
              </w:rPr>
              <w:t xml:space="preserve"> </w:t>
            </w:r>
            <w:r w:rsidRPr="00D41E02">
              <w:rPr>
                <w:rFonts w:eastAsia="Times New Roman" w:cstheme="minorHAnsi"/>
                <w:spacing w:val="-1"/>
                <w:sz w:val="18"/>
                <w:szCs w:val="18"/>
              </w:rPr>
              <w:t>decisions</w:t>
            </w:r>
            <w:r w:rsidRPr="00D41E02">
              <w:rPr>
                <w:rFonts w:eastAsia="Times New Roman" w:cstheme="minorHAnsi"/>
                <w:spacing w:val="-3"/>
                <w:sz w:val="18"/>
                <w:szCs w:val="18"/>
              </w:rPr>
              <w:t xml:space="preserve"> </w:t>
            </w:r>
            <w:r w:rsidRPr="00D41E02">
              <w:rPr>
                <w:rFonts w:eastAsia="Times New Roman" w:cstheme="minorHAnsi"/>
                <w:spacing w:val="-1"/>
                <w:sz w:val="18"/>
                <w:szCs w:val="18"/>
              </w:rPr>
              <w:t>with</w:t>
            </w:r>
            <w:r w:rsidRPr="00D41E02">
              <w:rPr>
                <w:rFonts w:eastAsia="Times New Roman" w:cstheme="minorHAnsi"/>
                <w:spacing w:val="1"/>
                <w:sz w:val="18"/>
                <w:szCs w:val="18"/>
              </w:rPr>
              <w:t xml:space="preserve"> </w:t>
            </w:r>
            <w:r w:rsidRPr="00D41E02">
              <w:rPr>
                <w:rFonts w:eastAsia="Times New Roman" w:cstheme="minorHAnsi"/>
                <w:spacing w:val="-1"/>
                <w:sz w:val="18"/>
                <w:szCs w:val="18"/>
              </w:rPr>
              <w:t xml:space="preserve">silence </w:t>
            </w:r>
            <w:r w:rsidRPr="00D41E02">
              <w:rPr>
                <w:rFonts w:eastAsia="Times New Roman" w:cstheme="minorHAnsi"/>
                <w:sz w:val="18"/>
                <w:szCs w:val="18"/>
              </w:rPr>
              <w:t xml:space="preserve">or </w:t>
            </w:r>
            <w:r w:rsidRPr="00D41E02">
              <w:rPr>
                <w:rFonts w:eastAsia="Times New Roman" w:cstheme="minorHAnsi"/>
                <w:spacing w:val="-1"/>
                <w:sz w:val="18"/>
                <w:szCs w:val="18"/>
              </w:rPr>
              <w:t>positive</w:t>
            </w:r>
            <w:r w:rsidRPr="00D41E02">
              <w:rPr>
                <w:rFonts w:eastAsia="Times New Roman" w:cstheme="minorHAnsi"/>
                <w:spacing w:val="47"/>
                <w:sz w:val="18"/>
                <w:szCs w:val="18"/>
              </w:rPr>
              <w:t xml:space="preserve"> </w:t>
            </w:r>
            <w:r w:rsidRPr="00D41E02">
              <w:rPr>
                <w:rFonts w:eastAsia="Times New Roman" w:cstheme="minorHAnsi"/>
                <w:spacing w:val="-1"/>
                <w:sz w:val="18"/>
                <w:szCs w:val="18"/>
              </w:rPr>
              <w:t>comments.</w:t>
            </w:r>
            <w:r w:rsidRPr="00D41E02">
              <w:rPr>
                <w:rFonts w:eastAsia="Times New Roman" w:cstheme="minorHAnsi"/>
                <w:spacing w:val="1"/>
                <w:sz w:val="18"/>
                <w:szCs w:val="18"/>
              </w:rPr>
              <w:t xml:space="preserve"> </w:t>
            </w:r>
            <w:r w:rsidRPr="00D41E02">
              <w:rPr>
                <w:rFonts w:eastAsia="Times New Roman" w:cstheme="minorHAnsi"/>
                <w:spacing w:val="-1"/>
                <w:sz w:val="18"/>
                <w:szCs w:val="18"/>
              </w:rPr>
              <w:t>(No</w:t>
            </w:r>
            <w:r w:rsidRPr="00D41E02">
              <w:rPr>
                <w:rFonts w:eastAsia="Times New Roman" w:cstheme="minorHAnsi"/>
                <w:spacing w:val="1"/>
                <w:sz w:val="18"/>
                <w:szCs w:val="18"/>
              </w:rPr>
              <w:t xml:space="preserve"> </w:t>
            </w:r>
            <w:r w:rsidRPr="00D41E02">
              <w:rPr>
                <w:rFonts w:eastAsia="Times New Roman" w:cstheme="minorHAnsi"/>
                <w:spacing w:val="-1"/>
                <w:sz w:val="18"/>
                <w:szCs w:val="18"/>
              </w:rPr>
              <w:t xml:space="preserve">coaching </w:t>
            </w:r>
            <w:r w:rsidRPr="00D41E02">
              <w:rPr>
                <w:rFonts w:eastAsia="Times New Roman" w:cstheme="minorHAnsi"/>
                <w:sz w:val="18"/>
                <w:szCs w:val="18"/>
              </w:rPr>
              <w:t>of</w:t>
            </w:r>
            <w:r w:rsidRPr="00D41E02">
              <w:rPr>
                <w:rFonts w:eastAsia="Times New Roman" w:cstheme="minorHAnsi"/>
                <w:spacing w:val="-2"/>
                <w:sz w:val="18"/>
                <w:szCs w:val="18"/>
              </w:rPr>
              <w:t xml:space="preserve"> </w:t>
            </w:r>
            <w:r w:rsidRPr="00D41E02">
              <w:rPr>
                <w:rFonts w:eastAsia="Times New Roman" w:cstheme="minorHAnsi"/>
                <w:spacing w:val="-1"/>
                <w:sz w:val="18"/>
                <w:szCs w:val="18"/>
              </w:rPr>
              <w:t>players</w:t>
            </w:r>
            <w:r w:rsidRPr="00D41E02">
              <w:rPr>
                <w:rFonts w:eastAsia="Times New Roman" w:cstheme="minorHAnsi"/>
                <w:sz w:val="18"/>
                <w:szCs w:val="18"/>
              </w:rPr>
              <w:t xml:space="preserve"> –</w:t>
            </w:r>
            <w:r w:rsidRPr="00D41E02">
              <w:rPr>
                <w:rFonts w:eastAsia="Times New Roman" w:cstheme="minorHAnsi"/>
                <w:spacing w:val="2"/>
                <w:sz w:val="18"/>
                <w:szCs w:val="18"/>
              </w:rPr>
              <w:t xml:space="preserve"> </w:t>
            </w:r>
            <w:r w:rsidRPr="00D41E02">
              <w:rPr>
                <w:rFonts w:eastAsia="Times New Roman" w:cstheme="minorHAnsi"/>
                <w:spacing w:val="-1"/>
                <w:sz w:val="18"/>
                <w:szCs w:val="18"/>
              </w:rPr>
              <w:t>lets</w:t>
            </w:r>
            <w:r w:rsidRPr="00D41E02">
              <w:rPr>
                <w:rFonts w:eastAsia="Times New Roman" w:cstheme="minorHAnsi"/>
                <w:sz w:val="18"/>
                <w:szCs w:val="18"/>
              </w:rPr>
              <w:t xml:space="preserve"> </w:t>
            </w:r>
            <w:r w:rsidRPr="00D41E02">
              <w:rPr>
                <w:rFonts w:eastAsia="Times New Roman" w:cstheme="minorHAnsi"/>
                <w:spacing w:val="-1"/>
                <w:sz w:val="18"/>
                <w:szCs w:val="18"/>
              </w:rPr>
              <w:t xml:space="preserve">coach </w:t>
            </w:r>
            <w:r w:rsidRPr="00D41E02">
              <w:rPr>
                <w:rFonts w:eastAsia="Times New Roman" w:cstheme="minorHAnsi"/>
                <w:sz w:val="18"/>
                <w:szCs w:val="18"/>
              </w:rPr>
              <w:t>do</w:t>
            </w:r>
            <w:r w:rsidRPr="00D41E02">
              <w:rPr>
                <w:rFonts w:eastAsia="Times New Roman" w:cstheme="minorHAnsi"/>
                <w:spacing w:val="-1"/>
                <w:sz w:val="18"/>
                <w:szCs w:val="18"/>
              </w:rPr>
              <w:t xml:space="preserve"> </w:t>
            </w:r>
            <w:r w:rsidRPr="00D41E02">
              <w:rPr>
                <w:rFonts w:eastAsia="Times New Roman" w:cstheme="minorHAnsi"/>
                <w:sz w:val="18"/>
                <w:szCs w:val="18"/>
              </w:rPr>
              <w:t>the</w:t>
            </w:r>
            <w:r w:rsidRPr="00D41E02">
              <w:rPr>
                <w:rFonts w:eastAsia="Times New Roman" w:cstheme="minorHAnsi"/>
                <w:spacing w:val="53"/>
                <w:sz w:val="18"/>
                <w:szCs w:val="18"/>
              </w:rPr>
              <w:t xml:space="preserve"> </w:t>
            </w:r>
            <w:r w:rsidRPr="00D41E02">
              <w:rPr>
                <w:rFonts w:eastAsia="Times New Roman" w:cstheme="minorHAnsi"/>
                <w:spacing w:val="-1"/>
                <w:sz w:val="18"/>
                <w:szCs w:val="18"/>
              </w:rPr>
              <w:t>coaching).</w:t>
            </w:r>
          </w:p>
        </w:tc>
        <w:tc>
          <w:tcPr>
            <w:tcW w:w="1169" w:type="dxa"/>
            <w:tcBorders>
              <w:top w:val="single" w:sz="5" w:space="0" w:color="000000"/>
              <w:left w:val="single" w:sz="5" w:space="0" w:color="000000"/>
              <w:bottom w:val="single" w:sz="5" w:space="0" w:color="000000"/>
              <w:right w:val="single" w:sz="5" w:space="0" w:color="000000"/>
            </w:tcBorders>
          </w:tcPr>
          <w:p w14:paraId="708A3AA4"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01F892D4"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38257C33"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111A7850" w14:textId="77777777" w:rsidR="00FB118A" w:rsidRPr="00D41E02" w:rsidRDefault="00FB118A" w:rsidP="00131F9E">
            <w:pPr>
              <w:jc w:val="both"/>
              <w:rPr>
                <w:rFonts w:cstheme="minorHAnsi"/>
                <w:sz w:val="18"/>
                <w:szCs w:val="18"/>
              </w:rPr>
            </w:pPr>
          </w:p>
        </w:tc>
      </w:tr>
      <w:tr w:rsidR="00FB118A" w:rsidRPr="00D41E02" w14:paraId="28CD73DD" w14:textId="77777777" w:rsidTr="00D41E02">
        <w:trPr>
          <w:trHeight w:hRule="exact" w:val="915"/>
        </w:trPr>
        <w:tc>
          <w:tcPr>
            <w:tcW w:w="986" w:type="dxa"/>
            <w:tcBorders>
              <w:top w:val="nil"/>
              <w:left w:val="single" w:sz="5" w:space="0" w:color="000000"/>
              <w:bottom w:val="nil"/>
              <w:right w:val="single" w:sz="5" w:space="0" w:color="000000"/>
            </w:tcBorders>
          </w:tcPr>
          <w:p w14:paraId="211D5F54"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7EDEDB00" w14:textId="77777777" w:rsidR="00FB118A" w:rsidRPr="00D41E02" w:rsidRDefault="00DA3BD7" w:rsidP="00131F9E">
            <w:pPr>
              <w:pStyle w:val="TableParagraph"/>
              <w:ind w:left="102"/>
              <w:jc w:val="both"/>
              <w:rPr>
                <w:rFonts w:eastAsia="Times New Roman" w:cstheme="minorHAnsi"/>
                <w:sz w:val="18"/>
                <w:szCs w:val="18"/>
              </w:rPr>
            </w:pPr>
            <w:r w:rsidRPr="00D41E02">
              <w:rPr>
                <w:rFonts w:cstheme="minorHAnsi"/>
                <w:b/>
                <w:spacing w:val="-1"/>
                <w:sz w:val="18"/>
                <w:szCs w:val="18"/>
              </w:rPr>
              <w:t>Respect</w:t>
            </w:r>
            <w:r w:rsidRPr="00D41E02">
              <w:rPr>
                <w:rFonts w:cstheme="minorHAnsi"/>
                <w:b/>
                <w:sz w:val="18"/>
                <w:szCs w:val="18"/>
              </w:rPr>
              <w:t xml:space="preserve"> </w:t>
            </w:r>
            <w:r w:rsidRPr="00D41E02">
              <w:rPr>
                <w:rFonts w:cstheme="minorHAnsi"/>
                <w:b/>
                <w:spacing w:val="-1"/>
                <w:sz w:val="18"/>
                <w:szCs w:val="18"/>
              </w:rPr>
              <w:t>for</w:t>
            </w:r>
            <w:r w:rsidRPr="00D41E02">
              <w:rPr>
                <w:rFonts w:cstheme="minorHAnsi"/>
                <w:b/>
                <w:spacing w:val="2"/>
                <w:sz w:val="18"/>
                <w:szCs w:val="18"/>
              </w:rPr>
              <w:t xml:space="preserve"> </w:t>
            </w:r>
            <w:r w:rsidRPr="00D41E02">
              <w:rPr>
                <w:rFonts w:cstheme="minorHAnsi"/>
                <w:b/>
                <w:spacing w:val="-1"/>
                <w:sz w:val="18"/>
                <w:szCs w:val="18"/>
              </w:rPr>
              <w:t>Officials</w:t>
            </w:r>
            <w:r w:rsidRPr="00D41E02">
              <w:rPr>
                <w:rFonts w:cstheme="minorHAnsi"/>
                <w:b/>
                <w:sz w:val="18"/>
                <w:szCs w:val="18"/>
              </w:rPr>
              <w:t xml:space="preserve"> - </w:t>
            </w:r>
            <w:r w:rsidRPr="00D41E02">
              <w:rPr>
                <w:rFonts w:cstheme="minorHAnsi"/>
                <w:spacing w:val="-1"/>
                <w:sz w:val="18"/>
                <w:szCs w:val="18"/>
              </w:rPr>
              <w:t>Respects</w:t>
            </w:r>
            <w:r w:rsidRPr="00D41E02">
              <w:rPr>
                <w:rFonts w:cstheme="minorHAnsi"/>
                <w:spacing w:val="2"/>
                <w:sz w:val="18"/>
                <w:szCs w:val="18"/>
              </w:rPr>
              <w:t xml:space="preserve"> </w:t>
            </w:r>
            <w:r w:rsidRPr="00D41E02">
              <w:rPr>
                <w:rFonts w:cstheme="minorHAnsi"/>
                <w:spacing w:val="-1"/>
                <w:sz w:val="18"/>
                <w:szCs w:val="18"/>
              </w:rPr>
              <w:t>referee calls</w:t>
            </w:r>
            <w:r w:rsidRPr="00D41E02">
              <w:rPr>
                <w:rFonts w:cstheme="minorHAnsi"/>
                <w:sz w:val="18"/>
                <w:szCs w:val="18"/>
              </w:rPr>
              <w:t xml:space="preserve"> and</w:t>
            </w:r>
            <w:r w:rsidRPr="00D41E02">
              <w:rPr>
                <w:rFonts w:cstheme="minorHAnsi"/>
                <w:spacing w:val="1"/>
                <w:sz w:val="18"/>
                <w:szCs w:val="18"/>
              </w:rPr>
              <w:t xml:space="preserve"> </w:t>
            </w:r>
            <w:r w:rsidRPr="00D41E02">
              <w:rPr>
                <w:rFonts w:cstheme="minorHAnsi"/>
                <w:spacing w:val="-1"/>
                <w:sz w:val="18"/>
                <w:szCs w:val="18"/>
              </w:rPr>
              <w:t>decisions.</w:t>
            </w:r>
            <w:r w:rsidRPr="00D41E02">
              <w:rPr>
                <w:rFonts w:cstheme="minorHAnsi"/>
                <w:spacing w:val="57"/>
                <w:sz w:val="18"/>
                <w:szCs w:val="18"/>
              </w:rPr>
              <w:t xml:space="preserve"> </w:t>
            </w:r>
            <w:r w:rsidRPr="00D41E02">
              <w:rPr>
                <w:rFonts w:cstheme="minorHAnsi"/>
                <w:spacing w:val="-1"/>
                <w:sz w:val="18"/>
                <w:szCs w:val="18"/>
              </w:rPr>
              <w:t>Cooperates</w:t>
            </w:r>
            <w:r w:rsidRPr="00D41E02">
              <w:rPr>
                <w:rFonts w:cstheme="minorHAnsi"/>
                <w:sz w:val="18"/>
                <w:szCs w:val="18"/>
              </w:rPr>
              <w:t xml:space="preserve"> </w:t>
            </w:r>
            <w:r w:rsidRPr="00D41E02">
              <w:rPr>
                <w:rFonts w:cstheme="minorHAnsi"/>
                <w:spacing w:val="-1"/>
                <w:sz w:val="18"/>
                <w:szCs w:val="18"/>
              </w:rPr>
              <w:t>with</w:t>
            </w:r>
            <w:r w:rsidRPr="00D41E02">
              <w:rPr>
                <w:rFonts w:cstheme="minorHAnsi"/>
                <w:spacing w:val="1"/>
                <w:sz w:val="18"/>
                <w:szCs w:val="18"/>
              </w:rPr>
              <w:t xml:space="preserve"> </w:t>
            </w:r>
            <w:r w:rsidRPr="00D41E02">
              <w:rPr>
                <w:rFonts w:cstheme="minorHAnsi"/>
                <w:spacing w:val="-1"/>
                <w:sz w:val="18"/>
                <w:szCs w:val="18"/>
              </w:rPr>
              <w:t>National</w:t>
            </w:r>
            <w:r w:rsidRPr="00D41E02">
              <w:rPr>
                <w:rFonts w:cstheme="minorHAnsi"/>
                <w:sz w:val="18"/>
                <w:szCs w:val="18"/>
              </w:rPr>
              <w:t xml:space="preserve"> </w:t>
            </w:r>
            <w:r w:rsidRPr="00D41E02">
              <w:rPr>
                <w:rFonts w:cstheme="minorHAnsi"/>
                <w:spacing w:val="-1"/>
                <w:sz w:val="18"/>
                <w:szCs w:val="18"/>
              </w:rPr>
              <w:t>Games</w:t>
            </w:r>
            <w:r w:rsidRPr="00D41E02">
              <w:rPr>
                <w:rFonts w:cstheme="minorHAnsi"/>
                <w:sz w:val="18"/>
                <w:szCs w:val="18"/>
              </w:rPr>
              <w:t xml:space="preserve"> </w:t>
            </w:r>
            <w:r w:rsidRPr="00D41E02">
              <w:rPr>
                <w:rFonts w:cstheme="minorHAnsi"/>
                <w:spacing w:val="-1"/>
                <w:sz w:val="18"/>
                <w:szCs w:val="18"/>
              </w:rPr>
              <w:t>officials.</w:t>
            </w:r>
            <w:r w:rsidRPr="00D41E02">
              <w:rPr>
                <w:rFonts w:cstheme="minorHAnsi"/>
                <w:spacing w:val="1"/>
                <w:sz w:val="18"/>
                <w:szCs w:val="18"/>
              </w:rPr>
              <w:t xml:space="preserve"> </w:t>
            </w:r>
            <w:r w:rsidRPr="00D41E02">
              <w:rPr>
                <w:rFonts w:cstheme="minorHAnsi"/>
                <w:spacing w:val="-1"/>
                <w:sz w:val="18"/>
                <w:szCs w:val="18"/>
              </w:rPr>
              <w:t>Remain</w:t>
            </w:r>
            <w:r w:rsidRPr="00D41E02">
              <w:rPr>
                <w:rFonts w:cstheme="minorHAnsi"/>
                <w:spacing w:val="1"/>
                <w:sz w:val="18"/>
                <w:szCs w:val="18"/>
              </w:rPr>
              <w:t xml:space="preserve"> </w:t>
            </w:r>
            <w:r w:rsidRPr="00D41E02">
              <w:rPr>
                <w:rFonts w:cstheme="minorHAnsi"/>
                <w:sz w:val="18"/>
                <w:szCs w:val="18"/>
              </w:rPr>
              <w:t>in</w:t>
            </w:r>
            <w:r w:rsidRPr="00D41E02">
              <w:rPr>
                <w:rFonts w:cstheme="minorHAnsi"/>
                <w:spacing w:val="39"/>
                <w:sz w:val="18"/>
                <w:szCs w:val="18"/>
              </w:rPr>
              <w:t xml:space="preserve"> </w:t>
            </w:r>
            <w:r w:rsidRPr="00D41E02">
              <w:rPr>
                <w:rFonts w:cstheme="minorHAnsi"/>
                <w:spacing w:val="-1"/>
                <w:sz w:val="18"/>
                <w:szCs w:val="18"/>
              </w:rPr>
              <w:t>designated</w:t>
            </w:r>
            <w:r w:rsidRPr="00D41E02">
              <w:rPr>
                <w:rFonts w:cstheme="minorHAnsi"/>
                <w:spacing w:val="1"/>
                <w:sz w:val="18"/>
                <w:szCs w:val="18"/>
              </w:rPr>
              <w:t xml:space="preserve"> </w:t>
            </w:r>
            <w:r w:rsidRPr="00D41E02">
              <w:rPr>
                <w:rFonts w:cstheme="minorHAnsi"/>
                <w:spacing w:val="-1"/>
                <w:sz w:val="18"/>
                <w:szCs w:val="18"/>
              </w:rPr>
              <w:t>spectator</w:t>
            </w:r>
            <w:r w:rsidRPr="00D41E02">
              <w:rPr>
                <w:rFonts w:cstheme="minorHAnsi"/>
                <w:sz w:val="18"/>
                <w:szCs w:val="18"/>
              </w:rPr>
              <w:t xml:space="preserve"> </w:t>
            </w:r>
            <w:r w:rsidRPr="00D41E02">
              <w:rPr>
                <w:rFonts w:cstheme="minorHAnsi"/>
                <w:spacing w:val="-1"/>
                <w:sz w:val="18"/>
                <w:szCs w:val="18"/>
              </w:rPr>
              <w:t>areas.</w:t>
            </w:r>
          </w:p>
        </w:tc>
        <w:tc>
          <w:tcPr>
            <w:tcW w:w="1169" w:type="dxa"/>
            <w:tcBorders>
              <w:top w:val="single" w:sz="5" w:space="0" w:color="000000"/>
              <w:left w:val="single" w:sz="5" w:space="0" w:color="000000"/>
              <w:bottom w:val="single" w:sz="5" w:space="0" w:color="000000"/>
              <w:right w:val="single" w:sz="5" w:space="0" w:color="000000"/>
            </w:tcBorders>
          </w:tcPr>
          <w:p w14:paraId="468485C3"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650C5FEE"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26C9225A"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0D3797F6" w14:textId="77777777" w:rsidR="00FB118A" w:rsidRPr="00D41E02" w:rsidRDefault="00FB118A" w:rsidP="00131F9E">
            <w:pPr>
              <w:jc w:val="both"/>
              <w:rPr>
                <w:rFonts w:cstheme="minorHAnsi"/>
                <w:sz w:val="18"/>
                <w:szCs w:val="18"/>
              </w:rPr>
            </w:pPr>
          </w:p>
        </w:tc>
      </w:tr>
      <w:tr w:rsidR="00FB118A" w:rsidRPr="00D41E02" w14:paraId="76B1EF79" w14:textId="77777777" w:rsidTr="00D41E02">
        <w:trPr>
          <w:trHeight w:hRule="exact" w:val="1545"/>
        </w:trPr>
        <w:tc>
          <w:tcPr>
            <w:tcW w:w="986" w:type="dxa"/>
            <w:tcBorders>
              <w:top w:val="nil"/>
              <w:left w:val="single" w:sz="5" w:space="0" w:color="000000"/>
              <w:bottom w:val="single" w:sz="5" w:space="0" w:color="000000"/>
              <w:right w:val="single" w:sz="5" w:space="0" w:color="000000"/>
            </w:tcBorders>
          </w:tcPr>
          <w:p w14:paraId="6CE2A14D"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4D52F3C5" w14:textId="77777777" w:rsidR="00FB118A" w:rsidRPr="00D41E02" w:rsidRDefault="00DA3BD7" w:rsidP="00131F9E">
            <w:pPr>
              <w:pStyle w:val="TableParagraph"/>
              <w:ind w:left="102"/>
              <w:jc w:val="both"/>
              <w:rPr>
                <w:rFonts w:eastAsia="Times New Roman" w:cstheme="minorHAnsi"/>
                <w:sz w:val="18"/>
                <w:szCs w:val="18"/>
              </w:rPr>
            </w:pPr>
            <w:r w:rsidRPr="00D41E02">
              <w:rPr>
                <w:rFonts w:cstheme="minorHAnsi"/>
                <w:b/>
                <w:spacing w:val="-1"/>
                <w:sz w:val="18"/>
                <w:szCs w:val="18"/>
              </w:rPr>
              <w:t>Respect</w:t>
            </w:r>
            <w:r w:rsidRPr="00D41E02">
              <w:rPr>
                <w:rFonts w:cstheme="minorHAnsi"/>
                <w:b/>
                <w:sz w:val="18"/>
                <w:szCs w:val="18"/>
              </w:rPr>
              <w:t xml:space="preserve"> </w:t>
            </w:r>
            <w:r w:rsidRPr="00D41E02">
              <w:rPr>
                <w:rFonts w:cstheme="minorHAnsi"/>
                <w:b/>
                <w:spacing w:val="-1"/>
                <w:sz w:val="18"/>
                <w:szCs w:val="18"/>
              </w:rPr>
              <w:t xml:space="preserve">for </w:t>
            </w:r>
            <w:r w:rsidRPr="00D41E02">
              <w:rPr>
                <w:rFonts w:cstheme="minorHAnsi"/>
                <w:b/>
                <w:sz w:val="18"/>
                <w:szCs w:val="18"/>
              </w:rPr>
              <w:t>the</w:t>
            </w:r>
            <w:r w:rsidRPr="00D41E02">
              <w:rPr>
                <w:rFonts w:cstheme="minorHAnsi"/>
                <w:b/>
                <w:spacing w:val="-1"/>
                <w:sz w:val="18"/>
                <w:szCs w:val="18"/>
              </w:rPr>
              <w:t xml:space="preserve"> Game</w:t>
            </w:r>
            <w:r w:rsidRPr="00D41E02">
              <w:rPr>
                <w:rFonts w:cstheme="minorHAnsi"/>
                <w:b/>
                <w:sz w:val="18"/>
                <w:szCs w:val="18"/>
              </w:rPr>
              <w:t xml:space="preserve"> - </w:t>
            </w:r>
            <w:r w:rsidRPr="00D41E02">
              <w:rPr>
                <w:rFonts w:cstheme="minorHAnsi"/>
                <w:sz w:val="18"/>
                <w:szCs w:val="18"/>
              </w:rPr>
              <w:t xml:space="preserve">Maintains </w:t>
            </w:r>
            <w:r w:rsidRPr="00D41E02">
              <w:rPr>
                <w:rFonts w:cstheme="minorHAnsi"/>
                <w:spacing w:val="-1"/>
                <w:sz w:val="18"/>
                <w:szCs w:val="18"/>
              </w:rPr>
              <w:t>self-control</w:t>
            </w:r>
            <w:r w:rsidRPr="00D41E02">
              <w:rPr>
                <w:rFonts w:cstheme="minorHAnsi"/>
                <w:sz w:val="18"/>
                <w:szCs w:val="18"/>
              </w:rPr>
              <w:t xml:space="preserve"> </w:t>
            </w:r>
            <w:r w:rsidRPr="00D41E02">
              <w:rPr>
                <w:rFonts w:cstheme="minorHAnsi"/>
                <w:spacing w:val="-1"/>
                <w:sz w:val="18"/>
                <w:szCs w:val="18"/>
              </w:rPr>
              <w:t xml:space="preserve">and </w:t>
            </w:r>
            <w:r w:rsidRPr="00D41E02">
              <w:rPr>
                <w:rFonts w:cstheme="minorHAnsi"/>
                <w:sz w:val="18"/>
                <w:szCs w:val="18"/>
              </w:rPr>
              <w:t>decorum</w:t>
            </w:r>
            <w:r w:rsidRPr="00D41E02">
              <w:rPr>
                <w:rFonts w:cstheme="minorHAnsi"/>
                <w:spacing w:val="-3"/>
                <w:sz w:val="18"/>
                <w:szCs w:val="18"/>
              </w:rPr>
              <w:t xml:space="preserve"> </w:t>
            </w:r>
            <w:r w:rsidRPr="00D41E02">
              <w:rPr>
                <w:rFonts w:cstheme="minorHAnsi"/>
                <w:spacing w:val="-1"/>
                <w:sz w:val="18"/>
                <w:szCs w:val="18"/>
              </w:rPr>
              <w:t>at</w:t>
            </w:r>
            <w:r w:rsidRPr="00D41E02">
              <w:rPr>
                <w:rFonts w:cstheme="minorHAnsi"/>
                <w:spacing w:val="33"/>
                <w:sz w:val="18"/>
                <w:szCs w:val="18"/>
              </w:rPr>
              <w:t xml:space="preserve"> </w:t>
            </w:r>
            <w:r w:rsidRPr="00D41E02">
              <w:rPr>
                <w:rFonts w:cstheme="minorHAnsi"/>
                <w:spacing w:val="-1"/>
                <w:sz w:val="18"/>
                <w:szCs w:val="18"/>
              </w:rPr>
              <w:t>all</w:t>
            </w:r>
            <w:r w:rsidRPr="00D41E02">
              <w:rPr>
                <w:rFonts w:cstheme="minorHAnsi"/>
                <w:sz w:val="18"/>
                <w:szCs w:val="18"/>
              </w:rPr>
              <w:t xml:space="preserve"> </w:t>
            </w:r>
            <w:r w:rsidRPr="00D41E02">
              <w:rPr>
                <w:rFonts w:cstheme="minorHAnsi"/>
                <w:spacing w:val="-1"/>
                <w:sz w:val="18"/>
                <w:szCs w:val="18"/>
              </w:rPr>
              <w:t>times.</w:t>
            </w:r>
            <w:r w:rsidRPr="00D41E02">
              <w:rPr>
                <w:rFonts w:cstheme="minorHAnsi"/>
                <w:spacing w:val="3"/>
                <w:sz w:val="18"/>
                <w:szCs w:val="18"/>
              </w:rPr>
              <w:t xml:space="preserve"> </w:t>
            </w:r>
            <w:r w:rsidRPr="00D41E02">
              <w:rPr>
                <w:rFonts w:cstheme="minorHAnsi"/>
                <w:spacing w:val="-1"/>
                <w:sz w:val="18"/>
                <w:szCs w:val="18"/>
              </w:rPr>
              <w:t>Acknowledges</w:t>
            </w:r>
            <w:r w:rsidRPr="00D41E02">
              <w:rPr>
                <w:rFonts w:cstheme="minorHAnsi"/>
                <w:sz w:val="18"/>
                <w:szCs w:val="18"/>
              </w:rPr>
              <w:t xml:space="preserve"> that </w:t>
            </w:r>
            <w:r w:rsidRPr="00D41E02">
              <w:rPr>
                <w:rFonts w:cstheme="minorHAnsi"/>
                <w:spacing w:val="-1"/>
                <w:sz w:val="18"/>
                <w:szCs w:val="18"/>
              </w:rPr>
              <w:t>soccer</w:t>
            </w:r>
            <w:r w:rsidRPr="00D41E02">
              <w:rPr>
                <w:rFonts w:cstheme="minorHAnsi"/>
                <w:sz w:val="18"/>
                <w:szCs w:val="18"/>
              </w:rPr>
              <w:t xml:space="preserve"> is a</w:t>
            </w:r>
            <w:r w:rsidRPr="00D41E02">
              <w:rPr>
                <w:rFonts w:cstheme="minorHAnsi"/>
                <w:spacing w:val="-1"/>
                <w:sz w:val="18"/>
                <w:szCs w:val="18"/>
              </w:rPr>
              <w:t xml:space="preserve"> GAME</w:t>
            </w:r>
            <w:r w:rsidRPr="00D41E02">
              <w:rPr>
                <w:rFonts w:cstheme="minorHAnsi"/>
                <w:sz w:val="18"/>
                <w:szCs w:val="18"/>
              </w:rPr>
              <w:t xml:space="preserve"> and</w:t>
            </w:r>
            <w:r w:rsidRPr="00D41E02">
              <w:rPr>
                <w:rFonts w:cstheme="minorHAnsi"/>
                <w:spacing w:val="1"/>
                <w:sz w:val="18"/>
                <w:szCs w:val="18"/>
              </w:rPr>
              <w:t xml:space="preserve"> </w:t>
            </w:r>
            <w:r w:rsidRPr="00D41E02">
              <w:rPr>
                <w:rFonts w:cstheme="minorHAnsi"/>
                <w:sz w:val="18"/>
                <w:szCs w:val="18"/>
              </w:rPr>
              <w:t>that</w:t>
            </w:r>
            <w:r w:rsidRPr="00D41E02">
              <w:rPr>
                <w:rFonts w:cstheme="minorHAnsi"/>
                <w:spacing w:val="-2"/>
                <w:sz w:val="18"/>
                <w:szCs w:val="18"/>
              </w:rPr>
              <w:t xml:space="preserve"> </w:t>
            </w:r>
            <w:r w:rsidRPr="00D41E02">
              <w:rPr>
                <w:rFonts w:cstheme="minorHAnsi"/>
                <w:spacing w:val="-1"/>
                <w:sz w:val="18"/>
                <w:szCs w:val="18"/>
              </w:rPr>
              <w:t>best</w:t>
            </w:r>
            <w:r w:rsidRPr="00D41E02">
              <w:rPr>
                <w:rFonts w:cstheme="minorHAnsi"/>
                <w:spacing w:val="29"/>
                <w:sz w:val="18"/>
                <w:szCs w:val="18"/>
              </w:rPr>
              <w:t xml:space="preserve"> </w:t>
            </w:r>
            <w:r w:rsidRPr="00D41E02">
              <w:rPr>
                <w:rFonts w:cstheme="minorHAnsi"/>
                <w:spacing w:val="-1"/>
                <w:sz w:val="18"/>
                <w:szCs w:val="18"/>
              </w:rPr>
              <w:t>efforts</w:t>
            </w:r>
            <w:r w:rsidRPr="00D41E02">
              <w:rPr>
                <w:rFonts w:cstheme="minorHAnsi"/>
                <w:sz w:val="18"/>
                <w:szCs w:val="18"/>
              </w:rPr>
              <w:t xml:space="preserve"> of</w:t>
            </w:r>
            <w:r w:rsidRPr="00D41E02">
              <w:rPr>
                <w:rFonts w:cstheme="minorHAnsi"/>
                <w:spacing w:val="-2"/>
                <w:sz w:val="18"/>
                <w:szCs w:val="18"/>
              </w:rPr>
              <w:t xml:space="preserve"> </w:t>
            </w:r>
            <w:r w:rsidRPr="00D41E02">
              <w:rPr>
                <w:rFonts w:cstheme="minorHAnsi"/>
                <w:spacing w:val="-1"/>
                <w:sz w:val="18"/>
                <w:szCs w:val="18"/>
              </w:rPr>
              <w:t>all</w:t>
            </w:r>
            <w:r w:rsidRPr="00D41E02">
              <w:rPr>
                <w:rFonts w:cstheme="minorHAnsi"/>
                <w:sz w:val="18"/>
                <w:szCs w:val="18"/>
              </w:rPr>
              <w:t xml:space="preserve"> </w:t>
            </w:r>
            <w:r w:rsidRPr="00D41E02">
              <w:rPr>
                <w:rFonts w:cstheme="minorHAnsi"/>
                <w:spacing w:val="-1"/>
                <w:sz w:val="18"/>
                <w:szCs w:val="18"/>
              </w:rPr>
              <w:t xml:space="preserve">are </w:t>
            </w:r>
            <w:r w:rsidRPr="00D41E02">
              <w:rPr>
                <w:rFonts w:cstheme="minorHAnsi"/>
                <w:sz w:val="18"/>
                <w:szCs w:val="18"/>
              </w:rPr>
              <w:t>to</w:t>
            </w:r>
            <w:r w:rsidRPr="00D41E02">
              <w:rPr>
                <w:rFonts w:cstheme="minorHAnsi"/>
                <w:spacing w:val="1"/>
                <w:sz w:val="18"/>
                <w:szCs w:val="18"/>
              </w:rPr>
              <w:t xml:space="preserve"> </w:t>
            </w:r>
            <w:r w:rsidRPr="00D41E02">
              <w:rPr>
                <w:rFonts w:cstheme="minorHAnsi"/>
                <w:sz w:val="18"/>
                <w:szCs w:val="18"/>
              </w:rPr>
              <w:t>be</w:t>
            </w:r>
            <w:r w:rsidRPr="00D41E02">
              <w:rPr>
                <w:rFonts w:cstheme="minorHAnsi"/>
                <w:spacing w:val="-1"/>
                <w:sz w:val="18"/>
                <w:szCs w:val="18"/>
              </w:rPr>
              <w:t xml:space="preserve"> applauded.</w:t>
            </w:r>
            <w:r w:rsidRPr="00D41E02">
              <w:rPr>
                <w:rFonts w:cstheme="minorHAnsi"/>
                <w:spacing w:val="-2"/>
                <w:sz w:val="18"/>
                <w:szCs w:val="18"/>
              </w:rPr>
              <w:t xml:space="preserve"> </w:t>
            </w:r>
            <w:r w:rsidRPr="00D41E02">
              <w:rPr>
                <w:rFonts w:cstheme="minorHAnsi"/>
                <w:spacing w:val="-1"/>
                <w:sz w:val="18"/>
                <w:szCs w:val="18"/>
              </w:rPr>
              <w:t>Shows</w:t>
            </w:r>
            <w:r w:rsidRPr="00D41E02">
              <w:rPr>
                <w:rFonts w:cstheme="minorHAnsi"/>
                <w:sz w:val="18"/>
                <w:szCs w:val="18"/>
              </w:rPr>
              <w:t xml:space="preserve"> by</w:t>
            </w:r>
            <w:r w:rsidRPr="00D41E02">
              <w:rPr>
                <w:rFonts w:cstheme="minorHAnsi"/>
                <w:spacing w:val="-4"/>
                <w:sz w:val="18"/>
                <w:szCs w:val="18"/>
              </w:rPr>
              <w:t xml:space="preserve"> </w:t>
            </w:r>
            <w:r w:rsidRPr="00D41E02">
              <w:rPr>
                <w:rFonts w:cstheme="minorHAnsi"/>
                <w:sz w:val="18"/>
                <w:szCs w:val="18"/>
              </w:rPr>
              <w:t>actions and</w:t>
            </w:r>
            <w:r w:rsidRPr="00D41E02">
              <w:rPr>
                <w:rFonts w:cstheme="minorHAnsi"/>
                <w:spacing w:val="1"/>
                <w:sz w:val="18"/>
                <w:szCs w:val="18"/>
              </w:rPr>
              <w:t xml:space="preserve"> </w:t>
            </w:r>
            <w:r w:rsidRPr="00D41E02">
              <w:rPr>
                <w:rFonts w:cstheme="minorHAnsi"/>
                <w:sz w:val="18"/>
                <w:szCs w:val="18"/>
              </w:rPr>
              <w:t>words</w:t>
            </w:r>
            <w:r w:rsidRPr="00D41E02">
              <w:rPr>
                <w:rFonts w:cstheme="minorHAnsi"/>
                <w:spacing w:val="44"/>
                <w:sz w:val="18"/>
                <w:szCs w:val="18"/>
              </w:rPr>
              <w:t xml:space="preserve"> </w:t>
            </w:r>
            <w:r w:rsidRPr="00D41E02">
              <w:rPr>
                <w:rFonts w:cstheme="minorHAnsi"/>
                <w:sz w:val="18"/>
                <w:szCs w:val="18"/>
              </w:rPr>
              <w:t>that the</w:t>
            </w:r>
            <w:r w:rsidRPr="00D41E02">
              <w:rPr>
                <w:rFonts w:cstheme="minorHAnsi"/>
                <w:spacing w:val="-3"/>
                <w:sz w:val="18"/>
                <w:szCs w:val="18"/>
              </w:rPr>
              <w:t xml:space="preserve"> </w:t>
            </w:r>
            <w:r w:rsidRPr="00D41E02">
              <w:rPr>
                <w:rFonts w:cstheme="minorHAnsi"/>
                <w:sz w:val="18"/>
                <w:szCs w:val="18"/>
              </w:rPr>
              <w:t>purpose</w:t>
            </w:r>
            <w:r w:rsidRPr="00D41E02">
              <w:rPr>
                <w:rFonts w:cstheme="minorHAnsi"/>
                <w:spacing w:val="-3"/>
                <w:sz w:val="18"/>
                <w:szCs w:val="18"/>
              </w:rPr>
              <w:t xml:space="preserve"> </w:t>
            </w:r>
            <w:r w:rsidRPr="00D41E02">
              <w:rPr>
                <w:rFonts w:cstheme="minorHAnsi"/>
                <w:sz w:val="18"/>
                <w:szCs w:val="18"/>
              </w:rPr>
              <w:t>of</w:t>
            </w:r>
            <w:r w:rsidRPr="00D41E02">
              <w:rPr>
                <w:rFonts w:cstheme="minorHAnsi"/>
                <w:spacing w:val="-2"/>
                <w:sz w:val="18"/>
                <w:szCs w:val="18"/>
              </w:rPr>
              <w:t xml:space="preserve"> </w:t>
            </w:r>
            <w:r w:rsidRPr="00D41E02">
              <w:rPr>
                <w:rFonts w:cstheme="minorHAnsi"/>
                <w:sz w:val="18"/>
                <w:szCs w:val="18"/>
              </w:rPr>
              <w:t>the</w:t>
            </w:r>
            <w:r w:rsidRPr="00D41E02">
              <w:rPr>
                <w:rFonts w:cstheme="minorHAnsi"/>
                <w:spacing w:val="-1"/>
                <w:sz w:val="18"/>
                <w:szCs w:val="18"/>
              </w:rPr>
              <w:t xml:space="preserve"> National</w:t>
            </w:r>
            <w:r w:rsidRPr="00D41E02">
              <w:rPr>
                <w:rFonts w:cstheme="minorHAnsi"/>
                <w:spacing w:val="-2"/>
                <w:sz w:val="18"/>
                <w:szCs w:val="18"/>
              </w:rPr>
              <w:t xml:space="preserve"> </w:t>
            </w:r>
            <w:r w:rsidRPr="00D41E02">
              <w:rPr>
                <w:rFonts w:cstheme="minorHAnsi"/>
                <w:spacing w:val="-1"/>
                <w:sz w:val="18"/>
                <w:szCs w:val="18"/>
              </w:rPr>
              <w:t>Games</w:t>
            </w:r>
            <w:r w:rsidRPr="00D41E02">
              <w:rPr>
                <w:rFonts w:cstheme="minorHAnsi"/>
                <w:sz w:val="18"/>
                <w:szCs w:val="18"/>
              </w:rPr>
              <w:t xml:space="preserve"> is understood</w:t>
            </w:r>
          </w:p>
          <w:p w14:paraId="025E9C85" w14:textId="77777777" w:rsidR="00FB118A" w:rsidRPr="00D41E02" w:rsidRDefault="00DA3BD7" w:rsidP="00131F9E">
            <w:pPr>
              <w:pStyle w:val="TableParagraph"/>
              <w:spacing w:line="206" w:lineRule="exact"/>
              <w:ind w:left="102"/>
              <w:jc w:val="both"/>
              <w:rPr>
                <w:rFonts w:eastAsia="Times New Roman" w:cstheme="minorHAnsi"/>
                <w:sz w:val="18"/>
                <w:szCs w:val="18"/>
              </w:rPr>
            </w:pPr>
            <w:r w:rsidRPr="00D41E02">
              <w:rPr>
                <w:rFonts w:cstheme="minorHAnsi"/>
                <w:spacing w:val="-1"/>
                <w:sz w:val="18"/>
                <w:szCs w:val="18"/>
              </w:rPr>
              <w:t>/supported.</w:t>
            </w:r>
            <w:r w:rsidRPr="00D41E02">
              <w:rPr>
                <w:rFonts w:cstheme="minorHAnsi"/>
                <w:spacing w:val="1"/>
                <w:sz w:val="18"/>
                <w:szCs w:val="18"/>
              </w:rPr>
              <w:t xml:space="preserve"> </w:t>
            </w:r>
            <w:r w:rsidRPr="00D41E02">
              <w:rPr>
                <w:rFonts w:cstheme="minorHAnsi"/>
                <w:spacing w:val="-1"/>
                <w:sz w:val="18"/>
                <w:szCs w:val="18"/>
              </w:rPr>
              <w:t>Cleans</w:t>
            </w:r>
            <w:r w:rsidRPr="00D41E02">
              <w:rPr>
                <w:rFonts w:cstheme="minorHAnsi"/>
                <w:sz w:val="18"/>
                <w:szCs w:val="18"/>
              </w:rPr>
              <w:t xml:space="preserve"> </w:t>
            </w:r>
            <w:r w:rsidRPr="00D41E02">
              <w:rPr>
                <w:rFonts w:cstheme="minorHAnsi"/>
                <w:spacing w:val="-1"/>
                <w:sz w:val="18"/>
                <w:szCs w:val="18"/>
              </w:rPr>
              <w:t xml:space="preserve">area </w:t>
            </w:r>
            <w:r w:rsidRPr="00D41E02">
              <w:rPr>
                <w:rFonts w:cstheme="minorHAnsi"/>
                <w:sz w:val="18"/>
                <w:szCs w:val="18"/>
              </w:rPr>
              <w:t>of</w:t>
            </w:r>
            <w:r w:rsidRPr="00D41E02">
              <w:rPr>
                <w:rFonts w:cstheme="minorHAnsi"/>
                <w:spacing w:val="-2"/>
                <w:sz w:val="18"/>
                <w:szCs w:val="18"/>
              </w:rPr>
              <w:t xml:space="preserve"> </w:t>
            </w:r>
            <w:r w:rsidRPr="00D41E02">
              <w:rPr>
                <w:rFonts w:cstheme="minorHAnsi"/>
                <w:sz w:val="18"/>
                <w:szCs w:val="18"/>
              </w:rPr>
              <w:t>debris</w:t>
            </w:r>
            <w:r w:rsidRPr="00D41E02">
              <w:rPr>
                <w:rFonts w:cstheme="minorHAnsi"/>
                <w:spacing w:val="-3"/>
                <w:sz w:val="18"/>
                <w:szCs w:val="18"/>
              </w:rPr>
              <w:t xml:space="preserve"> </w:t>
            </w:r>
            <w:r w:rsidRPr="00D41E02">
              <w:rPr>
                <w:rFonts w:cstheme="minorHAnsi"/>
                <w:sz w:val="18"/>
                <w:szCs w:val="18"/>
              </w:rPr>
              <w:t>and</w:t>
            </w:r>
            <w:r w:rsidRPr="00D41E02">
              <w:rPr>
                <w:rFonts w:cstheme="minorHAnsi"/>
                <w:spacing w:val="1"/>
                <w:sz w:val="18"/>
                <w:szCs w:val="18"/>
              </w:rPr>
              <w:t xml:space="preserve"> </w:t>
            </w:r>
            <w:r w:rsidRPr="00D41E02">
              <w:rPr>
                <w:rFonts w:cstheme="minorHAnsi"/>
                <w:spacing w:val="-1"/>
                <w:sz w:val="18"/>
                <w:szCs w:val="18"/>
              </w:rPr>
              <w:t>garbage.</w:t>
            </w:r>
          </w:p>
        </w:tc>
        <w:tc>
          <w:tcPr>
            <w:tcW w:w="1169" w:type="dxa"/>
            <w:tcBorders>
              <w:top w:val="single" w:sz="5" w:space="0" w:color="000000"/>
              <w:left w:val="single" w:sz="5" w:space="0" w:color="000000"/>
              <w:bottom w:val="single" w:sz="5" w:space="0" w:color="000000"/>
              <w:right w:val="single" w:sz="5" w:space="0" w:color="000000"/>
            </w:tcBorders>
          </w:tcPr>
          <w:p w14:paraId="02A74687"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tcPr>
          <w:p w14:paraId="664962F6"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tcPr>
          <w:p w14:paraId="286677DE"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tcPr>
          <w:p w14:paraId="7E113F2F" w14:textId="77777777" w:rsidR="00FB118A" w:rsidRPr="00D41E02" w:rsidRDefault="00FB118A" w:rsidP="00131F9E">
            <w:pPr>
              <w:jc w:val="both"/>
              <w:rPr>
                <w:rFonts w:cstheme="minorHAnsi"/>
                <w:sz w:val="18"/>
                <w:szCs w:val="18"/>
              </w:rPr>
            </w:pPr>
          </w:p>
        </w:tc>
      </w:tr>
      <w:tr w:rsidR="00FB118A" w:rsidRPr="00D41E02" w14:paraId="7C9F148A" w14:textId="77777777" w:rsidTr="008C3958">
        <w:trPr>
          <w:trHeight w:hRule="exact" w:val="554"/>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233CE979"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72D58BD0" w14:textId="77777777" w:rsidR="00FB118A" w:rsidRPr="00D41E02" w:rsidRDefault="00DA3BD7" w:rsidP="00131F9E">
            <w:pPr>
              <w:pStyle w:val="TableParagraph"/>
              <w:spacing w:line="206" w:lineRule="exact"/>
              <w:ind w:left="102"/>
              <w:jc w:val="both"/>
              <w:rPr>
                <w:rFonts w:eastAsia="Times New Roman" w:cstheme="minorHAnsi"/>
                <w:sz w:val="18"/>
                <w:szCs w:val="18"/>
              </w:rPr>
            </w:pPr>
            <w:r w:rsidRPr="00D41E02">
              <w:rPr>
                <w:rFonts w:eastAsia="Times New Roman" w:cstheme="minorHAnsi"/>
                <w:b/>
                <w:bCs/>
                <w:spacing w:val="-1"/>
                <w:sz w:val="18"/>
                <w:szCs w:val="18"/>
              </w:rPr>
              <w:t>TOTAL</w:t>
            </w:r>
            <w:r w:rsidRPr="00D41E02">
              <w:rPr>
                <w:rFonts w:eastAsia="Times New Roman" w:cstheme="minorHAnsi"/>
                <w:b/>
                <w:bCs/>
                <w:sz w:val="18"/>
                <w:szCs w:val="18"/>
              </w:rPr>
              <w:t xml:space="preserve"> </w:t>
            </w:r>
            <w:r w:rsidRPr="00D41E02">
              <w:rPr>
                <w:rFonts w:eastAsia="Times New Roman" w:cstheme="minorHAnsi"/>
                <w:b/>
                <w:bCs/>
                <w:spacing w:val="-1"/>
                <w:sz w:val="18"/>
                <w:szCs w:val="18"/>
              </w:rPr>
              <w:t>POINTS</w:t>
            </w:r>
            <w:r w:rsidRPr="00D41E02">
              <w:rPr>
                <w:rFonts w:eastAsia="Times New Roman" w:cstheme="minorHAnsi"/>
                <w:b/>
                <w:bCs/>
                <w:spacing w:val="1"/>
                <w:sz w:val="18"/>
                <w:szCs w:val="18"/>
              </w:rPr>
              <w:t xml:space="preserve"> </w:t>
            </w:r>
            <w:r w:rsidRPr="00D41E02">
              <w:rPr>
                <w:rFonts w:eastAsia="Times New Roman" w:cstheme="minorHAnsi"/>
                <w:b/>
                <w:bCs/>
                <w:sz w:val="18"/>
                <w:szCs w:val="18"/>
              </w:rPr>
              <w:t>–</w:t>
            </w:r>
            <w:r w:rsidRPr="00D41E02">
              <w:rPr>
                <w:rFonts w:eastAsia="Times New Roman" w:cstheme="minorHAnsi"/>
                <w:b/>
                <w:bCs/>
                <w:spacing w:val="1"/>
                <w:sz w:val="18"/>
                <w:szCs w:val="18"/>
              </w:rPr>
              <w:t xml:space="preserve"> </w:t>
            </w:r>
            <w:r w:rsidRPr="00D41E02">
              <w:rPr>
                <w:rFonts w:eastAsia="Times New Roman" w:cstheme="minorHAnsi"/>
                <w:b/>
                <w:bCs/>
                <w:spacing w:val="-1"/>
                <w:sz w:val="18"/>
                <w:szCs w:val="18"/>
              </w:rPr>
              <w:t>FIELD</w:t>
            </w:r>
            <w:r w:rsidRPr="00D41E02">
              <w:rPr>
                <w:rFonts w:eastAsia="Times New Roman" w:cstheme="minorHAnsi"/>
                <w:b/>
                <w:bCs/>
                <w:spacing w:val="-3"/>
                <w:sz w:val="18"/>
                <w:szCs w:val="18"/>
              </w:rPr>
              <w:t xml:space="preserve"> </w:t>
            </w:r>
            <w:r w:rsidRPr="00D41E02">
              <w:rPr>
                <w:rFonts w:eastAsia="Times New Roman" w:cstheme="minorHAnsi"/>
                <w:b/>
                <w:bCs/>
                <w:spacing w:val="-1"/>
                <w:sz w:val="18"/>
                <w:szCs w:val="18"/>
              </w:rPr>
              <w:t>MONITOR</w:t>
            </w:r>
          </w:p>
        </w:tc>
        <w:tc>
          <w:tcPr>
            <w:tcW w:w="1169" w:type="dxa"/>
            <w:tcBorders>
              <w:top w:val="single" w:sz="5" w:space="0" w:color="000000"/>
              <w:left w:val="single" w:sz="5" w:space="0" w:color="000000"/>
              <w:bottom w:val="single" w:sz="5" w:space="0" w:color="000000"/>
              <w:right w:val="single" w:sz="5" w:space="0" w:color="000000"/>
            </w:tcBorders>
            <w:shd w:val="clear" w:color="auto" w:fill="C0C0C0"/>
          </w:tcPr>
          <w:p w14:paraId="0561A7FF"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shd w:val="clear" w:color="auto" w:fill="C0C0C0"/>
          </w:tcPr>
          <w:p w14:paraId="0E7697D0"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shd w:val="clear" w:color="auto" w:fill="C0C0C0"/>
          </w:tcPr>
          <w:p w14:paraId="76AAC68C"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C0C0C0"/>
          </w:tcPr>
          <w:p w14:paraId="108FEDB6" w14:textId="77777777" w:rsidR="00FB118A" w:rsidRPr="00D41E02" w:rsidRDefault="00FB118A" w:rsidP="00131F9E">
            <w:pPr>
              <w:jc w:val="both"/>
              <w:rPr>
                <w:rFonts w:cstheme="minorHAnsi"/>
                <w:sz w:val="18"/>
                <w:szCs w:val="18"/>
              </w:rPr>
            </w:pPr>
          </w:p>
        </w:tc>
      </w:tr>
      <w:tr w:rsidR="00FB118A" w:rsidRPr="00D41E02" w14:paraId="73F2033E" w14:textId="77777777" w:rsidTr="008C3958">
        <w:trPr>
          <w:trHeight w:hRule="exact" w:val="557"/>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7DE3DF86"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2A031F60" w14:textId="77777777" w:rsidR="00FB118A" w:rsidRPr="00D41E02" w:rsidRDefault="00DA3BD7" w:rsidP="00131F9E">
            <w:pPr>
              <w:pStyle w:val="TableParagraph"/>
              <w:spacing w:line="206" w:lineRule="exact"/>
              <w:ind w:left="102"/>
              <w:jc w:val="both"/>
              <w:rPr>
                <w:rFonts w:eastAsia="Times New Roman" w:cstheme="minorHAnsi"/>
                <w:sz w:val="18"/>
                <w:szCs w:val="18"/>
              </w:rPr>
            </w:pPr>
            <w:r w:rsidRPr="00D41E02">
              <w:rPr>
                <w:rFonts w:eastAsia="Times New Roman" w:cstheme="minorHAnsi"/>
                <w:b/>
                <w:bCs/>
                <w:spacing w:val="-1"/>
                <w:sz w:val="18"/>
                <w:szCs w:val="18"/>
              </w:rPr>
              <w:t>TOTAL</w:t>
            </w:r>
            <w:r w:rsidRPr="00D41E02">
              <w:rPr>
                <w:rFonts w:eastAsia="Times New Roman" w:cstheme="minorHAnsi"/>
                <w:b/>
                <w:bCs/>
                <w:sz w:val="18"/>
                <w:szCs w:val="18"/>
              </w:rPr>
              <w:t xml:space="preserve"> </w:t>
            </w:r>
            <w:r w:rsidRPr="00D41E02">
              <w:rPr>
                <w:rFonts w:eastAsia="Times New Roman" w:cstheme="minorHAnsi"/>
                <w:b/>
                <w:bCs/>
                <w:spacing w:val="-1"/>
                <w:sz w:val="18"/>
                <w:szCs w:val="18"/>
              </w:rPr>
              <w:t>POINTS</w:t>
            </w:r>
            <w:r w:rsidRPr="00D41E02">
              <w:rPr>
                <w:rFonts w:eastAsia="Times New Roman" w:cstheme="minorHAnsi"/>
                <w:b/>
                <w:bCs/>
                <w:spacing w:val="1"/>
                <w:sz w:val="18"/>
                <w:szCs w:val="18"/>
              </w:rPr>
              <w:t xml:space="preserve"> </w:t>
            </w:r>
            <w:r w:rsidRPr="00D41E02">
              <w:rPr>
                <w:rFonts w:eastAsia="Times New Roman" w:cstheme="minorHAnsi"/>
                <w:b/>
                <w:bCs/>
                <w:sz w:val="18"/>
                <w:szCs w:val="18"/>
              </w:rPr>
              <w:t>–</w:t>
            </w:r>
            <w:r w:rsidRPr="00D41E02">
              <w:rPr>
                <w:rFonts w:eastAsia="Times New Roman" w:cstheme="minorHAnsi"/>
                <w:b/>
                <w:bCs/>
                <w:spacing w:val="1"/>
                <w:sz w:val="18"/>
                <w:szCs w:val="18"/>
              </w:rPr>
              <w:t xml:space="preserve"> </w:t>
            </w:r>
            <w:r w:rsidRPr="00D41E02">
              <w:rPr>
                <w:rFonts w:eastAsia="Times New Roman" w:cstheme="minorHAnsi"/>
                <w:b/>
                <w:bCs/>
                <w:spacing w:val="-1"/>
                <w:sz w:val="18"/>
                <w:szCs w:val="18"/>
              </w:rPr>
              <w:t>REFEREE</w:t>
            </w:r>
            <w:r w:rsidRPr="00D41E02">
              <w:rPr>
                <w:rFonts w:eastAsia="Times New Roman" w:cstheme="minorHAnsi"/>
                <w:b/>
                <w:bCs/>
                <w:sz w:val="18"/>
                <w:szCs w:val="18"/>
              </w:rPr>
              <w:t xml:space="preserve"> </w:t>
            </w:r>
            <w:r w:rsidRPr="00D41E02">
              <w:rPr>
                <w:rFonts w:eastAsia="Times New Roman" w:cstheme="minorHAnsi"/>
                <w:b/>
                <w:bCs/>
                <w:spacing w:val="-1"/>
                <w:sz w:val="18"/>
                <w:szCs w:val="18"/>
              </w:rPr>
              <w:t>CARD</w:t>
            </w:r>
          </w:p>
        </w:tc>
        <w:tc>
          <w:tcPr>
            <w:tcW w:w="1169" w:type="dxa"/>
            <w:tcBorders>
              <w:top w:val="single" w:sz="5" w:space="0" w:color="000000"/>
              <w:left w:val="single" w:sz="5" w:space="0" w:color="000000"/>
              <w:bottom w:val="single" w:sz="5" w:space="0" w:color="000000"/>
              <w:right w:val="single" w:sz="5" w:space="0" w:color="000000"/>
            </w:tcBorders>
            <w:shd w:val="clear" w:color="auto" w:fill="C0C0C0"/>
          </w:tcPr>
          <w:p w14:paraId="54D77DEA" w14:textId="77777777" w:rsidR="00FB118A" w:rsidRPr="00D41E02" w:rsidRDefault="00FB118A" w:rsidP="00131F9E">
            <w:pPr>
              <w:jc w:val="both"/>
              <w:rPr>
                <w:rFonts w:cstheme="minorHAnsi"/>
                <w:sz w:val="18"/>
                <w:szCs w:val="18"/>
              </w:rPr>
            </w:pPr>
          </w:p>
        </w:tc>
        <w:tc>
          <w:tcPr>
            <w:tcW w:w="991" w:type="dxa"/>
            <w:tcBorders>
              <w:top w:val="single" w:sz="5" w:space="0" w:color="000000"/>
              <w:left w:val="single" w:sz="5" w:space="0" w:color="000000"/>
              <w:bottom w:val="single" w:sz="5" w:space="0" w:color="000000"/>
              <w:right w:val="single" w:sz="5" w:space="0" w:color="000000"/>
            </w:tcBorders>
            <w:shd w:val="clear" w:color="auto" w:fill="C0C0C0"/>
          </w:tcPr>
          <w:p w14:paraId="6A066441" w14:textId="77777777" w:rsidR="00FB118A" w:rsidRPr="00D41E02" w:rsidRDefault="00FB118A" w:rsidP="00131F9E">
            <w:pPr>
              <w:jc w:val="both"/>
              <w:rPr>
                <w:rFonts w:cstheme="minorHAnsi"/>
                <w:sz w:val="18"/>
                <w:szCs w:val="18"/>
              </w:rPr>
            </w:pPr>
          </w:p>
        </w:tc>
        <w:tc>
          <w:tcPr>
            <w:tcW w:w="1080" w:type="dxa"/>
            <w:tcBorders>
              <w:top w:val="single" w:sz="5" w:space="0" w:color="000000"/>
              <w:left w:val="single" w:sz="5" w:space="0" w:color="000000"/>
              <w:bottom w:val="single" w:sz="5" w:space="0" w:color="000000"/>
              <w:right w:val="single" w:sz="5" w:space="0" w:color="000000"/>
            </w:tcBorders>
            <w:shd w:val="clear" w:color="auto" w:fill="C0C0C0"/>
          </w:tcPr>
          <w:p w14:paraId="1241012F" w14:textId="77777777" w:rsidR="00FB118A" w:rsidRPr="00D41E02" w:rsidRDefault="00FB118A" w:rsidP="00131F9E">
            <w:pPr>
              <w:jc w:val="both"/>
              <w:rPr>
                <w:rFonts w:cstheme="minorHAnsi"/>
                <w:sz w:val="18"/>
                <w:szCs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C0C0C0"/>
          </w:tcPr>
          <w:p w14:paraId="62D72D4E" w14:textId="77777777" w:rsidR="00FB118A" w:rsidRPr="00D41E02" w:rsidRDefault="00FB118A" w:rsidP="00131F9E">
            <w:pPr>
              <w:jc w:val="both"/>
              <w:rPr>
                <w:rFonts w:cstheme="minorHAnsi"/>
                <w:sz w:val="18"/>
                <w:szCs w:val="18"/>
              </w:rPr>
            </w:pPr>
          </w:p>
        </w:tc>
      </w:tr>
      <w:tr w:rsidR="00FB118A" w:rsidRPr="00D41E02" w14:paraId="4AAABDE4" w14:textId="77777777" w:rsidTr="008C3958">
        <w:trPr>
          <w:trHeight w:hRule="exact" w:val="545"/>
        </w:trPr>
        <w:tc>
          <w:tcPr>
            <w:tcW w:w="986" w:type="dxa"/>
            <w:tcBorders>
              <w:top w:val="single" w:sz="5" w:space="0" w:color="000000"/>
              <w:left w:val="single" w:sz="5" w:space="0" w:color="000000"/>
              <w:bottom w:val="single" w:sz="5" w:space="0" w:color="000000"/>
              <w:right w:val="single" w:sz="5" w:space="0" w:color="000000"/>
            </w:tcBorders>
          </w:tcPr>
          <w:p w14:paraId="26734FAC"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tcPr>
          <w:p w14:paraId="30C42D90" w14:textId="77777777" w:rsidR="00FB118A" w:rsidRPr="00D41E02" w:rsidRDefault="00DA3BD7" w:rsidP="008C3958">
            <w:pPr>
              <w:pStyle w:val="TableParagraph"/>
              <w:ind w:left="102"/>
              <w:jc w:val="both"/>
              <w:rPr>
                <w:rFonts w:eastAsia="Times New Roman" w:cstheme="minorHAnsi"/>
                <w:sz w:val="18"/>
                <w:szCs w:val="18"/>
              </w:rPr>
            </w:pPr>
            <w:r w:rsidRPr="00D41E02">
              <w:rPr>
                <w:rFonts w:eastAsia="Times New Roman" w:cstheme="minorHAnsi"/>
                <w:b/>
                <w:bCs/>
                <w:sz w:val="18"/>
                <w:szCs w:val="18"/>
              </w:rPr>
              <w:t>+6</w:t>
            </w:r>
            <w:r w:rsidRPr="00D41E02">
              <w:rPr>
                <w:rFonts w:eastAsia="Times New Roman" w:cstheme="minorHAnsi"/>
                <w:b/>
                <w:bCs/>
                <w:spacing w:val="1"/>
                <w:sz w:val="18"/>
                <w:szCs w:val="18"/>
              </w:rPr>
              <w:t xml:space="preserve"> </w:t>
            </w:r>
            <w:r w:rsidRPr="00D41E02">
              <w:rPr>
                <w:rFonts w:eastAsia="Times New Roman" w:cstheme="minorHAnsi"/>
                <w:b/>
                <w:bCs/>
                <w:spacing w:val="-1"/>
                <w:sz w:val="18"/>
                <w:szCs w:val="18"/>
              </w:rPr>
              <w:t>points</w:t>
            </w:r>
            <w:r w:rsidRPr="00D41E02">
              <w:rPr>
                <w:rFonts w:eastAsia="Times New Roman" w:cstheme="minorHAnsi"/>
                <w:b/>
                <w:bCs/>
                <w:sz w:val="18"/>
                <w:szCs w:val="18"/>
              </w:rPr>
              <w:t xml:space="preserve"> if </w:t>
            </w:r>
            <w:r w:rsidRPr="00D41E02">
              <w:rPr>
                <w:rFonts w:eastAsia="Times New Roman" w:cstheme="minorHAnsi"/>
                <w:b/>
                <w:bCs/>
                <w:spacing w:val="-1"/>
                <w:sz w:val="18"/>
                <w:szCs w:val="18"/>
              </w:rPr>
              <w:t>Referee’s</w:t>
            </w:r>
            <w:r w:rsidRPr="00D41E02">
              <w:rPr>
                <w:rFonts w:eastAsia="Times New Roman" w:cstheme="minorHAnsi"/>
                <w:b/>
                <w:bCs/>
                <w:sz w:val="18"/>
                <w:szCs w:val="18"/>
              </w:rPr>
              <w:t xml:space="preserve"> card</w:t>
            </w:r>
            <w:r w:rsidRPr="00D41E02">
              <w:rPr>
                <w:rFonts w:eastAsia="Times New Roman" w:cstheme="minorHAnsi"/>
                <w:b/>
                <w:bCs/>
                <w:spacing w:val="-2"/>
                <w:sz w:val="18"/>
                <w:szCs w:val="18"/>
              </w:rPr>
              <w:t xml:space="preserve"> </w:t>
            </w:r>
            <w:r w:rsidRPr="00D41E02">
              <w:rPr>
                <w:rFonts w:eastAsia="Times New Roman" w:cstheme="minorHAnsi"/>
                <w:b/>
                <w:bCs/>
                <w:sz w:val="18"/>
                <w:szCs w:val="18"/>
              </w:rPr>
              <w:t xml:space="preserve">shows </w:t>
            </w:r>
            <w:r w:rsidRPr="00D41E02">
              <w:rPr>
                <w:rFonts w:eastAsia="Times New Roman" w:cstheme="minorHAnsi"/>
                <w:b/>
                <w:bCs/>
                <w:spacing w:val="-1"/>
                <w:sz w:val="18"/>
                <w:szCs w:val="18"/>
              </w:rPr>
              <w:t xml:space="preserve">no </w:t>
            </w:r>
            <w:r w:rsidR="008C3958" w:rsidRPr="00D41E02">
              <w:rPr>
                <w:rFonts w:eastAsia="Times New Roman" w:cstheme="minorHAnsi"/>
                <w:b/>
                <w:bCs/>
                <w:spacing w:val="-1"/>
                <w:sz w:val="18"/>
                <w:szCs w:val="18"/>
              </w:rPr>
              <w:t>Send-Offs or</w:t>
            </w:r>
            <w:r w:rsidRPr="00D41E02">
              <w:rPr>
                <w:rFonts w:eastAsia="Times New Roman" w:cstheme="minorHAnsi"/>
                <w:b/>
                <w:bCs/>
                <w:sz w:val="18"/>
                <w:szCs w:val="18"/>
              </w:rPr>
              <w:t xml:space="preserve"> </w:t>
            </w:r>
            <w:r w:rsidRPr="00D41E02">
              <w:rPr>
                <w:rFonts w:eastAsia="Times New Roman" w:cstheme="minorHAnsi"/>
                <w:b/>
                <w:bCs/>
                <w:spacing w:val="-1"/>
                <w:sz w:val="18"/>
                <w:szCs w:val="18"/>
              </w:rPr>
              <w:t>ejections</w:t>
            </w:r>
            <w:r w:rsidRPr="00D41E02">
              <w:rPr>
                <w:rFonts w:eastAsia="Times New Roman" w:cstheme="minorHAnsi"/>
                <w:b/>
                <w:bCs/>
                <w:spacing w:val="37"/>
                <w:sz w:val="18"/>
                <w:szCs w:val="18"/>
              </w:rPr>
              <w:t xml:space="preserve"> </w:t>
            </w:r>
            <w:r w:rsidRPr="00D41E02">
              <w:rPr>
                <w:rFonts w:eastAsia="Times New Roman" w:cstheme="minorHAnsi"/>
                <w:b/>
                <w:bCs/>
                <w:sz w:val="18"/>
                <w:szCs w:val="18"/>
              </w:rPr>
              <w:t>Otherwise</w:t>
            </w:r>
            <w:r w:rsidRPr="00D41E02">
              <w:rPr>
                <w:rFonts w:eastAsia="Times New Roman" w:cstheme="minorHAnsi"/>
                <w:b/>
                <w:bCs/>
                <w:spacing w:val="-1"/>
                <w:sz w:val="18"/>
                <w:szCs w:val="18"/>
              </w:rPr>
              <w:t xml:space="preserve"> </w:t>
            </w:r>
            <w:r w:rsidRPr="00D41E02">
              <w:rPr>
                <w:rFonts w:eastAsia="Times New Roman" w:cstheme="minorHAnsi"/>
                <w:b/>
                <w:bCs/>
                <w:sz w:val="18"/>
                <w:szCs w:val="18"/>
              </w:rPr>
              <w:t>=</w:t>
            </w:r>
            <w:r w:rsidRPr="00D41E02">
              <w:rPr>
                <w:rFonts w:eastAsia="Times New Roman" w:cstheme="minorHAnsi"/>
                <w:b/>
                <w:bCs/>
                <w:spacing w:val="-2"/>
                <w:sz w:val="18"/>
                <w:szCs w:val="18"/>
              </w:rPr>
              <w:t xml:space="preserve"> </w:t>
            </w:r>
            <w:r w:rsidRPr="00D41E02">
              <w:rPr>
                <w:rFonts w:eastAsia="Times New Roman" w:cstheme="minorHAnsi"/>
                <w:b/>
                <w:bCs/>
                <w:sz w:val="18"/>
                <w:szCs w:val="18"/>
              </w:rPr>
              <w:t>0</w:t>
            </w:r>
            <w:r w:rsidRPr="00D41E02">
              <w:rPr>
                <w:rFonts w:eastAsia="Times New Roman" w:cstheme="minorHAnsi"/>
                <w:b/>
                <w:bCs/>
                <w:spacing w:val="1"/>
                <w:sz w:val="18"/>
                <w:szCs w:val="18"/>
              </w:rPr>
              <w:t xml:space="preserve"> </w:t>
            </w:r>
            <w:r w:rsidRPr="00D41E02">
              <w:rPr>
                <w:rFonts w:eastAsia="Times New Roman" w:cstheme="minorHAnsi"/>
                <w:b/>
                <w:bCs/>
                <w:spacing w:val="-1"/>
                <w:sz w:val="18"/>
                <w:szCs w:val="18"/>
              </w:rPr>
              <w:t>points</w:t>
            </w:r>
          </w:p>
        </w:tc>
        <w:tc>
          <w:tcPr>
            <w:tcW w:w="1169" w:type="dxa"/>
            <w:tcBorders>
              <w:top w:val="single" w:sz="5" w:space="0" w:color="000000"/>
              <w:left w:val="single" w:sz="5" w:space="0" w:color="000000"/>
              <w:bottom w:val="single" w:sz="5" w:space="0" w:color="000000"/>
              <w:right w:val="nil"/>
            </w:tcBorders>
          </w:tcPr>
          <w:p w14:paraId="7114AA00" w14:textId="77777777" w:rsidR="00FB118A" w:rsidRPr="00D41E02" w:rsidRDefault="00FB118A" w:rsidP="00131F9E">
            <w:pPr>
              <w:jc w:val="both"/>
              <w:rPr>
                <w:rFonts w:cstheme="minorHAnsi"/>
                <w:sz w:val="18"/>
                <w:szCs w:val="18"/>
              </w:rPr>
            </w:pPr>
          </w:p>
        </w:tc>
        <w:tc>
          <w:tcPr>
            <w:tcW w:w="991" w:type="dxa"/>
            <w:tcBorders>
              <w:top w:val="single" w:sz="5" w:space="0" w:color="000000"/>
              <w:left w:val="nil"/>
              <w:bottom w:val="single" w:sz="5" w:space="0" w:color="000000"/>
              <w:right w:val="nil"/>
            </w:tcBorders>
          </w:tcPr>
          <w:p w14:paraId="40CAC726" w14:textId="77777777" w:rsidR="00FB118A" w:rsidRPr="00D41E02" w:rsidRDefault="00FB118A" w:rsidP="00131F9E">
            <w:pPr>
              <w:jc w:val="both"/>
              <w:rPr>
                <w:rFonts w:cstheme="minorHAnsi"/>
                <w:sz w:val="18"/>
                <w:szCs w:val="18"/>
              </w:rPr>
            </w:pPr>
          </w:p>
        </w:tc>
        <w:tc>
          <w:tcPr>
            <w:tcW w:w="1080" w:type="dxa"/>
            <w:tcBorders>
              <w:top w:val="single" w:sz="5" w:space="0" w:color="000000"/>
              <w:left w:val="nil"/>
              <w:bottom w:val="single" w:sz="5" w:space="0" w:color="000000"/>
              <w:right w:val="nil"/>
            </w:tcBorders>
          </w:tcPr>
          <w:p w14:paraId="3E46CE1A" w14:textId="77777777" w:rsidR="00FB118A" w:rsidRPr="00D41E02" w:rsidRDefault="00FB118A" w:rsidP="00131F9E">
            <w:pPr>
              <w:jc w:val="both"/>
              <w:rPr>
                <w:rFonts w:cstheme="minorHAnsi"/>
                <w:sz w:val="18"/>
                <w:szCs w:val="18"/>
              </w:rPr>
            </w:pPr>
          </w:p>
        </w:tc>
        <w:tc>
          <w:tcPr>
            <w:tcW w:w="1260" w:type="dxa"/>
            <w:tcBorders>
              <w:top w:val="single" w:sz="5" w:space="0" w:color="000000"/>
              <w:left w:val="nil"/>
              <w:bottom w:val="single" w:sz="5" w:space="0" w:color="000000"/>
              <w:right w:val="single" w:sz="5" w:space="0" w:color="000000"/>
            </w:tcBorders>
          </w:tcPr>
          <w:p w14:paraId="3D5D985B" w14:textId="77777777" w:rsidR="00FB118A" w:rsidRPr="00D41E02" w:rsidRDefault="00FB118A" w:rsidP="00131F9E">
            <w:pPr>
              <w:jc w:val="both"/>
              <w:rPr>
                <w:rFonts w:cstheme="minorHAnsi"/>
                <w:sz w:val="18"/>
                <w:szCs w:val="18"/>
              </w:rPr>
            </w:pPr>
          </w:p>
        </w:tc>
      </w:tr>
      <w:tr w:rsidR="00FB118A" w:rsidRPr="00D41E02" w14:paraId="2022CCCA" w14:textId="77777777" w:rsidTr="008C3958">
        <w:trPr>
          <w:trHeight w:hRule="exact" w:val="646"/>
        </w:trPr>
        <w:tc>
          <w:tcPr>
            <w:tcW w:w="986" w:type="dxa"/>
            <w:tcBorders>
              <w:top w:val="single" w:sz="5" w:space="0" w:color="000000"/>
              <w:left w:val="single" w:sz="5" w:space="0" w:color="000000"/>
              <w:bottom w:val="single" w:sz="5" w:space="0" w:color="000000"/>
              <w:right w:val="single" w:sz="5" w:space="0" w:color="000000"/>
            </w:tcBorders>
            <w:shd w:val="clear" w:color="auto" w:fill="C0C0C0"/>
          </w:tcPr>
          <w:p w14:paraId="13439DB6" w14:textId="77777777" w:rsidR="00FB118A" w:rsidRPr="0046716F" w:rsidRDefault="00FB118A" w:rsidP="00131F9E">
            <w:pPr>
              <w:jc w:val="both"/>
              <w:rPr>
                <w:rFonts w:cstheme="minorHAnsi"/>
                <w:sz w:val="24"/>
              </w:rPr>
            </w:pPr>
          </w:p>
        </w:tc>
        <w:tc>
          <w:tcPr>
            <w:tcW w:w="4860" w:type="dxa"/>
            <w:tcBorders>
              <w:top w:val="single" w:sz="5" w:space="0" w:color="000000"/>
              <w:left w:val="single" w:sz="5" w:space="0" w:color="000000"/>
              <w:bottom w:val="single" w:sz="5" w:space="0" w:color="000000"/>
              <w:right w:val="single" w:sz="5" w:space="0" w:color="000000"/>
            </w:tcBorders>
            <w:shd w:val="clear" w:color="auto" w:fill="C0C0C0"/>
          </w:tcPr>
          <w:p w14:paraId="24060657" w14:textId="77777777" w:rsidR="00FB118A" w:rsidRPr="00D41E02" w:rsidRDefault="00DA3BD7" w:rsidP="00131F9E">
            <w:pPr>
              <w:pStyle w:val="TableParagraph"/>
              <w:spacing w:line="206" w:lineRule="exact"/>
              <w:ind w:left="102"/>
              <w:jc w:val="both"/>
              <w:rPr>
                <w:rFonts w:eastAsia="Times New Roman" w:cstheme="minorHAnsi"/>
                <w:sz w:val="18"/>
                <w:szCs w:val="18"/>
              </w:rPr>
            </w:pPr>
            <w:r w:rsidRPr="00D41E02">
              <w:rPr>
                <w:rFonts w:cstheme="minorHAnsi"/>
                <w:b/>
                <w:spacing w:val="-1"/>
                <w:sz w:val="18"/>
                <w:szCs w:val="18"/>
              </w:rPr>
              <w:t>TOTAL</w:t>
            </w:r>
            <w:r w:rsidRPr="00D41E02">
              <w:rPr>
                <w:rFonts w:cstheme="minorHAnsi"/>
                <w:b/>
                <w:sz w:val="18"/>
                <w:szCs w:val="18"/>
              </w:rPr>
              <w:t xml:space="preserve"> </w:t>
            </w:r>
            <w:r w:rsidRPr="00D41E02">
              <w:rPr>
                <w:rFonts w:cstheme="minorHAnsi"/>
                <w:b/>
                <w:spacing w:val="-1"/>
                <w:sz w:val="18"/>
                <w:szCs w:val="18"/>
              </w:rPr>
              <w:t>SPORTSMANSHIP</w:t>
            </w:r>
            <w:r w:rsidRPr="00D41E02">
              <w:rPr>
                <w:rFonts w:cstheme="minorHAnsi"/>
                <w:b/>
                <w:sz w:val="18"/>
                <w:szCs w:val="18"/>
              </w:rPr>
              <w:t xml:space="preserve"> </w:t>
            </w:r>
            <w:r w:rsidRPr="00D41E02">
              <w:rPr>
                <w:rFonts w:cstheme="minorHAnsi"/>
                <w:b/>
                <w:spacing w:val="-1"/>
                <w:sz w:val="18"/>
                <w:szCs w:val="18"/>
              </w:rPr>
              <w:t>POINTS:</w:t>
            </w:r>
          </w:p>
        </w:tc>
        <w:tc>
          <w:tcPr>
            <w:tcW w:w="1169" w:type="dxa"/>
            <w:tcBorders>
              <w:top w:val="single" w:sz="5" w:space="0" w:color="000000"/>
              <w:left w:val="single" w:sz="5" w:space="0" w:color="000000"/>
              <w:bottom w:val="single" w:sz="5" w:space="0" w:color="000000"/>
              <w:right w:val="nil"/>
            </w:tcBorders>
            <w:shd w:val="clear" w:color="auto" w:fill="C0C0C0"/>
          </w:tcPr>
          <w:p w14:paraId="162E0C6D" w14:textId="77777777" w:rsidR="00FB118A" w:rsidRPr="00D41E02" w:rsidRDefault="00FB118A" w:rsidP="00131F9E">
            <w:pPr>
              <w:jc w:val="both"/>
              <w:rPr>
                <w:rFonts w:cstheme="minorHAnsi"/>
                <w:sz w:val="18"/>
                <w:szCs w:val="18"/>
              </w:rPr>
            </w:pPr>
          </w:p>
        </w:tc>
        <w:tc>
          <w:tcPr>
            <w:tcW w:w="991" w:type="dxa"/>
            <w:tcBorders>
              <w:top w:val="single" w:sz="5" w:space="0" w:color="000000"/>
              <w:left w:val="nil"/>
              <w:bottom w:val="single" w:sz="5" w:space="0" w:color="000000"/>
              <w:right w:val="nil"/>
            </w:tcBorders>
            <w:shd w:val="clear" w:color="auto" w:fill="C0C0C0"/>
          </w:tcPr>
          <w:p w14:paraId="7F9F7CBF" w14:textId="77777777" w:rsidR="00FB118A" w:rsidRPr="00D41E02" w:rsidRDefault="00FB118A" w:rsidP="00131F9E">
            <w:pPr>
              <w:jc w:val="both"/>
              <w:rPr>
                <w:rFonts w:cstheme="minorHAnsi"/>
                <w:sz w:val="18"/>
                <w:szCs w:val="18"/>
              </w:rPr>
            </w:pPr>
          </w:p>
        </w:tc>
        <w:tc>
          <w:tcPr>
            <w:tcW w:w="1080" w:type="dxa"/>
            <w:tcBorders>
              <w:top w:val="single" w:sz="5" w:space="0" w:color="000000"/>
              <w:left w:val="nil"/>
              <w:bottom w:val="single" w:sz="5" w:space="0" w:color="000000"/>
              <w:right w:val="nil"/>
            </w:tcBorders>
            <w:shd w:val="clear" w:color="auto" w:fill="C0C0C0"/>
          </w:tcPr>
          <w:p w14:paraId="2481B2B6" w14:textId="77777777" w:rsidR="00FB118A" w:rsidRPr="00D41E02" w:rsidRDefault="00FB118A" w:rsidP="00131F9E">
            <w:pPr>
              <w:jc w:val="both"/>
              <w:rPr>
                <w:rFonts w:cstheme="minorHAnsi"/>
                <w:sz w:val="18"/>
                <w:szCs w:val="18"/>
              </w:rPr>
            </w:pPr>
          </w:p>
        </w:tc>
        <w:tc>
          <w:tcPr>
            <w:tcW w:w="1260" w:type="dxa"/>
            <w:tcBorders>
              <w:top w:val="single" w:sz="5" w:space="0" w:color="000000"/>
              <w:left w:val="nil"/>
              <w:bottom w:val="single" w:sz="5" w:space="0" w:color="000000"/>
              <w:right w:val="single" w:sz="5" w:space="0" w:color="000000"/>
            </w:tcBorders>
            <w:shd w:val="clear" w:color="auto" w:fill="C0C0C0"/>
          </w:tcPr>
          <w:p w14:paraId="1EB1A565" w14:textId="77777777" w:rsidR="00FB118A" w:rsidRPr="00D41E02" w:rsidRDefault="00FB118A" w:rsidP="00131F9E">
            <w:pPr>
              <w:jc w:val="both"/>
              <w:rPr>
                <w:rFonts w:cstheme="minorHAnsi"/>
                <w:sz w:val="18"/>
                <w:szCs w:val="18"/>
              </w:rPr>
            </w:pPr>
          </w:p>
        </w:tc>
      </w:tr>
      <w:tr w:rsidR="00FB118A" w:rsidRPr="00D41E02" w14:paraId="7CE3B26F" w14:textId="77777777" w:rsidTr="00D41E02">
        <w:trPr>
          <w:trHeight w:hRule="exact" w:val="717"/>
        </w:trPr>
        <w:tc>
          <w:tcPr>
            <w:tcW w:w="10346" w:type="dxa"/>
            <w:gridSpan w:val="6"/>
            <w:tcBorders>
              <w:top w:val="single" w:sz="5" w:space="0" w:color="000000"/>
              <w:left w:val="single" w:sz="5" w:space="0" w:color="000000"/>
              <w:bottom w:val="single" w:sz="5" w:space="0" w:color="000000"/>
              <w:right w:val="single" w:sz="5" w:space="0" w:color="000000"/>
            </w:tcBorders>
          </w:tcPr>
          <w:p w14:paraId="72172497" w14:textId="77777777" w:rsidR="00FB118A" w:rsidRPr="00D41E02" w:rsidRDefault="00DA3BD7" w:rsidP="00131F9E">
            <w:pPr>
              <w:pStyle w:val="TableParagraph"/>
              <w:spacing w:line="206" w:lineRule="exact"/>
              <w:ind w:left="1088"/>
              <w:jc w:val="both"/>
              <w:rPr>
                <w:rFonts w:eastAsia="Times New Roman" w:cstheme="minorHAnsi"/>
                <w:sz w:val="18"/>
                <w:szCs w:val="18"/>
              </w:rPr>
            </w:pPr>
            <w:r w:rsidRPr="00D41E02">
              <w:rPr>
                <w:rFonts w:cstheme="minorHAnsi"/>
                <w:b/>
                <w:spacing w:val="-1"/>
                <w:sz w:val="18"/>
                <w:szCs w:val="18"/>
              </w:rPr>
              <w:t>Additional</w:t>
            </w:r>
            <w:r w:rsidRPr="00D41E02">
              <w:rPr>
                <w:rFonts w:cstheme="minorHAnsi"/>
                <w:b/>
                <w:sz w:val="18"/>
                <w:szCs w:val="18"/>
              </w:rPr>
              <w:t xml:space="preserve"> </w:t>
            </w:r>
            <w:r w:rsidRPr="00D41E02">
              <w:rPr>
                <w:rFonts w:cstheme="minorHAnsi"/>
                <w:b/>
                <w:spacing w:val="-1"/>
                <w:sz w:val="18"/>
                <w:szCs w:val="18"/>
              </w:rPr>
              <w:t>Comments:</w:t>
            </w:r>
          </w:p>
        </w:tc>
      </w:tr>
    </w:tbl>
    <w:p w14:paraId="464136A6" w14:textId="77777777" w:rsidR="00FB118A" w:rsidRPr="0046716F" w:rsidRDefault="00FB118A" w:rsidP="00131F9E">
      <w:pPr>
        <w:spacing w:line="206" w:lineRule="exact"/>
        <w:jc w:val="both"/>
        <w:rPr>
          <w:rFonts w:eastAsia="Times New Roman" w:cstheme="minorHAnsi"/>
          <w:sz w:val="20"/>
          <w:szCs w:val="18"/>
        </w:rPr>
        <w:sectPr w:rsidR="00FB118A" w:rsidRPr="0046716F">
          <w:pgSz w:w="12240" w:h="15840"/>
          <w:pgMar w:top="1320" w:right="920" w:bottom="1160" w:left="740" w:header="0" w:footer="949" w:gutter="0"/>
          <w:cols w:space="720"/>
        </w:sectPr>
      </w:pPr>
    </w:p>
    <w:p w14:paraId="4EDA4E8D" w14:textId="77777777" w:rsidR="00FB118A" w:rsidRPr="0046716F" w:rsidRDefault="00FB118A" w:rsidP="00131F9E">
      <w:pPr>
        <w:spacing w:before="8"/>
        <w:jc w:val="both"/>
        <w:rPr>
          <w:rFonts w:eastAsia="Arial" w:cstheme="minorHAnsi"/>
          <w:sz w:val="11"/>
          <w:szCs w:val="10"/>
        </w:rPr>
      </w:pPr>
    </w:p>
    <w:p w14:paraId="280465AB" w14:textId="77777777" w:rsidR="00FB118A" w:rsidRPr="0046716F" w:rsidRDefault="00DA3BD7" w:rsidP="00B6294F">
      <w:pPr>
        <w:pStyle w:val="Heading2"/>
        <w:rPr>
          <w:rFonts w:asciiTheme="minorHAnsi" w:hAnsiTheme="minorHAnsi" w:cstheme="minorHAnsi"/>
          <w:sz w:val="21"/>
        </w:rPr>
      </w:pPr>
      <w:r w:rsidRPr="0046716F">
        <w:rPr>
          <w:rFonts w:asciiTheme="minorHAnsi" w:hAnsiTheme="minorHAnsi" w:cstheme="minorHAnsi"/>
          <w:spacing w:val="-1"/>
          <w:sz w:val="21"/>
        </w:rPr>
        <w:t>Appendix</w:t>
      </w:r>
      <w:r w:rsidRPr="0046716F">
        <w:rPr>
          <w:rFonts w:asciiTheme="minorHAnsi" w:hAnsiTheme="minorHAnsi" w:cstheme="minorHAnsi"/>
          <w:spacing w:val="-7"/>
          <w:sz w:val="21"/>
        </w:rPr>
        <w:t xml:space="preserve"> </w:t>
      </w:r>
      <w:r w:rsidRPr="0046716F">
        <w:rPr>
          <w:rFonts w:asciiTheme="minorHAnsi" w:hAnsiTheme="minorHAnsi" w:cstheme="minorHAnsi"/>
          <w:sz w:val="21"/>
        </w:rPr>
        <w:t>1</w:t>
      </w:r>
      <w:r w:rsidRPr="0046716F">
        <w:rPr>
          <w:rFonts w:asciiTheme="minorHAnsi" w:hAnsiTheme="minorHAnsi" w:cstheme="minorHAnsi"/>
          <w:spacing w:val="-5"/>
          <w:sz w:val="21"/>
        </w:rPr>
        <w:t xml:space="preserve"> </w:t>
      </w:r>
      <w:r w:rsidRPr="0046716F">
        <w:rPr>
          <w:rFonts w:asciiTheme="minorHAnsi" w:hAnsiTheme="minorHAnsi" w:cstheme="minorHAnsi"/>
          <w:sz w:val="21"/>
        </w:rPr>
        <w:t>–</w:t>
      </w:r>
      <w:r w:rsidRPr="0046716F">
        <w:rPr>
          <w:rFonts w:asciiTheme="minorHAnsi" w:hAnsiTheme="minorHAnsi" w:cstheme="minorHAnsi"/>
          <w:spacing w:val="-4"/>
          <w:sz w:val="21"/>
        </w:rPr>
        <w:t xml:space="preserve"> </w:t>
      </w:r>
      <w:r w:rsidRPr="0046716F">
        <w:rPr>
          <w:rFonts w:asciiTheme="minorHAnsi" w:hAnsiTheme="minorHAnsi" w:cstheme="minorHAnsi"/>
          <w:spacing w:val="-2"/>
          <w:sz w:val="21"/>
        </w:rPr>
        <w:t>AYSO</w:t>
      </w:r>
      <w:r w:rsidRPr="0046716F">
        <w:rPr>
          <w:rFonts w:asciiTheme="minorHAnsi" w:hAnsiTheme="minorHAnsi" w:cstheme="minorHAnsi"/>
          <w:spacing w:val="-6"/>
          <w:sz w:val="21"/>
        </w:rPr>
        <w:t xml:space="preserve"> </w:t>
      </w:r>
      <w:r w:rsidRPr="0046716F">
        <w:rPr>
          <w:rFonts w:asciiTheme="minorHAnsi" w:hAnsiTheme="minorHAnsi" w:cstheme="minorHAnsi"/>
          <w:sz w:val="21"/>
        </w:rPr>
        <w:t>National</w:t>
      </w:r>
      <w:r w:rsidRPr="0046716F">
        <w:rPr>
          <w:rFonts w:asciiTheme="minorHAnsi" w:hAnsiTheme="minorHAnsi" w:cstheme="minorHAnsi"/>
          <w:spacing w:val="-7"/>
          <w:sz w:val="21"/>
        </w:rPr>
        <w:t xml:space="preserve"> </w:t>
      </w:r>
      <w:r w:rsidRPr="0046716F">
        <w:rPr>
          <w:rFonts w:asciiTheme="minorHAnsi" w:hAnsiTheme="minorHAnsi" w:cstheme="minorHAnsi"/>
          <w:sz w:val="21"/>
        </w:rPr>
        <w:t>Rules</w:t>
      </w:r>
      <w:r w:rsidRPr="0046716F">
        <w:rPr>
          <w:rFonts w:asciiTheme="minorHAnsi" w:hAnsiTheme="minorHAnsi" w:cstheme="minorHAnsi"/>
          <w:spacing w:val="-6"/>
          <w:sz w:val="21"/>
        </w:rPr>
        <w:t xml:space="preserve"> </w:t>
      </w:r>
      <w:r w:rsidRPr="0046716F">
        <w:rPr>
          <w:rFonts w:asciiTheme="minorHAnsi" w:hAnsiTheme="minorHAnsi" w:cstheme="minorHAnsi"/>
          <w:spacing w:val="-1"/>
          <w:sz w:val="21"/>
        </w:rPr>
        <w:t>and</w:t>
      </w:r>
      <w:r w:rsidRPr="0046716F">
        <w:rPr>
          <w:rFonts w:asciiTheme="minorHAnsi" w:hAnsiTheme="minorHAnsi" w:cstheme="minorHAnsi"/>
          <w:spacing w:val="-6"/>
          <w:sz w:val="21"/>
        </w:rPr>
        <w:t xml:space="preserve"> </w:t>
      </w:r>
      <w:r w:rsidRPr="0046716F">
        <w:rPr>
          <w:rFonts w:asciiTheme="minorHAnsi" w:hAnsiTheme="minorHAnsi" w:cstheme="minorHAnsi"/>
          <w:sz w:val="21"/>
        </w:rPr>
        <w:t>Regulations</w:t>
      </w:r>
      <w:r w:rsidRPr="0046716F">
        <w:rPr>
          <w:rFonts w:asciiTheme="minorHAnsi" w:hAnsiTheme="minorHAnsi" w:cstheme="minorHAnsi"/>
          <w:spacing w:val="-7"/>
          <w:sz w:val="21"/>
        </w:rPr>
        <w:t xml:space="preserve"> </w:t>
      </w:r>
      <w:r w:rsidRPr="0046716F">
        <w:rPr>
          <w:rFonts w:asciiTheme="minorHAnsi" w:hAnsiTheme="minorHAnsi" w:cstheme="minorHAnsi"/>
          <w:sz w:val="21"/>
        </w:rPr>
        <w:t>on</w:t>
      </w:r>
      <w:r w:rsidRPr="0046716F">
        <w:rPr>
          <w:rFonts w:asciiTheme="minorHAnsi" w:hAnsiTheme="minorHAnsi" w:cstheme="minorHAnsi"/>
          <w:spacing w:val="32"/>
          <w:w w:val="99"/>
          <w:sz w:val="21"/>
        </w:rPr>
        <w:t xml:space="preserve"> </w:t>
      </w:r>
      <w:r w:rsidRPr="0046716F">
        <w:rPr>
          <w:rFonts w:asciiTheme="minorHAnsi" w:hAnsiTheme="minorHAnsi" w:cstheme="minorHAnsi"/>
          <w:spacing w:val="-1"/>
          <w:sz w:val="21"/>
        </w:rPr>
        <w:t>Substitutions</w:t>
      </w:r>
    </w:p>
    <w:p w14:paraId="4BBD20EB" w14:textId="77777777" w:rsidR="00FB118A" w:rsidRPr="0046716F" w:rsidRDefault="00FB118A" w:rsidP="00131F9E">
      <w:pPr>
        <w:spacing w:before="2"/>
        <w:jc w:val="both"/>
        <w:rPr>
          <w:rFonts w:eastAsia="Arial" w:cstheme="minorHAnsi"/>
          <w:b/>
          <w:bCs/>
          <w:sz w:val="4"/>
          <w:szCs w:val="2"/>
        </w:rPr>
      </w:pPr>
    </w:p>
    <w:p w14:paraId="31A4C25F" w14:textId="77777777" w:rsidR="00FB118A" w:rsidRPr="0046716F" w:rsidRDefault="008127E1" w:rsidP="00131F9E">
      <w:pPr>
        <w:spacing w:line="20" w:lineRule="atLeast"/>
        <w:ind w:left="294"/>
        <w:jc w:val="both"/>
        <w:rPr>
          <w:rFonts w:eastAsia="Arial" w:cstheme="minorHAnsi"/>
          <w:sz w:val="4"/>
          <w:szCs w:val="2"/>
        </w:rPr>
      </w:pPr>
      <w:r w:rsidRPr="0046716F">
        <w:rPr>
          <w:rFonts w:eastAsia="Arial" w:cstheme="minorHAnsi"/>
          <w:noProof/>
          <w:sz w:val="4"/>
          <w:szCs w:val="2"/>
        </w:rPr>
        <mc:AlternateContent>
          <mc:Choice Requires="wpg">
            <w:drawing>
              <wp:inline distT="0" distB="0" distL="0" distR="0" wp14:anchorId="08830069" wp14:editId="24B36EA6">
                <wp:extent cx="4590415" cy="6350"/>
                <wp:effectExtent l="8890" t="1905" r="10795" b="10795"/>
                <wp:docPr id="1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6350"/>
                          <a:chOff x="0" y="0"/>
                          <a:chExt cx="7229" cy="10"/>
                        </a:xfrm>
                      </wpg:grpSpPr>
                      <wpg:grpSp>
                        <wpg:cNvPr id="18" name="Group 8"/>
                        <wpg:cNvGrpSpPr>
                          <a:grpSpLocks/>
                        </wpg:cNvGrpSpPr>
                        <wpg:grpSpPr bwMode="auto">
                          <a:xfrm>
                            <a:off x="5" y="5"/>
                            <a:ext cx="7220" cy="2"/>
                            <a:chOff x="5" y="5"/>
                            <a:chExt cx="7220" cy="2"/>
                          </a:xfrm>
                        </wpg:grpSpPr>
                        <wps:wsp>
                          <wps:cNvPr id="19" name="Freeform 9"/>
                          <wps:cNvSpPr>
                            <a:spLocks/>
                          </wps:cNvSpPr>
                          <wps:spPr bwMode="auto">
                            <a:xfrm>
                              <a:off x="5" y="5"/>
                              <a:ext cx="7220" cy="2"/>
                            </a:xfrm>
                            <a:custGeom>
                              <a:avLst/>
                              <a:gdLst>
                                <a:gd name="T0" fmla="+- 0 5 5"/>
                                <a:gd name="T1" fmla="*/ T0 w 7220"/>
                                <a:gd name="T2" fmla="+- 0 7224 5"/>
                                <a:gd name="T3" fmla="*/ T2 w 7220"/>
                              </a:gdLst>
                              <a:ahLst/>
                              <a:cxnLst>
                                <a:cxn ang="0">
                                  <a:pos x="T1" y="0"/>
                                </a:cxn>
                                <a:cxn ang="0">
                                  <a:pos x="T3" y="0"/>
                                </a:cxn>
                              </a:cxnLst>
                              <a:rect l="0" t="0" r="r" b="b"/>
                              <a:pathLst>
                                <a:path w="7220">
                                  <a:moveTo>
                                    <a:pt x="0" y="0"/>
                                  </a:moveTo>
                                  <a:lnTo>
                                    <a:pt x="72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9778C5" id="Group 7" o:spid="_x0000_s1026" style="width:361.45pt;height:.5pt;mso-position-horizontal-relative:char;mso-position-vertical-relative:line" coordsize="7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">
                <v:group id="Group 8" o:spid="_x0000_s1027" style="position:absolute;left:5;top:5;width:7220;height:2" coordorigin="5,5"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9" o:spid="_x0000_s1028" style="position:absolute;left:5;top:5;width:7220;height:2;visibility:visible;mso-wrap-style:square;v-text-anchor:top" coordsize="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" path="m,l7219,e" filled="f" strokeweight=".48pt">
                    <v:path arrowok="t" o:connecttype="custom" o:connectlocs="0,0;7219,0" o:connectangles="0,0"/>
                  </v:shape>
                </v:group>
                <w10:anchorlock/>
              </v:group>
            </w:pict>
          </mc:Fallback>
        </mc:AlternateContent>
      </w:r>
    </w:p>
    <w:p w14:paraId="18C178AD" w14:textId="77777777" w:rsidR="00FB118A" w:rsidRPr="0046716F" w:rsidRDefault="00DA3BD7" w:rsidP="003F688E">
      <w:pPr>
        <w:pStyle w:val="Heading3"/>
        <w:rPr>
          <w:rFonts w:asciiTheme="minorHAnsi" w:hAnsiTheme="minorHAnsi" w:cstheme="minorHAnsi"/>
          <w:sz w:val="18"/>
        </w:rPr>
      </w:pPr>
      <w:bookmarkStart w:id="173" w:name="_TOC_250001"/>
      <w:r w:rsidRPr="0046716F">
        <w:rPr>
          <w:rFonts w:asciiTheme="minorHAnsi" w:hAnsiTheme="minorHAnsi" w:cstheme="minorHAnsi"/>
          <w:sz w:val="18"/>
        </w:rPr>
        <w:t>Article I.C.</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PLAYING TIME </w:t>
      </w:r>
      <w:r w:rsidRPr="0046716F">
        <w:rPr>
          <w:rFonts w:asciiTheme="minorHAnsi" w:hAnsiTheme="minorHAnsi" w:cstheme="minorHAnsi"/>
          <w:spacing w:val="-2"/>
          <w:sz w:val="18"/>
        </w:rPr>
        <w:t>AND</w:t>
      </w:r>
      <w:r w:rsidRPr="0046716F">
        <w:rPr>
          <w:rFonts w:asciiTheme="minorHAnsi" w:hAnsiTheme="minorHAnsi" w:cstheme="minorHAnsi"/>
          <w:sz w:val="18"/>
        </w:rPr>
        <w:t xml:space="preserve"> SUBSTITUTION</w:t>
      </w:r>
      <w:bookmarkEnd w:id="173"/>
    </w:p>
    <w:p w14:paraId="513F473C" w14:textId="77777777" w:rsidR="00FB118A" w:rsidRPr="0046716F" w:rsidRDefault="00FB118A" w:rsidP="00131F9E">
      <w:pPr>
        <w:spacing w:before="8"/>
        <w:jc w:val="both"/>
        <w:rPr>
          <w:rFonts w:eastAsia="Arial" w:cstheme="minorHAnsi"/>
          <w:b/>
          <w:bCs/>
          <w:sz w:val="15"/>
          <w:szCs w:val="14"/>
        </w:rPr>
      </w:pPr>
    </w:p>
    <w:p w14:paraId="039CA018" w14:textId="77777777" w:rsidR="00FB118A" w:rsidRPr="0046716F" w:rsidRDefault="00DA3BD7" w:rsidP="003F688E">
      <w:pPr>
        <w:pStyle w:val="BodyText"/>
        <w:numPr>
          <w:ilvl w:val="0"/>
          <w:numId w:val="1"/>
        </w:numPr>
        <w:rPr>
          <w:rFonts w:asciiTheme="minorHAnsi" w:hAnsiTheme="minorHAnsi" w:cstheme="minorHAnsi"/>
          <w:sz w:val="18"/>
        </w:rPr>
      </w:pPr>
      <w:r w:rsidRPr="0046716F">
        <w:rPr>
          <w:rFonts w:asciiTheme="minorHAnsi" w:hAnsiTheme="minorHAnsi" w:cstheme="minorHAnsi"/>
          <w:sz w:val="18"/>
        </w:rPr>
        <w:t>Except</w:t>
      </w:r>
      <w:r w:rsidRPr="0046716F">
        <w:rPr>
          <w:rFonts w:asciiTheme="minorHAnsi" w:hAnsiTheme="minorHAnsi" w:cstheme="minorHAnsi"/>
          <w:spacing w:val="1"/>
          <w:sz w:val="18"/>
        </w:rPr>
        <w:t xml:space="preserve"> </w:t>
      </w:r>
      <w:r w:rsidRPr="0046716F">
        <w:rPr>
          <w:rFonts w:asciiTheme="minorHAnsi" w:hAnsiTheme="minorHAnsi" w:cstheme="minorHAnsi"/>
          <w:sz w:val="18"/>
        </w:rPr>
        <w:t>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noted</w:t>
      </w:r>
      <w:r w:rsidRPr="0046716F">
        <w:rPr>
          <w:rFonts w:asciiTheme="minorHAnsi" w:hAnsiTheme="minorHAnsi" w:cstheme="minorHAnsi"/>
          <w:sz w:val="18"/>
        </w:rPr>
        <w:t xml:space="preserve"> in </w:t>
      </w:r>
      <w:r w:rsidR="002C5C5A" w:rsidRPr="0046716F">
        <w:rPr>
          <w:rFonts w:asciiTheme="minorHAnsi" w:hAnsiTheme="minorHAnsi" w:cstheme="minorHAnsi"/>
          <w:sz w:val="18"/>
        </w:rPr>
        <w:t xml:space="preserve">NR&amp;R </w:t>
      </w:r>
      <w:r w:rsidRPr="0046716F">
        <w:rPr>
          <w:rFonts w:asciiTheme="minorHAnsi" w:hAnsiTheme="minorHAnsi" w:cstheme="minorHAnsi"/>
          <w:sz w:val="18"/>
        </w:rPr>
        <w:t>Article I.C.3</w:t>
      </w:r>
      <w:r w:rsidRPr="0046716F">
        <w:rPr>
          <w:rFonts w:asciiTheme="minorHAnsi" w:hAnsiTheme="minorHAnsi" w:cstheme="minorHAnsi"/>
          <w:spacing w:val="-3"/>
          <w:sz w:val="18"/>
        </w:rPr>
        <w:t xml:space="preserve"> </w:t>
      </w:r>
      <w:r w:rsidRPr="0046716F">
        <w:rPr>
          <w:rFonts w:asciiTheme="minorHAnsi" w:hAnsiTheme="minorHAnsi" w:cstheme="minorHAnsi"/>
          <w:sz w:val="18"/>
        </w:rPr>
        <w:t>all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eligible 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in attendance at</w:t>
      </w:r>
      <w:r w:rsidRPr="0046716F">
        <w:rPr>
          <w:rFonts w:asciiTheme="minorHAnsi" w:hAnsiTheme="minorHAnsi" w:cstheme="minorHAnsi"/>
          <w:spacing w:val="1"/>
          <w:sz w:val="18"/>
        </w:rPr>
        <w:t xml:space="preserve"> </w:t>
      </w:r>
      <w:r w:rsidRPr="0046716F">
        <w:rPr>
          <w:rFonts w:asciiTheme="minorHAnsi" w:hAnsiTheme="minorHAnsi" w:cstheme="minorHAnsi"/>
          <w:sz w:val="18"/>
        </w:rPr>
        <w:t>AYSO</w:t>
      </w:r>
      <w:r w:rsidRPr="0046716F">
        <w:rPr>
          <w:rFonts w:asciiTheme="minorHAnsi" w:hAnsiTheme="minorHAnsi" w:cstheme="minorHAnsi"/>
          <w:spacing w:val="1"/>
          <w:sz w:val="18"/>
        </w:rPr>
        <w:t xml:space="preserve"> </w:t>
      </w:r>
      <w:r w:rsidRPr="0046716F">
        <w:rPr>
          <w:rFonts w:asciiTheme="minorHAnsi" w:hAnsiTheme="minorHAnsi" w:cstheme="minorHAnsi"/>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play</w:t>
      </w:r>
      <w:r w:rsidRPr="0046716F">
        <w:rPr>
          <w:rFonts w:asciiTheme="minorHAnsi" w:hAnsiTheme="minorHAnsi" w:cstheme="minorHAnsi"/>
          <w:sz w:val="18"/>
        </w:rPr>
        <w:t xml:space="preserve"> at</w:t>
      </w:r>
      <w:r w:rsidRPr="0046716F">
        <w:rPr>
          <w:rFonts w:asciiTheme="minorHAnsi" w:hAnsiTheme="minorHAnsi" w:cstheme="minorHAnsi"/>
          <w:spacing w:val="1"/>
          <w:sz w:val="18"/>
        </w:rPr>
        <w:t xml:space="preserve"> </w:t>
      </w:r>
      <w:r w:rsidRPr="0046716F">
        <w:rPr>
          <w:rFonts w:asciiTheme="minorHAnsi" w:hAnsiTheme="minorHAnsi" w:cstheme="minorHAnsi"/>
          <w:sz w:val="18"/>
        </w:rPr>
        <w:t>least</w:t>
      </w:r>
      <w:r w:rsidRPr="0046716F">
        <w:rPr>
          <w:rFonts w:asciiTheme="minorHAnsi" w:hAnsiTheme="minorHAnsi" w:cstheme="minorHAnsi"/>
          <w:spacing w:val="1"/>
          <w:sz w:val="18"/>
        </w:rPr>
        <w:t xml:space="preserve"> </w:t>
      </w:r>
      <w:r w:rsidRPr="0046716F">
        <w:rPr>
          <w:rFonts w:asciiTheme="minorHAnsi" w:hAnsiTheme="minorHAnsi" w:cstheme="minorHAnsi"/>
          <w:sz w:val="18"/>
        </w:rPr>
        <w:t>half</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53"/>
          <w:sz w:val="18"/>
        </w:rPr>
        <w:t xml:space="preserve"> </w:t>
      </w:r>
      <w:r w:rsidRPr="0046716F">
        <w:rPr>
          <w:rFonts w:asciiTheme="minorHAnsi" w:hAnsiTheme="minorHAnsi" w:cstheme="minorHAnsi"/>
          <w:spacing w:val="-2"/>
          <w:sz w:val="18"/>
        </w:rPr>
        <w:t>game.</w:t>
      </w:r>
      <w:r w:rsidRPr="0046716F">
        <w:rPr>
          <w:rFonts w:asciiTheme="minorHAnsi" w:hAnsiTheme="minorHAnsi" w:cstheme="minorHAnsi"/>
          <w:spacing w:val="1"/>
          <w:sz w:val="18"/>
        </w:rPr>
        <w:t xml:space="preserve"> </w:t>
      </w:r>
      <w:r w:rsidRPr="0046716F">
        <w:rPr>
          <w:rFonts w:asciiTheme="minorHAnsi" w:hAnsiTheme="minorHAnsi" w:cstheme="minorHAnsi"/>
          <w:sz w:val="18"/>
        </w:rPr>
        <w:t>Such participation,</w:t>
      </w:r>
      <w:r w:rsidRPr="0046716F">
        <w:rPr>
          <w:rFonts w:asciiTheme="minorHAnsi" w:hAnsiTheme="minorHAnsi" w:cstheme="minorHAnsi"/>
          <w:spacing w:val="1"/>
          <w:sz w:val="18"/>
        </w:rPr>
        <w:t xml:space="preserve"> </w:t>
      </w:r>
      <w:r w:rsidRPr="0046716F">
        <w:rPr>
          <w:rFonts w:asciiTheme="minorHAnsi" w:hAnsiTheme="minorHAnsi" w:cstheme="minorHAnsi"/>
          <w:sz w:val="18"/>
        </w:rPr>
        <w:t>for all</w:t>
      </w:r>
      <w:r w:rsidRPr="0046716F">
        <w:rPr>
          <w:rFonts w:asciiTheme="minorHAnsi" w:hAnsiTheme="minorHAnsi" w:cstheme="minorHAnsi"/>
          <w:spacing w:val="-2"/>
          <w:sz w:val="18"/>
        </w:rPr>
        <w:t xml:space="preserve"> </w:t>
      </w:r>
      <w:r w:rsidRPr="0046716F">
        <w:rPr>
          <w:rFonts w:asciiTheme="minorHAnsi" w:hAnsiTheme="minorHAnsi" w:cstheme="minorHAnsi"/>
          <w:sz w:val="18"/>
        </w:rPr>
        <w:t>divisions,</w:t>
      </w:r>
      <w:r w:rsidRPr="0046716F">
        <w:rPr>
          <w:rFonts w:asciiTheme="minorHAnsi" w:hAnsiTheme="minorHAnsi" w:cstheme="minorHAnsi"/>
          <w:spacing w:val="1"/>
          <w:sz w:val="18"/>
        </w:rPr>
        <w:t xml:space="preserve"> </w:t>
      </w:r>
      <w:r w:rsidRPr="0046716F">
        <w:rPr>
          <w:rFonts w:asciiTheme="minorHAnsi" w:hAnsiTheme="minorHAnsi" w:cstheme="minorHAnsi"/>
          <w:sz w:val="18"/>
        </w:rPr>
        <w:t>is controlled 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follows:</w:t>
      </w:r>
    </w:p>
    <w:p w14:paraId="2AB65D49"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Approximately</w:t>
      </w:r>
      <w:r w:rsidRPr="0046716F">
        <w:rPr>
          <w:rFonts w:asciiTheme="minorHAnsi" w:hAnsiTheme="minorHAnsi" w:cstheme="minorHAnsi"/>
          <w:spacing w:val="9"/>
          <w:sz w:val="18"/>
        </w:rPr>
        <w:t xml:space="preserve"> </w:t>
      </w:r>
      <w:r w:rsidRPr="0046716F">
        <w:rPr>
          <w:rFonts w:asciiTheme="minorHAnsi" w:hAnsiTheme="minorHAnsi" w:cstheme="minorHAnsi"/>
          <w:sz w:val="18"/>
        </w:rPr>
        <w:t>midway</w:t>
      </w:r>
      <w:r w:rsidRPr="0046716F">
        <w:rPr>
          <w:rFonts w:asciiTheme="minorHAnsi" w:hAnsiTheme="minorHAnsi" w:cstheme="minorHAnsi"/>
          <w:spacing w:val="9"/>
          <w:sz w:val="18"/>
        </w:rPr>
        <w:t xml:space="preserve"> </w:t>
      </w:r>
      <w:r w:rsidRPr="0046716F">
        <w:rPr>
          <w:rFonts w:asciiTheme="minorHAnsi" w:hAnsiTheme="minorHAnsi" w:cstheme="minorHAnsi"/>
          <w:sz w:val="18"/>
        </w:rPr>
        <w:t>through</w:t>
      </w:r>
      <w:r w:rsidRPr="0046716F">
        <w:rPr>
          <w:rFonts w:asciiTheme="minorHAnsi" w:hAnsiTheme="minorHAnsi" w:cstheme="minorHAnsi"/>
          <w:spacing w:val="9"/>
          <w:sz w:val="18"/>
        </w:rPr>
        <w:t xml:space="preserve"> </w:t>
      </w:r>
      <w:r w:rsidRPr="0046716F">
        <w:rPr>
          <w:rFonts w:asciiTheme="minorHAnsi" w:hAnsiTheme="minorHAnsi" w:cstheme="minorHAnsi"/>
          <w:sz w:val="18"/>
        </w:rPr>
        <w:t>each</w:t>
      </w:r>
      <w:r w:rsidRPr="0046716F">
        <w:rPr>
          <w:rFonts w:asciiTheme="minorHAnsi" w:hAnsiTheme="minorHAnsi" w:cstheme="minorHAnsi"/>
          <w:spacing w:val="9"/>
          <w:sz w:val="18"/>
        </w:rPr>
        <w:t xml:space="preserve"> </w:t>
      </w:r>
      <w:r w:rsidRPr="0046716F">
        <w:rPr>
          <w:rFonts w:asciiTheme="minorHAnsi" w:hAnsiTheme="minorHAnsi" w:cstheme="minorHAnsi"/>
          <w:sz w:val="18"/>
        </w:rPr>
        <w:t>half</w:t>
      </w:r>
      <w:r w:rsidRPr="0046716F">
        <w:rPr>
          <w:rFonts w:asciiTheme="minorHAnsi" w:hAnsiTheme="minorHAnsi" w:cstheme="minorHAnsi"/>
          <w:spacing w:val="11"/>
          <w:sz w:val="18"/>
        </w:rPr>
        <w:t xml:space="preserve"> </w:t>
      </w:r>
      <w:r w:rsidRPr="0046716F">
        <w:rPr>
          <w:rFonts w:asciiTheme="minorHAnsi" w:hAnsiTheme="minorHAnsi" w:cstheme="minorHAnsi"/>
          <w:sz w:val="18"/>
        </w:rPr>
        <w:t>the</w:t>
      </w:r>
      <w:r w:rsidRPr="0046716F">
        <w:rPr>
          <w:rFonts w:asciiTheme="minorHAnsi" w:hAnsiTheme="minorHAnsi" w:cstheme="minorHAnsi"/>
          <w:spacing w:val="9"/>
          <w:sz w:val="18"/>
        </w:rPr>
        <w:t xml:space="preserve"> </w:t>
      </w:r>
      <w:r w:rsidRPr="0046716F">
        <w:rPr>
          <w:rFonts w:asciiTheme="minorHAnsi" w:hAnsiTheme="minorHAnsi" w:cstheme="minorHAnsi"/>
          <w:sz w:val="18"/>
        </w:rPr>
        <w:t>referee</w:t>
      </w:r>
      <w:r w:rsidRPr="0046716F">
        <w:rPr>
          <w:rFonts w:asciiTheme="minorHAnsi" w:hAnsiTheme="minorHAnsi" w:cstheme="minorHAnsi"/>
          <w:spacing w:val="6"/>
          <w:sz w:val="18"/>
        </w:rPr>
        <w:t xml:space="preserve"> </w:t>
      </w:r>
      <w:r w:rsidRPr="0046716F">
        <w:rPr>
          <w:rFonts w:asciiTheme="minorHAnsi" w:hAnsiTheme="minorHAnsi" w:cstheme="minorHAnsi"/>
          <w:sz w:val="18"/>
        </w:rPr>
        <w:t>shall</w:t>
      </w:r>
      <w:r w:rsidRPr="0046716F">
        <w:rPr>
          <w:rFonts w:asciiTheme="minorHAnsi" w:hAnsiTheme="minorHAnsi" w:cstheme="minorHAnsi"/>
          <w:spacing w:val="10"/>
          <w:sz w:val="18"/>
        </w:rPr>
        <w:t xml:space="preserve"> </w:t>
      </w:r>
      <w:r w:rsidRPr="0046716F">
        <w:rPr>
          <w:rFonts w:asciiTheme="minorHAnsi" w:hAnsiTheme="minorHAnsi" w:cstheme="minorHAnsi"/>
          <w:spacing w:val="-2"/>
          <w:sz w:val="18"/>
        </w:rPr>
        <w:t>permit</w:t>
      </w:r>
      <w:r w:rsidRPr="0046716F">
        <w:rPr>
          <w:rFonts w:asciiTheme="minorHAnsi" w:hAnsiTheme="minorHAnsi" w:cstheme="minorHAnsi"/>
          <w:spacing w:val="8"/>
          <w:sz w:val="18"/>
        </w:rPr>
        <w:t xml:space="preserve"> </w:t>
      </w:r>
      <w:r w:rsidRPr="0046716F">
        <w:rPr>
          <w:rFonts w:asciiTheme="minorHAnsi" w:hAnsiTheme="minorHAnsi" w:cstheme="minorHAnsi"/>
          <w:sz w:val="18"/>
        </w:rPr>
        <w:t>substitution.</w:t>
      </w:r>
      <w:r w:rsidRPr="0046716F">
        <w:rPr>
          <w:rFonts w:asciiTheme="minorHAnsi" w:hAnsiTheme="minorHAnsi" w:cstheme="minorHAnsi"/>
          <w:spacing w:val="11"/>
          <w:sz w:val="18"/>
        </w:rPr>
        <w:t xml:space="preserve"> </w:t>
      </w:r>
      <w:r w:rsidRPr="0046716F">
        <w:rPr>
          <w:rFonts w:asciiTheme="minorHAnsi" w:hAnsiTheme="minorHAnsi" w:cstheme="minorHAnsi"/>
          <w:sz w:val="18"/>
        </w:rPr>
        <w:t>This</w:t>
      </w:r>
      <w:r w:rsidRPr="0046716F">
        <w:rPr>
          <w:rFonts w:asciiTheme="minorHAnsi" w:hAnsiTheme="minorHAnsi" w:cstheme="minorHAnsi"/>
          <w:spacing w:val="9"/>
          <w:sz w:val="18"/>
        </w:rPr>
        <w:t xml:space="preserve"> </w:t>
      </w:r>
      <w:r w:rsidRPr="0046716F">
        <w:rPr>
          <w:rFonts w:asciiTheme="minorHAnsi" w:hAnsiTheme="minorHAnsi" w:cstheme="minorHAnsi"/>
          <w:sz w:val="18"/>
        </w:rPr>
        <w:t>normally</w:t>
      </w:r>
      <w:r w:rsidRPr="0046716F">
        <w:rPr>
          <w:rFonts w:asciiTheme="minorHAnsi" w:hAnsiTheme="minorHAnsi" w:cstheme="minorHAnsi"/>
          <w:spacing w:val="9"/>
          <w:sz w:val="18"/>
        </w:rPr>
        <w:t xml:space="preserve"> </w:t>
      </w:r>
      <w:r w:rsidRPr="0046716F">
        <w:rPr>
          <w:rFonts w:asciiTheme="minorHAnsi" w:hAnsiTheme="minorHAnsi" w:cstheme="minorHAnsi"/>
          <w:spacing w:val="-2"/>
          <w:sz w:val="18"/>
        </w:rPr>
        <w:t>occurs</w:t>
      </w:r>
      <w:r w:rsidRPr="0046716F">
        <w:rPr>
          <w:rFonts w:asciiTheme="minorHAnsi" w:hAnsiTheme="minorHAnsi" w:cstheme="minorHAnsi"/>
          <w:spacing w:val="11"/>
          <w:sz w:val="18"/>
        </w:rPr>
        <w:t xml:space="preserve"> </w:t>
      </w:r>
      <w:r w:rsidRPr="0046716F">
        <w:rPr>
          <w:rFonts w:asciiTheme="minorHAnsi" w:hAnsiTheme="minorHAnsi" w:cstheme="minorHAnsi"/>
          <w:sz w:val="18"/>
        </w:rPr>
        <w:t>during</w:t>
      </w:r>
      <w:r w:rsidRPr="0046716F">
        <w:rPr>
          <w:rFonts w:asciiTheme="minorHAnsi" w:hAnsiTheme="minorHAnsi" w:cstheme="minorHAnsi"/>
          <w:spacing w:val="9"/>
          <w:sz w:val="18"/>
        </w:rPr>
        <w:t xml:space="preserve"> </w:t>
      </w:r>
      <w:r w:rsidRPr="0046716F">
        <w:rPr>
          <w:rFonts w:asciiTheme="minorHAnsi" w:hAnsiTheme="minorHAnsi" w:cstheme="minorHAnsi"/>
          <w:sz w:val="18"/>
        </w:rPr>
        <w:t>a</w:t>
      </w:r>
      <w:r w:rsidRPr="0046716F">
        <w:rPr>
          <w:rFonts w:asciiTheme="minorHAnsi" w:hAnsiTheme="minorHAnsi" w:cstheme="minorHAnsi"/>
          <w:spacing w:val="51"/>
          <w:sz w:val="18"/>
        </w:rPr>
        <w:t xml:space="preserve"> </w:t>
      </w:r>
      <w:r w:rsidRPr="0046716F">
        <w:rPr>
          <w:rFonts w:asciiTheme="minorHAnsi" w:hAnsiTheme="minorHAnsi" w:cstheme="minorHAnsi"/>
          <w:spacing w:val="-2"/>
          <w:sz w:val="18"/>
        </w:rPr>
        <w:t>regular</w:t>
      </w:r>
      <w:r w:rsidRPr="0046716F">
        <w:rPr>
          <w:rFonts w:asciiTheme="minorHAnsi" w:hAnsiTheme="minorHAnsi" w:cstheme="minorHAnsi"/>
          <w:sz w:val="18"/>
        </w:rPr>
        <w:t xml:space="preserve"> stoppage</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and</w:t>
      </w:r>
      <w:r w:rsidRPr="0046716F">
        <w:rPr>
          <w:rFonts w:asciiTheme="minorHAnsi" w:hAnsiTheme="minorHAnsi" w:cstheme="minorHAnsi"/>
          <w:sz w:val="18"/>
        </w:rPr>
        <w:t xml:space="preserve"> the</w:t>
      </w:r>
      <w:r w:rsidRPr="0046716F">
        <w:rPr>
          <w:rFonts w:asciiTheme="minorHAnsi" w:hAnsiTheme="minorHAnsi" w:cstheme="minorHAnsi"/>
          <w:spacing w:val="-3"/>
          <w:sz w:val="18"/>
        </w:rPr>
        <w:t xml:space="preserve"> </w:t>
      </w:r>
      <w:r w:rsidRPr="0046716F">
        <w:rPr>
          <w:rFonts w:asciiTheme="minorHAnsi" w:hAnsiTheme="minorHAnsi" w:cstheme="minorHAnsi"/>
          <w:sz w:val="18"/>
        </w:rPr>
        <w:t>game</w:t>
      </w:r>
      <w:r w:rsidRPr="0046716F">
        <w:rPr>
          <w:rFonts w:asciiTheme="minorHAnsi" w:hAnsiTheme="minorHAnsi" w:cstheme="minorHAnsi"/>
          <w:spacing w:val="-3"/>
          <w:sz w:val="18"/>
        </w:rPr>
        <w:t xml:space="preserve"> </w:t>
      </w:r>
      <w:r w:rsidRPr="0046716F">
        <w:rPr>
          <w:rFonts w:asciiTheme="minorHAnsi" w:hAnsiTheme="minorHAnsi" w:cstheme="minorHAnsi"/>
          <w:sz w:val="18"/>
        </w:rPr>
        <w:t>is resumed</w:t>
      </w:r>
      <w:r w:rsidRPr="0046716F">
        <w:rPr>
          <w:rFonts w:asciiTheme="minorHAnsi" w:hAnsiTheme="minorHAnsi" w:cstheme="minorHAnsi"/>
          <w:spacing w:val="-3"/>
          <w:sz w:val="18"/>
        </w:rPr>
        <w:t xml:space="preserve"> </w:t>
      </w:r>
      <w:r w:rsidRPr="0046716F">
        <w:rPr>
          <w:rFonts w:asciiTheme="minorHAnsi" w:hAnsiTheme="minorHAnsi" w:cstheme="minorHAnsi"/>
          <w:sz w:val="18"/>
        </w:rPr>
        <w:t>with</w:t>
      </w:r>
      <w:r w:rsidRPr="0046716F">
        <w:rPr>
          <w:rFonts w:asciiTheme="minorHAnsi" w:hAnsiTheme="minorHAnsi" w:cstheme="minorHAnsi"/>
          <w:spacing w:val="-3"/>
          <w:sz w:val="18"/>
        </w:rPr>
        <w:t xml:space="preserve"> </w:t>
      </w:r>
      <w:r w:rsidRPr="0046716F">
        <w:rPr>
          <w:rFonts w:asciiTheme="minorHAnsi" w:hAnsiTheme="minorHAnsi" w:cstheme="minorHAnsi"/>
          <w:sz w:val="18"/>
        </w:rPr>
        <w:t>the appropriate</w:t>
      </w:r>
      <w:r w:rsidRPr="0046716F">
        <w:rPr>
          <w:rFonts w:asciiTheme="minorHAnsi" w:hAnsiTheme="minorHAnsi" w:cstheme="minorHAnsi"/>
          <w:spacing w:val="-3"/>
          <w:sz w:val="18"/>
        </w:rPr>
        <w:t xml:space="preserve"> </w:t>
      </w:r>
      <w:r w:rsidRPr="0046716F">
        <w:rPr>
          <w:rFonts w:asciiTheme="minorHAnsi" w:hAnsiTheme="minorHAnsi" w:cstheme="minorHAnsi"/>
          <w:sz w:val="18"/>
        </w:rPr>
        <w:t xml:space="preserve">restart (i.e. throw-in, </w:t>
      </w:r>
      <w:r w:rsidRPr="0046716F">
        <w:rPr>
          <w:rFonts w:asciiTheme="minorHAnsi" w:hAnsiTheme="minorHAnsi" w:cstheme="minorHAnsi"/>
          <w:spacing w:val="-2"/>
          <w:sz w:val="18"/>
        </w:rPr>
        <w:t xml:space="preserve">goal </w:t>
      </w:r>
      <w:r w:rsidRPr="0046716F">
        <w:rPr>
          <w:rFonts w:asciiTheme="minorHAnsi" w:hAnsiTheme="minorHAnsi" w:cstheme="minorHAnsi"/>
          <w:sz w:val="18"/>
        </w:rPr>
        <w:t>kick,</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corner</w:t>
      </w:r>
      <w:r w:rsidRPr="0046716F">
        <w:rPr>
          <w:rFonts w:asciiTheme="minorHAnsi" w:hAnsiTheme="minorHAnsi" w:cstheme="minorHAnsi"/>
          <w:spacing w:val="83"/>
          <w:sz w:val="18"/>
        </w:rPr>
        <w:t xml:space="preserve"> </w:t>
      </w:r>
      <w:r w:rsidRPr="0046716F">
        <w:rPr>
          <w:rFonts w:asciiTheme="minorHAnsi" w:hAnsiTheme="minorHAnsi" w:cstheme="minorHAnsi"/>
          <w:sz w:val="18"/>
        </w:rPr>
        <w:t>kick,</w:t>
      </w:r>
      <w:r w:rsidRPr="0046716F">
        <w:rPr>
          <w:rFonts w:asciiTheme="minorHAnsi" w:hAnsiTheme="minorHAnsi" w:cstheme="minorHAnsi"/>
          <w:spacing w:val="22"/>
          <w:sz w:val="18"/>
        </w:rPr>
        <w:t xml:space="preserve"> </w:t>
      </w:r>
      <w:r w:rsidRPr="0046716F">
        <w:rPr>
          <w:rFonts w:asciiTheme="minorHAnsi" w:hAnsiTheme="minorHAnsi" w:cstheme="minorHAnsi"/>
          <w:sz w:val="18"/>
        </w:rPr>
        <w:t>kick-off,</w:t>
      </w:r>
      <w:r w:rsidRPr="0046716F">
        <w:rPr>
          <w:rFonts w:asciiTheme="minorHAnsi" w:hAnsiTheme="minorHAnsi" w:cstheme="minorHAnsi"/>
          <w:spacing w:val="25"/>
          <w:sz w:val="18"/>
        </w:rPr>
        <w:t xml:space="preserve"> </w:t>
      </w:r>
      <w:r w:rsidRPr="0046716F">
        <w:rPr>
          <w:rFonts w:asciiTheme="minorHAnsi" w:hAnsiTheme="minorHAnsi" w:cstheme="minorHAnsi"/>
          <w:sz w:val="18"/>
        </w:rPr>
        <w:t>free</w:t>
      </w:r>
      <w:r w:rsidRPr="0046716F">
        <w:rPr>
          <w:rFonts w:asciiTheme="minorHAnsi" w:hAnsiTheme="minorHAnsi" w:cstheme="minorHAnsi"/>
          <w:spacing w:val="23"/>
          <w:sz w:val="18"/>
        </w:rPr>
        <w:t xml:space="preserve"> </w:t>
      </w:r>
      <w:r w:rsidRPr="0046716F">
        <w:rPr>
          <w:rFonts w:asciiTheme="minorHAnsi" w:hAnsiTheme="minorHAnsi" w:cstheme="minorHAnsi"/>
          <w:sz w:val="18"/>
        </w:rPr>
        <w:t>kick,</w:t>
      </w:r>
      <w:r w:rsidRPr="0046716F">
        <w:rPr>
          <w:rFonts w:asciiTheme="minorHAnsi" w:hAnsiTheme="minorHAnsi" w:cstheme="minorHAnsi"/>
          <w:spacing w:val="25"/>
          <w:sz w:val="18"/>
        </w:rPr>
        <w:t xml:space="preserve"> </w:t>
      </w:r>
      <w:r w:rsidRPr="0046716F">
        <w:rPr>
          <w:rFonts w:asciiTheme="minorHAnsi" w:hAnsiTheme="minorHAnsi" w:cstheme="minorHAnsi"/>
          <w:spacing w:val="-2"/>
          <w:sz w:val="18"/>
        </w:rPr>
        <w:t>penalty</w:t>
      </w:r>
      <w:r w:rsidRPr="0046716F">
        <w:rPr>
          <w:rFonts w:asciiTheme="minorHAnsi" w:hAnsiTheme="minorHAnsi" w:cstheme="minorHAnsi"/>
          <w:spacing w:val="23"/>
          <w:sz w:val="18"/>
        </w:rPr>
        <w:t xml:space="preserve"> </w:t>
      </w:r>
      <w:r w:rsidRPr="0046716F">
        <w:rPr>
          <w:rFonts w:asciiTheme="minorHAnsi" w:hAnsiTheme="minorHAnsi" w:cstheme="minorHAnsi"/>
          <w:sz w:val="18"/>
        </w:rPr>
        <w:t>kick</w:t>
      </w:r>
      <w:r w:rsidRPr="0046716F">
        <w:rPr>
          <w:rFonts w:asciiTheme="minorHAnsi" w:hAnsiTheme="minorHAnsi" w:cstheme="minorHAnsi"/>
          <w:spacing w:val="25"/>
          <w:sz w:val="18"/>
        </w:rPr>
        <w:t xml:space="preserve"> </w:t>
      </w:r>
      <w:r w:rsidRPr="0046716F">
        <w:rPr>
          <w:rFonts w:asciiTheme="minorHAnsi" w:hAnsiTheme="minorHAnsi" w:cstheme="minorHAnsi"/>
          <w:sz w:val="18"/>
        </w:rPr>
        <w:t>or</w:t>
      </w:r>
      <w:r w:rsidRPr="0046716F">
        <w:rPr>
          <w:rFonts w:asciiTheme="minorHAnsi" w:hAnsiTheme="minorHAnsi" w:cstheme="minorHAnsi"/>
          <w:spacing w:val="26"/>
          <w:sz w:val="18"/>
        </w:rPr>
        <w:t xml:space="preserve"> </w:t>
      </w:r>
      <w:r w:rsidRPr="0046716F">
        <w:rPr>
          <w:rFonts w:asciiTheme="minorHAnsi" w:hAnsiTheme="minorHAnsi" w:cstheme="minorHAnsi"/>
          <w:spacing w:val="-2"/>
          <w:sz w:val="18"/>
        </w:rPr>
        <w:t>dropped</w:t>
      </w:r>
      <w:r w:rsidRPr="0046716F">
        <w:rPr>
          <w:rFonts w:asciiTheme="minorHAnsi" w:hAnsiTheme="minorHAnsi" w:cstheme="minorHAnsi"/>
          <w:spacing w:val="25"/>
          <w:sz w:val="18"/>
        </w:rPr>
        <w:t xml:space="preserve"> </w:t>
      </w:r>
      <w:r w:rsidRPr="0046716F">
        <w:rPr>
          <w:rFonts w:asciiTheme="minorHAnsi" w:hAnsiTheme="minorHAnsi" w:cstheme="minorHAnsi"/>
          <w:sz w:val="18"/>
        </w:rPr>
        <w:t>ball).</w:t>
      </w:r>
      <w:r w:rsidRPr="0046716F">
        <w:rPr>
          <w:rFonts w:asciiTheme="minorHAnsi" w:hAnsiTheme="minorHAnsi" w:cstheme="minorHAnsi"/>
          <w:spacing w:val="25"/>
          <w:sz w:val="18"/>
        </w:rPr>
        <w:t xml:space="preserve"> </w:t>
      </w:r>
      <w:r w:rsidRPr="0046716F">
        <w:rPr>
          <w:rFonts w:asciiTheme="minorHAnsi" w:hAnsiTheme="minorHAnsi" w:cstheme="minorHAnsi"/>
          <w:sz w:val="18"/>
        </w:rPr>
        <w:t>On</w:t>
      </w:r>
      <w:r w:rsidRPr="0046716F">
        <w:rPr>
          <w:rFonts w:asciiTheme="minorHAnsi" w:hAnsiTheme="minorHAnsi" w:cstheme="minorHAnsi"/>
          <w:spacing w:val="23"/>
          <w:sz w:val="18"/>
        </w:rPr>
        <w:t xml:space="preserve"> </w:t>
      </w:r>
      <w:r w:rsidRPr="0046716F">
        <w:rPr>
          <w:rFonts w:asciiTheme="minorHAnsi" w:hAnsiTheme="minorHAnsi" w:cstheme="minorHAnsi"/>
          <w:sz w:val="18"/>
        </w:rPr>
        <w:t>occasion</w:t>
      </w:r>
      <w:r w:rsidRPr="0046716F">
        <w:rPr>
          <w:rFonts w:asciiTheme="minorHAnsi" w:hAnsiTheme="minorHAnsi" w:cstheme="minorHAnsi"/>
          <w:spacing w:val="23"/>
          <w:sz w:val="18"/>
        </w:rPr>
        <w:t xml:space="preserve"> </w:t>
      </w:r>
      <w:r w:rsidRPr="0046716F">
        <w:rPr>
          <w:rFonts w:asciiTheme="minorHAnsi" w:hAnsiTheme="minorHAnsi" w:cstheme="minorHAnsi"/>
          <w:sz w:val="18"/>
        </w:rPr>
        <w:t>the</w:t>
      </w:r>
      <w:r w:rsidRPr="0046716F">
        <w:rPr>
          <w:rFonts w:asciiTheme="minorHAnsi" w:hAnsiTheme="minorHAnsi" w:cstheme="minorHAnsi"/>
          <w:spacing w:val="23"/>
          <w:sz w:val="18"/>
        </w:rPr>
        <w:t xml:space="preserve"> </w:t>
      </w:r>
      <w:r w:rsidRPr="0046716F">
        <w:rPr>
          <w:rFonts w:asciiTheme="minorHAnsi" w:hAnsiTheme="minorHAnsi" w:cstheme="minorHAnsi"/>
          <w:sz w:val="18"/>
        </w:rPr>
        <w:t>referee</w:t>
      </w:r>
      <w:r w:rsidRPr="0046716F">
        <w:rPr>
          <w:rFonts w:asciiTheme="minorHAnsi" w:hAnsiTheme="minorHAnsi" w:cstheme="minorHAnsi"/>
          <w:spacing w:val="24"/>
          <w:sz w:val="18"/>
        </w:rPr>
        <w:t xml:space="preserve"> </w:t>
      </w:r>
      <w:r w:rsidRPr="0046716F">
        <w:rPr>
          <w:rFonts w:asciiTheme="minorHAnsi" w:hAnsiTheme="minorHAnsi" w:cstheme="minorHAnsi"/>
          <w:sz w:val="18"/>
        </w:rPr>
        <w:t>may</w:t>
      </w:r>
      <w:r w:rsidRPr="0046716F">
        <w:rPr>
          <w:rFonts w:asciiTheme="minorHAnsi" w:hAnsiTheme="minorHAnsi" w:cstheme="minorHAnsi"/>
          <w:spacing w:val="26"/>
          <w:sz w:val="18"/>
        </w:rPr>
        <w:t xml:space="preserve"> </w:t>
      </w:r>
      <w:r w:rsidRPr="0046716F">
        <w:rPr>
          <w:rFonts w:asciiTheme="minorHAnsi" w:hAnsiTheme="minorHAnsi" w:cstheme="minorHAnsi"/>
          <w:sz w:val="18"/>
        </w:rPr>
        <w:t>need</w:t>
      </w:r>
      <w:r w:rsidRPr="0046716F">
        <w:rPr>
          <w:rFonts w:asciiTheme="minorHAnsi" w:hAnsiTheme="minorHAnsi" w:cstheme="minorHAnsi"/>
          <w:spacing w:val="23"/>
          <w:sz w:val="18"/>
        </w:rPr>
        <w:t xml:space="preserve"> </w:t>
      </w:r>
      <w:r w:rsidRPr="0046716F">
        <w:rPr>
          <w:rFonts w:asciiTheme="minorHAnsi" w:hAnsiTheme="minorHAnsi" w:cstheme="minorHAnsi"/>
          <w:sz w:val="18"/>
        </w:rPr>
        <w:t>to</w:t>
      </w:r>
      <w:r w:rsidRPr="0046716F">
        <w:rPr>
          <w:rFonts w:asciiTheme="minorHAnsi" w:hAnsiTheme="minorHAnsi" w:cstheme="minorHAnsi"/>
          <w:spacing w:val="23"/>
          <w:sz w:val="18"/>
        </w:rPr>
        <w:t xml:space="preserve"> </w:t>
      </w:r>
      <w:r w:rsidRPr="0046716F">
        <w:rPr>
          <w:rFonts w:asciiTheme="minorHAnsi" w:hAnsiTheme="minorHAnsi" w:cstheme="minorHAnsi"/>
          <w:sz w:val="18"/>
        </w:rPr>
        <w:t>stop</w:t>
      </w:r>
      <w:r w:rsidRPr="0046716F">
        <w:rPr>
          <w:rFonts w:asciiTheme="minorHAnsi" w:hAnsiTheme="minorHAnsi" w:cstheme="minorHAnsi"/>
          <w:spacing w:val="23"/>
          <w:sz w:val="18"/>
        </w:rPr>
        <w:t xml:space="preserve"> </w:t>
      </w:r>
      <w:r w:rsidRPr="0046716F">
        <w:rPr>
          <w:rFonts w:asciiTheme="minorHAnsi" w:hAnsiTheme="minorHAnsi" w:cstheme="minorHAnsi"/>
          <w:sz w:val="18"/>
        </w:rPr>
        <w:t>play</w:t>
      </w:r>
      <w:r w:rsidRPr="0046716F">
        <w:rPr>
          <w:rFonts w:asciiTheme="minorHAnsi" w:hAnsiTheme="minorHAnsi" w:cstheme="minorHAnsi"/>
          <w:spacing w:val="23"/>
          <w:sz w:val="18"/>
        </w:rPr>
        <w:t xml:space="preserve"> </w:t>
      </w:r>
      <w:r w:rsidRPr="0046716F">
        <w:rPr>
          <w:rFonts w:asciiTheme="minorHAnsi" w:hAnsiTheme="minorHAnsi" w:cstheme="minorHAnsi"/>
          <w:sz w:val="18"/>
        </w:rPr>
        <w:t>for</w:t>
      </w:r>
      <w:r w:rsidRPr="0046716F">
        <w:rPr>
          <w:rFonts w:asciiTheme="minorHAnsi" w:hAnsiTheme="minorHAnsi" w:cstheme="minorHAnsi"/>
          <w:spacing w:val="73"/>
          <w:sz w:val="18"/>
        </w:rPr>
        <w:t xml:space="preserve"> </w:t>
      </w:r>
      <w:r w:rsidRPr="0046716F">
        <w:rPr>
          <w:rFonts w:asciiTheme="minorHAnsi" w:hAnsiTheme="minorHAnsi" w:cstheme="minorHAnsi"/>
          <w:sz w:val="18"/>
        </w:rPr>
        <w:t>substitution while the ball</w:t>
      </w:r>
      <w:r w:rsidRPr="0046716F">
        <w:rPr>
          <w:rFonts w:asciiTheme="minorHAnsi" w:hAnsiTheme="minorHAnsi" w:cstheme="minorHAnsi"/>
          <w:spacing w:val="1"/>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w:t>
      </w:r>
      <w:r w:rsidRPr="0046716F">
        <w:rPr>
          <w:rFonts w:asciiTheme="minorHAnsi" w:hAnsiTheme="minorHAnsi" w:cstheme="minorHAnsi"/>
          <w:spacing w:val="-2"/>
          <w:sz w:val="18"/>
        </w:rPr>
        <w:t>play,</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which case the </w:t>
      </w:r>
      <w:r w:rsidRPr="0046716F">
        <w:rPr>
          <w:rFonts w:asciiTheme="minorHAnsi" w:hAnsiTheme="minorHAnsi" w:cstheme="minorHAnsi"/>
          <w:spacing w:val="-2"/>
          <w:sz w:val="18"/>
        </w:rPr>
        <w:t>game</w:t>
      </w:r>
      <w:r w:rsidRPr="0046716F">
        <w:rPr>
          <w:rFonts w:asciiTheme="minorHAnsi" w:hAnsiTheme="minorHAnsi" w:cstheme="minorHAnsi"/>
          <w:sz w:val="18"/>
        </w:rPr>
        <w:t xml:space="preserve"> 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resumed</w:t>
      </w:r>
      <w:r w:rsidRPr="0046716F">
        <w:rPr>
          <w:rFonts w:asciiTheme="minorHAnsi" w:hAnsiTheme="minorHAnsi" w:cstheme="minorHAnsi"/>
          <w:sz w:val="18"/>
        </w:rPr>
        <w:t xml:space="preserve"> with a dropped ball.</w:t>
      </w:r>
    </w:p>
    <w:p w14:paraId="31258593"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Substitutions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may also be </w:t>
      </w:r>
      <w:r w:rsidRPr="0046716F">
        <w:rPr>
          <w:rFonts w:asciiTheme="minorHAnsi" w:hAnsiTheme="minorHAnsi" w:cstheme="minorHAnsi"/>
          <w:spacing w:val="-2"/>
          <w:sz w:val="18"/>
        </w:rPr>
        <w:t>made</w:t>
      </w:r>
      <w:r w:rsidRPr="0046716F">
        <w:rPr>
          <w:rFonts w:asciiTheme="minorHAnsi" w:hAnsiTheme="minorHAnsi" w:cstheme="minorHAnsi"/>
          <w:spacing w:val="2"/>
          <w:sz w:val="18"/>
        </w:rPr>
        <w:t xml:space="preserve"> </w:t>
      </w:r>
      <w:r w:rsidRPr="0046716F">
        <w:rPr>
          <w:rFonts w:asciiTheme="minorHAnsi" w:hAnsiTheme="minorHAnsi" w:cstheme="minorHAnsi"/>
          <w:sz w:val="18"/>
        </w:rPr>
        <w:t>at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half-time </w:t>
      </w:r>
      <w:r w:rsidRPr="0046716F">
        <w:rPr>
          <w:rFonts w:asciiTheme="minorHAnsi" w:hAnsiTheme="minorHAnsi" w:cstheme="minorHAnsi"/>
          <w:spacing w:val="-2"/>
          <w:sz w:val="18"/>
        </w:rPr>
        <w:t>and</w:t>
      </w:r>
      <w:r w:rsidRPr="0046716F">
        <w:rPr>
          <w:rFonts w:asciiTheme="minorHAnsi" w:hAnsiTheme="minorHAnsi" w:cstheme="minorHAnsi"/>
          <w:sz w:val="18"/>
        </w:rPr>
        <w:t xml:space="preserve"> at</w:t>
      </w:r>
      <w:r w:rsidRPr="0046716F">
        <w:rPr>
          <w:rFonts w:asciiTheme="minorHAnsi" w:hAnsiTheme="minorHAnsi" w:cstheme="minorHAnsi"/>
          <w:spacing w:val="1"/>
          <w:sz w:val="18"/>
        </w:rPr>
        <w:t xml:space="preserve"> </w:t>
      </w:r>
      <w:r w:rsidRPr="0046716F">
        <w:rPr>
          <w:rFonts w:asciiTheme="minorHAnsi" w:hAnsiTheme="minorHAnsi" w:cstheme="minorHAnsi"/>
          <w:sz w:val="18"/>
        </w:rPr>
        <w:t>the start</w:t>
      </w:r>
      <w:r w:rsidRPr="0046716F">
        <w:rPr>
          <w:rFonts w:asciiTheme="minorHAnsi" w:hAnsiTheme="minorHAnsi" w:cstheme="minorHAnsi"/>
          <w:spacing w:val="1"/>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any</w:t>
      </w:r>
      <w:r w:rsidRPr="0046716F">
        <w:rPr>
          <w:rFonts w:asciiTheme="minorHAnsi" w:hAnsiTheme="minorHAnsi" w:cstheme="minorHAnsi"/>
          <w:sz w:val="18"/>
        </w:rPr>
        <w:t xml:space="preserve"> overtime periods.</w:t>
      </w:r>
    </w:p>
    <w:p w14:paraId="078219E5"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When</w:t>
      </w:r>
      <w:r w:rsidRPr="0046716F">
        <w:rPr>
          <w:rFonts w:asciiTheme="minorHAnsi" w:hAnsiTheme="minorHAnsi" w:cstheme="minorHAnsi"/>
          <w:spacing w:val="-3"/>
          <w:sz w:val="18"/>
        </w:rPr>
        <w:t xml:space="preserve"> </w:t>
      </w:r>
      <w:r w:rsidRPr="0046716F">
        <w:rPr>
          <w:rFonts w:asciiTheme="minorHAnsi" w:hAnsiTheme="minorHAnsi" w:cstheme="minorHAnsi"/>
          <w:sz w:val="18"/>
        </w:rPr>
        <w:t>the referee signals</w:t>
      </w:r>
      <w:r w:rsidRPr="0046716F">
        <w:rPr>
          <w:rFonts w:asciiTheme="minorHAnsi" w:hAnsiTheme="minorHAnsi" w:cstheme="minorHAnsi"/>
          <w:spacing w:val="2"/>
          <w:sz w:val="18"/>
        </w:rPr>
        <w:t xml:space="preserve"> </w:t>
      </w:r>
      <w:r w:rsidRPr="0046716F">
        <w:rPr>
          <w:rFonts w:asciiTheme="minorHAnsi" w:hAnsiTheme="minorHAnsi" w:cstheme="minorHAnsi"/>
          <w:sz w:val="18"/>
        </w:rPr>
        <w:t>for substitution,</w:t>
      </w:r>
      <w:r w:rsidRPr="0046716F">
        <w:rPr>
          <w:rFonts w:asciiTheme="minorHAnsi" w:hAnsiTheme="minorHAnsi" w:cstheme="minorHAnsi"/>
          <w:spacing w:val="1"/>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z w:val="18"/>
        </w:rPr>
        <w:t>coaches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should </w:t>
      </w:r>
      <w:r w:rsidRPr="0046716F">
        <w:rPr>
          <w:rFonts w:asciiTheme="minorHAnsi" w:hAnsiTheme="minorHAnsi" w:cstheme="minorHAnsi"/>
          <w:spacing w:val="-2"/>
          <w:sz w:val="18"/>
        </w:rPr>
        <w:t>have</w:t>
      </w:r>
      <w:r w:rsidRPr="0046716F">
        <w:rPr>
          <w:rFonts w:asciiTheme="minorHAnsi" w:hAnsiTheme="minorHAnsi" w:cstheme="minorHAnsi"/>
          <w:sz w:val="18"/>
        </w:rPr>
        <w:t xml:space="preserve"> all</w:t>
      </w:r>
      <w:r w:rsidRPr="0046716F">
        <w:rPr>
          <w:rFonts w:asciiTheme="minorHAnsi" w:hAnsiTheme="minorHAnsi" w:cstheme="minorHAnsi"/>
          <w:spacing w:val="1"/>
          <w:sz w:val="18"/>
        </w:rPr>
        <w:t xml:space="preserve"> </w:t>
      </w:r>
      <w:r w:rsidRPr="0046716F">
        <w:rPr>
          <w:rFonts w:asciiTheme="minorHAnsi" w:hAnsiTheme="minorHAnsi" w:cstheme="minorHAnsi"/>
          <w:sz w:val="18"/>
        </w:rPr>
        <w:t>substitutes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entering the </w:t>
      </w:r>
      <w:r w:rsidRPr="0046716F">
        <w:rPr>
          <w:rFonts w:asciiTheme="minorHAnsi" w:hAnsiTheme="minorHAnsi" w:cstheme="minorHAnsi"/>
          <w:spacing w:val="-2"/>
          <w:sz w:val="18"/>
        </w:rPr>
        <w:t>game</w:t>
      </w:r>
      <w:r w:rsidRPr="0046716F">
        <w:rPr>
          <w:rFonts w:asciiTheme="minorHAnsi" w:hAnsiTheme="minorHAnsi" w:cstheme="minorHAnsi"/>
          <w:spacing w:val="47"/>
          <w:sz w:val="18"/>
        </w:rPr>
        <w:t xml:space="preserve"> </w:t>
      </w:r>
      <w:r w:rsidRPr="0046716F">
        <w:rPr>
          <w:rFonts w:asciiTheme="minorHAnsi" w:hAnsiTheme="minorHAnsi" w:cstheme="minorHAnsi"/>
          <w:sz w:val="18"/>
        </w:rPr>
        <w:t>immediately report</w:t>
      </w:r>
      <w:r w:rsidRPr="0046716F">
        <w:rPr>
          <w:rFonts w:asciiTheme="minorHAnsi" w:hAnsiTheme="minorHAnsi" w:cstheme="minorHAnsi"/>
          <w:spacing w:val="1"/>
          <w:sz w:val="18"/>
        </w:rPr>
        <w:t xml:space="preserve"> </w:t>
      </w:r>
      <w:r w:rsidRPr="0046716F">
        <w:rPr>
          <w:rFonts w:asciiTheme="minorHAnsi" w:hAnsiTheme="minorHAnsi" w:cstheme="minorHAnsi"/>
          <w:sz w:val="18"/>
        </w:rPr>
        <w:t>to the referee or</w:t>
      </w:r>
      <w:r w:rsidRPr="0046716F">
        <w:rPr>
          <w:rFonts w:asciiTheme="minorHAnsi" w:hAnsiTheme="minorHAnsi" w:cstheme="minorHAnsi"/>
          <w:spacing w:val="1"/>
          <w:sz w:val="18"/>
        </w:rPr>
        <w:t xml:space="preserve"> </w:t>
      </w:r>
      <w:r w:rsidRPr="0046716F">
        <w:rPr>
          <w:rFonts w:asciiTheme="minorHAnsi" w:hAnsiTheme="minorHAnsi" w:cstheme="minorHAnsi"/>
          <w:sz w:val="18"/>
        </w:rPr>
        <w:t>the designated assistant</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referees,</w:t>
      </w:r>
      <w:r w:rsidRPr="0046716F">
        <w:rPr>
          <w:rFonts w:asciiTheme="minorHAnsi" w:hAnsiTheme="minorHAnsi" w:cstheme="minorHAnsi"/>
          <w:spacing w:val="1"/>
          <w:sz w:val="18"/>
        </w:rPr>
        <w:t xml:space="preserve"> </w:t>
      </w:r>
      <w:r w:rsidRPr="0046716F">
        <w:rPr>
          <w:rFonts w:asciiTheme="minorHAnsi" w:hAnsiTheme="minorHAnsi" w:cstheme="minorHAnsi"/>
          <w:sz w:val="18"/>
        </w:rPr>
        <w:t>who shall</w:t>
      </w:r>
      <w:r w:rsidRPr="0046716F">
        <w:rPr>
          <w:rFonts w:asciiTheme="minorHAnsi" w:hAnsiTheme="minorHAnsi" w:cstheme="minorHAnsi"/>
          <w:spacing w:val="1"/>
          <w:sz w:val="18"/>
        </w:rPr>
        <w:t xml:space="preserve"> </w:t>
      </w:r>
      <w:r w:rsidRPr="0046716F">
        <w:rPr>
          <w:rFonts w:asciiTheme="minorHAnsi" w:hAnsiTheme="minorHAnsi" w:cstheme="minorHAnsi"/>
          <w:sz w:val="18"/>
        </w:rPr>
        <w:t>note on the lineup cards</w:t>
      </w:r>
      <w:r w:rsidRPr="0046716F">
        <w:rPr>
          <w:rFonts w:asciiTheme="minorHAnsi" w:hAnsiTheme="minorHAnsi" w:cstheme="minorHAnsi"/>
          <w:spacing w:val="29"/>
          <w:sz w:val="18"/>
        </w:rPr>
        <w:t xml:space="preserve"> </w:t>
      </w:r>
      <w:r w:rsidRPr="0046716F">
        <w:rPr>
          <w:rFonts w:asciiTheme="minorHAnsi" w:hAnsiTheme="minorHAnsi" w:cstheme="minorHAnsi"/>
          <w:sz w:val="18"/>
        </w:rPr>
        <w:t xml:space="preserve">those team </w:t>
      </w:r>
      <w:r w:rsidRPr="0046716F">
        <w:rPr>
          <w:rFonts w:asciiTheme="minorHAnsi" w:hAnsiTheme="minorHAnsi" w:cstheme="minorHAnsi"/>
          <w:spacing w:val="-2"/>
          <w:sz w:val="18"/>
        </w:rPr>
        <w:t>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substituting.</w:t>
      </w:r>
    </w:p>
    <w:p w14:paraId="2528103A"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During</w:t>
      </w:r>
      <w:r w:rsidRPr="0046716F">
        <w:rPr>
          <w:rFonts w:asciiTheme="minorHAnsi" w:hAnsiTheme="minorHAnsi" w:cstheme="minorHAnsi"/>
          <w:spacing w:val="9"/>
          <w:sz w:val="18"/>
        </w:rPr>
        <w:t xml:space="preserve"> </w:t>
      </w:r>
      <w:r w:rsidRPr="0046716F">
        <w:rPr>
          <w:rFonts w:asciiTheme="minorHAnsi" w:hAnsiTheme="minorHAnsi" w:cstheme="minorHAnsi"/>
          <w:sz w:val="18"/>
        </w:rPr>
        <w:t>such</w:t>
      </w:r>
      <w:r w:rsidRPr="0046716F">
        <w:rPr>
          <w:rFonts w:asciiTheme="minorHAnsi" w:hAnsiTheme="minorHAnsi" w:cstheme="minorHAnsi"/>
          <w:spacing w:val="6"/>
          <w:sz w:val="18"/>
        </w:rPr>
        <w:t xml:space="preserve"> </w:t>
      </w:r>
      <w:r w:rsidRPr="0046716F">
        <w:rPr>
          <w:rFonts w:asciiTheme="minorHAnsi" w:hAnsiTheme="minorHAnsi" w:cstheme="minorHAnsi"/>
          <w:sz w:val="18"/>
        </w:rPr>
        <w:t>stoppages,</w:t>
      </w:r>
      <w:r w:rsidRPr="0046716F">
        <w:rPr>
          <w:rFonts w:asciiTheme="minorHAnsi" w:hAnsiTheme="minorHAnsi" w:cstheme="minorHAnsi"/>
          <w:spacing w:val="10"/>
          <w:sz w:val="18"/>
        </w:rPr>
        <w:t xml:space="preserve"> </w:t>
      </w:r>
      <w:r w:rsidRPr="0046716F">
        <w:rPr>
          <w:rFonts w:asciiTheme="minorHAnsi" w:hAnsiTheme="minorHAnsi" w:cstheme="minorHAnsi"/>
          <w:sz w:val="18"/>
        </w:rPr>
        <w:t>the</w:t>
      </w:r>
      <w:r w:rsidRPr="0046716F">
        <w:rPr>
          <w:rFonts w:asciiTheme="minorHAnsi" w:hAnsiTheme="minorHAnsi" w:cstheme="minorHAnsi"/>
          <w:spacing w:val="9"/>
          <w:sz w:val="18"/>
        </w:rPr>
        <w:t xml:space="preserve"> </w:t>
      </w:r>
      <w:r w:rsidRPr="0046716F">
        <w:rPr>
          <w:rFonts w:asciiTheme="minorHAnsi" w:hAnsiTheme="minorHAnsi" w:cstheme="minorHAnsi"/>
          <w:sz w:val="18"/>
        </w:rPr>
        <w:t>coach</w:t>
      </w:r>
      <w:r w:rsidRPr="0046716F">
        <w:rPr>
          <w:rFonts w:asciiTheme="minorHAnsi" w:hAnsiTheme="minorHAnsi" w:cstheme="minorHAnsi"/>
          <w:spacing w:val="9"/>
          <w:sz w:val="18"/>
        </w:rPr>
        <w:t xml:space="preserve"> </w:t>
      </w:r>
      <w:r w:rsidRPr="0046716F">
        <w:rPr>
          <w:rFonts w:asciiTheme="minorHAnsi" w:hAnsiTheme="minorHAnsi" w:cstheme="minorHAnsi"/>
          <w:sz w:val="18"/>
        </w:rPr>
        <w:t>of</w:t>
      </w:r>
      <w:r w:rsidRPr="0046716F">
        <w:rPr>
          <w:rFonts w:asciiTheme="minorHAnsi" w:hAnsiTheme="minorHAnsi" w:cstheme="minorHAnsi"/>
          <w:spacing w:val="8"/>
          <w:sz w:val="18"/>
        </w:rPr>
        <w:t xml:space="preserve"> </w:t>
      </w:r>
      <w:r w:rsidRPr="0046716F">
        <w:rPr>
          <w:rFonts w:asciiTheme="minorHAnsi" w:hAnsiTheme="minorHAnsi" w:cstheme="minorHAnsi"/>
          <w:sz w:val="18"/>
        </w:rPr>
        <w:t>each</w:t>
      </w:r>
      <w:r w:rsidRPr="0046716F">
        <w:rPr>
          <w:rFonts w:asciiTheme="minorHAnsi" w:hAnsiTheme="minorHAnsi" w:cstheme="minorHAnsi"/>
          <w:spacing w:val="9"/>
          <w:sz w:val="18"/>
        </w:rPr>
        <w:t xml:space="preserve"> </w:t>
      </w:r>
      <w:r w:rsidRPr="0046716F">
        <w:rPr>
          <w:rFonts w:asciiTheme="minorHAnsi" w:hAnsiTheme="minorHAnsi" w:cstheme="minorHAnsi"/>
          <w:sz w:val="18"/>
        </w:rPr>
        <w:t>team</w:t>
      </w:r>
      <w:r w:rsidRPr="0046716F">
        <w:rPr>
          <w:rFonts w:asciiTheme="minorHAnsi" w:hAnsiTheme="minorHAnsi" w:cstheme="minorHAnsi"/>
          <w:spacing w:val="10"/>
          <w:sz w:val="18"/>
        </w:rPr>
        <w:t xml:space="preserve"> </w:t>
      </w:r>
      <w:r w:rsidRPr="0046716F">
        <w:rPr>
          <w:rFonts w:asciiTheme="minorHAnsi" w:hAnsiTheme="minorHAnsi" w:cstheme="minorHAnsi"/>
          <w:sz w:val="18"/>
        </w:rPr>
        <w:t>may</w:t>
      </w:r>
      <w:r w:rsidRPr="0046716F">
        <w:rPr>
          <w:rFonts w:asciiTheme="minorHAnsi" w:hAnsiTheme="minorHAnsi" w:cstheme="minorHAnsi"/>
          <w:spacing w:val="9"/>
          <w:sz w:val="18"/>
        </w:rPr>
        <w:t xml:space="preserve"> </w:t>
      </w:r>
      <w:r w:rsidRPr="0046716F">
        <w:rPr>
          <w:rFonts w:asciiTheme="minorHAnsi" w:hAnsiTheme="minorHAnsi" w:cstheme="minorHAnsi"/>
          <w:sz w:val="18"/>
        </w:rPr>
        <w:t>substitute</w:t>
      </w:r>
      <w:r w:rsidRPr="0046716F">
        <w:rPr>
          <w:rFonts w:asciiTheme="minorHAnsi" w:hAnsiTheme="minorHAnsi" w:cstheme="minorHAnsi"/>
          <w:spacing w:val="8"/>
          <w:sz w:val="18"/>
        </w:rPr>
        <w:t xml:space="preserve"> </w:t>
      </w:r>
      <w:r w:rsidRPr="0046716F">
        <w:rPr>
          <w:rFonts w:asciiTheme="minorHAnsi" w:hAnsiTheme="minorHAnsi" w:cstheme="minorHAnsi"/>
          <w:sz w:val="18"/>
        </w:rPr>
        <w:t>as</w:t>
      </w:r>
      <w:r w:rsidRPr="0046716F">
        <w:rPr>
          <w:rFonts w:asciiTheme="minorHAnsi" w:hAnsiTheme="minorHAnsi" w:cstheme="minorHAnsi"/>
          <w:spacing w:val="11"/>
          <w:sz w:val="18"/>
        </w:rPr>
        <w:t xml:space="preserve"> </w:t>
      </w:r>
      <w:r w:rsidRPr="0046716F">
        <w:rPr>
          <w:rFonts w:asciiTheme="minorHAnsi" w:hAnsiTheme="minorHAnsi" w:cstheme="minorHAnsi"/>
          <w:spacing w:val="-2"/>
          <w:sz w:val="18"/>
        </w:rPr>
        <w:t>many</w:t>
      </w:r>
      <w:r w:rsidRPr="0046716F">
        <w:rPr>
          <w:rFonts w:asciiTheme="minorHAnsi" w:hAnsiTheme="minorHAnsi" w:cstheme="minorHAnsi"/>
          <w:spacing w:val="9"/>
          <w:sz w:val="18"/>
        </w:rPr>
        <w:t xml:space="preserve"> </w:t>
      </w:r>
      <w:r w:rsidRPr="0046716F">
        <w:rPr>
          <w:rFonts w:asciiTheme="minorHAnsi" w:hAnsiTheme="minorHAnsi" w:cstheme="minorHAnsi"/>
          <w:sz w:val="18"/>
        </w:rPr>
        <w:t>team</w:t>
      </w:r>
      <w:r w:rsidRPr="0046716F">
        <w:rPr>
          <w:rFonts w:asciiTheme="minorHAnsi" w:hAnsiTheme="minorHAnsi" w:cstheme="minorHAnsi"/>
          <w:spacing w:val="9"/>
          <w:sz w:val="18"/>
        </w:rPr>
        <w:t xml:space="preserve"> </w:t>
      </w:r>
      <w:r w:rsidRPr="0046716F">
        <w:rPr>
          <w:rFonts w:asciiTheme="minorHAnsi" w:hAnsiTheme="minorHAnsi" w:cstheme="minorHAnsi"/>
          <w:sz w:val="18"/>
        </w:rPr>
        <w:t>members,</w:t>
      </w:r>
      <w:r w:rsidRPr="0046716F">
        <w:rPr>
          <w:rFonts w:asciiTheme="minorHAnsi" w:hAnsiTheme="minorHAnsi" w:cstheme="minorHAnsi"/>
          <w:spacing w:val="10"/>
          <w:sz w:val="18"/>
        </w:rPr>
        <w:t xml:space="preserve"> </w:t>
      </w:r>
      <w:r w:rsidRPr="0046716F">
        <w:rPr>
          <w:rFonts w:asciiTheme="minorHAnsi" w:hAnsiTheme="minorHAnsi" w:cstheme="minorHAnsi"/>
          <w:sz w:val="18"/>
        </w:rPr>
        <w:t>or</w:t>
      </w:r>
      <w:r w:rsidRPr="0046716F">
        <w:rPr>
          <w:rFonts w:asciiTheme="minorHAnsi" w:hAnsiTheme="minorHAnsi" w:cstheme="minorHAnsi"/>
          <w:spacing w:val="8"/>
          <w:sz w:val="18"/>
        </w:rPr>
        <w:t xml:space="preserve"> </w:t>
      </w:r>
      <w:r w:rsidRPr="0046716F">
        <w:rPr>
          <w:rFonts w:asciiTheme="minorHAnsi" w:hAnsiTheme="minorHAnsi" w:cstheme="minorHAnsi"/>
          <w:spacing w:val="-2"/>
          <w:sz w:val="18"/>
        </w:rPr>
        <w:t>none,</w:t>
      </w:r>
      <w:r w:rsidRPr="0046716F">
        <w:rPr>
          <w:rFonts w:asciiTheme="minorHAnsi" w:hAnsiTheme="minorHAnsi" w:cstheme="minorHAnsi"/>
          <w:spacing w:val="10"/>
          <w:sz w:val="18"/>
        </w:rPr>
        <w:t xml:space="preserve"> </w:t>
      </w:r>
      <w:r w:rsidRPr="0046716F">
        <w:rPr>
          <w:rFonts w:asciiTheme="minorHAnsi" w:hAnsiTheme="minorHAnsi" w:cstheme="minorHAnsi"/>
          <w:sz w:val="18"/>
        </w:rPr>
        <w:t>including</w:t>
      </w:r>
      <w:r w:rsidRPr="0046716F">
        <w:rPr>
          <w:rFonts w:asciiTheme="minorHAnsi" w:hAnsiTheme="minorHAnsi" w:cstheme="minorHAnsi"/>
          <w:spacing w:val="31"/>
          <w:sz w:val="18"/>
        </w:rPr>
        <w:t xml:space="preserve"> </w:t>
      </w:r>
      <w:r w:rsidRPr="0046716F">
        <w:rPr>
          <w:rFonts w:asciiTheme="minorHAnsi" w:hAnsiTheme="minorHAnsi" w:cstheme="minorHAnsi"/>
          <w:sz w:val="18"/>
        </w:rPr>
        <w:t>previously</w:t>
      </w:r>
      <w:r w:rsidRPr="0046716F">
        <w:rPr>
          <w:rFonts w:asciiTheme="minorHAnsi" w:hAnsiTheme="minorHAnsi" w:cstheme="minorHAnsi"/>
          <w:spacing w:val="35"/>
          <w:sz w:val="18"/>
        </w:rPr>
        <w:t xml:space="preserve"> </w:t>
      </w:r>
      <w:r w:rsidRPr="0046716F">
        <w:rPr>
          <w:rFonts w:asciiTheme="minorHAnsi" w:hAnsiTheme="minorHAnsi" w:cstheme="minorHAnsi"/>
          <w:sz w:val="18"/>
        </w:rPr>
        <w:t>substituted</w:t>
      </w:r>
      <w:r w:rsidRPr="0046716F">
        <w:rPr>
          <w:rFonts w:asciiTheme="minorHAnsi" w:hAnsiTheme="minorHAnsi" w:cstheme="minorHAnsi"/>
          <w:spacing w:val="35"/>
          <w:sz w:val="18"/>
        </w:rPr>
        <w:t xml:space="preserve"> </w:t>
      </w:r>
      <w:r w:rsidRPr="0046716F">
        <w:rPr>
          <w:rFonts w:asciiTheme="minorHAnsi" w:hAnsiTheme="minorHAnsi" w:cstheme="minorHAnsi"/>
          <w:sz w:val="18"/>
        </w:rPr>
        <w:t>team</w:t>
      </w:r>
      <w:r w:rsidRPr="0046716F">
        <w:rPr>
          <w:rFonts w:asciiTheme="minorHAnsi" w:hAnsiTheme="minorHAnsi" w:cstheme="minorHAnsi"/>
          <w:spacing w:val="36"/>
          <w:sz w:val="18"/>
        </w:rPr>
        <w:t xml:space="preserve"> </w:t>
      </w:r>
      <w:r w:rsidRPr="0046716F">
        <w:rPr>
          <w:rFonts w:asciiTheme="minorHAnsi" w:hAnsiTheme="minorHAnsi" w:cstheme="minorHAnsi"/>
          <w:sz w:val="18"/>
        </w:rPr>
        <w:t>members,</w:t>
      </w:r>
      <w:r w:rsidRPr="0046716F">
        <w:rPr>
          <w:rFonts w:asciiTheme="minorHAnsi" w:hAnsiTheme="minorHAnsi" w:cstheme="minorHAnsi"/>
          <w:spacing w:val="38"/>
          <w:sz w:val="18"/>
        </w:rPr>
        <w:t xml:space="preserve"> </w:t>
      </w:r>
      <w:r w:rsidRPr="0046716F">
        <w:rPr>
          <w:rFonts w:asciiTheme="minorHAnsi" w:hAnsiTheme="minorHAnsi" w:cstheme="minorHAnsi"/>
          <w:sz w:val="18"/>
        </w:rPr>
        <w:t>as</w:t>
      </w:r>
      <w:r w:rsidRPr="0046716F">
        <w:rPr>
          <w:rFonts w:asciiTheme="minorHAnsi" w:hAnsiTheme="minorHAnsi" w:cstheme="minorHAnsi"/>
          <w:spacing w:val="35"/>
          <w:sz w:val="18"/>
        </w:rPr>
        <w:t xml:space="preserve"> </w:t>
      </w:r>
      <w:r w:rsidRPr="0046716F">
        <w:rPr>
          <w:rFonts w:asciiTheme="minorHAnsi" w:hAnsiTheme="minorHAnsi" w:cstheme="minorHAnsi"/>
          <w:sz w:val="18"/>
        </w:rPr>
        <w:t>long</w:t>
      </w:r>
      <w:r w:rsidRPr="0046716F">
        <w:rPr>
          <w:rFonts w:asciiTheme="minorHAnsi" w:hAnsiTheme="minorHAnsi" w:cstheme="minorHAnsi"/>
          <w:spacing w:val="35"/>
          <w:sz w:val="18"/>
        </w:rPr>
        <w:t xml:space="preserve"> </w:t>
      </w:r>
      <w:r w:rsidRPr="0046716F">
        <w:rPr>
          <w:rFonts w:asciiTheme="minorHAnsi" w:hAnsiTheme="minorHAnsi" w:cstheme="minorHAnsi"/>
          <w:sz w:val="18"/>
        </w:rPr>
        <w:t>as</w:t>
      </w:r>
      <w:r w:rsidRPr="0046716F">
        <w:rPr>
          <w:rFonts w:asciiTheme="minorHAnsi" w:hAnsiTheme="minorHAnsi" w:cstheme="minorHAnsi"/>
          <w:spacing w:val="37"/>
          <w:sz w:val="18"/>
        </w:rPr>
        <w:t xml:space="preserve"> </w:t>
      </w:r>
      <w:r w:rsidRPr="0046716F">
        <w:rPr>
          <w:rFonts w:asciiTheme="minorHAnsi" w:hAnsiTheme="minorHAnsi" w:cstheme="minorHAnsi"/>
          <w:sz w:val="18"/>
        </w:rPr>
        <w:t>all</w:t>
      </w:r>
      <w:r w:rsidRPr="0046716F">
        <w:rPr>
          <w:rFonts w:asciiTheme="minorHAnsi" w:hAnsiTheme="minorHAnsi" w:cstheme="minorHAnsi"/>
          <w:spacing w:val="35"/>
          <w:sz w:val="18"/>
        </w:rPr>
        <w:t xml:space="preserve"> </w:t>
      </w:r>
      <w:r w:rsidRPr="0046716F">
        <w:rPr>
          <w:rFonts w:asciiTheme="minorHAnsi" w:hAnsiTheme="minorHAnsi" w:cstheme="minorHAnsi"/>
          <w:sz w:val="18"/>
        </w:rPr>
        <w:t>eligible</w:t>
      </w:r>
      <w:r w:rsidRPr="0046716F">
        <w:rPr>
          <w:rFonts w:asciiTheme="minorHAnsi" w:hAnsiTheme="minorHAnsi" w:cstheme="minorHAnsi"/>
          <w:spacing w:val="35"/>
          <w:sz w:val="18"/>
        </w:rPr>
        <w:t xml:space="preserve"> </w:t>
      </w:r>
      <w:r w:rsidRPr="0046716F">
        <w:rPr>
          <w:rFonts w:asciiTheme="minorHAnsi" w:hAnsiTheme="minorHAnsi" w:cstheme="minorHAnsi"/>
          <w:spacing w:val="-2"/>
          <w:sz w:val="18"/>
        </w:rPr>
        <w:t>team</w:t>
      </w:r>
      <w:r w:rsidRPr="0046716F">
        <w:rPr>
          <w:rFonts w:asciiTheme="minorHAnsi" w:hAnsiTheme="minorHAnsi" w:cstheme="minorHAnsi"/>
          <w:spacing w:val="36"/>
          <w:sz w:val="18"/>
        </w:rPr>
        <w:t xml:space="preserve"> </w:t>
      </w:r>
      <w:r w:rsidRPr="0046716F">
        <w:rPr>
          <w:rFonts w:asciiTheme="minorHAnsi" w:hAnsiTheme="minorHAnsi" w:cstheme="minorHAnsi"/>
          <w:sz w:val="18"/>
        </w:rPr>
        <w:t>members</w:t>
      </w:r>
      <w:r w:rsidRPr="0046716F">
        <w:rPr>
          <w:rFonts w:asciiTheme="minorHAnsi" w:hAnsiTheme="minorHAnsi" w:cstheme="minorHAnsi"/>
          <w:spacing w:val="37"/>
          <w:sz w:val="18"/>
        </w:rPr>
        <w:t xml:space="preserve"> </w:t>
      </w:r>
      <w:r w:rsidRPr="0046716F">
        <w:rPr>
          <w:rFonts w:asciiTheme="minorHAnsi" w:hAnsiTheme="minorHAnsi" w:cstheme="minorHAnsi"/>
          <w:spacing w:val="-2"/>
          <w:sz w:val="18"/>
        </w:rPr>
        <w:t>meet</w:t>
      </w:r>
      <w:r w:rsidRPr="0046716F">
        <w:rPr>
          <w:rFonts w:asciiTheme="minorHAnsi" w:hAnsiTheme="minorHAnsi" w:cstheme="minorHAnsi"/>
          <w:spacing w:val="38"/>
          <w:sz w:val="18"/>
        </w:rPr>
        <w:t xml:space="preserve"> </w:t>
      </w:r>
      <w:r w:rsidRPr="0046716F">
        <w:rPr>
          <w:rFonts w:asciiTheme="minorHAnsi" w:hAnsiTheme="minorHAnsi" w:cstheme="minorHAnsi"/>
          <w:sz w:val="18"/>
        </w:rPr>
        <w:t>the</w:t>
      </w:r>
      <w:r w:rsidRPr="0046716F">
        <w:rPr>
          <w:rFonts w:asciiTheme="minorHAnsi" w:hAnsiTheme="minorHAnsi" w:cstheme="minorHAnsi"/>
          <w:spacing w:val="35"/>
          <w:sz w:val="18"/>
        </w:rPr>
        <w:t xml:space="preserve"> </w:t>
      </w:r>
      <w:r w:rsidRPr="0046716F">
        <w:rPr>
          <w:rFonts w:asciiTheme="minorHAnsi" w:hAnsiTheme="minorHAnsi" w:cstheme="minorHAnsi"/>
          <w:spacing w:val="-2"/>
          <w:sz w:val="18"/>
        </w:rPr>
        <w:t>minimum</w:t>
      </w:r>
      <w:r w:rsidRPr="0046716F">
        <w:rPr>
          <w:rFonts w:asciiTheme="minorHAnsi" w:hAnsiTheme="minorHAnsi" w:cstheme="minorHAnsi"/>
          <w:spacing w:val="36"/>
          <w:sz w:val="18"/>
        </w:rPr>
        <w:t xml:space="preserve"> </w:t>
      </w:r>
      <w:r w:rsidRPr="0046716F">
        <w:rPr>
          <w:rFonts w:asciiTheme="minorHAnsi" w:hAnsiTheme="minorHAnsi" w:cstheme="minorHAnsi"/>
          <w:sz w:val="18"/>
        </w:rPr>
        <w:t>playing</w:t>
      </w:r>
      <w:r w:rsidRPr="0046716F">
        <w:rPr>
          <w:rFonts w:asciiTheme="minorHAnsi" w:hAnsiTheme="minorHAnsi" w:cstheme="minorHAnsi"/>
          <w:spacing w:val="53"/>
          <w:sz w:val="18"/>
        </w:rPr>
        <w:t xml:space="preserve"> </w:t>
      </w:r>
      <w:r w:rsidRPr="0046716F">
        <w:rPr>
          <w:rFonts w:asciiTheme="minorHAnsi" w:hAnsiTheme="minorHAnsi" w:cstheme="minorHAnsi"/>
          <w:sz w:val="18"/>
        </w:rPr>
        <w:t>requirements.</w:t>
      </w:r>
    </w:p>
    <w:p w14:paraId="0D035717"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The</w:t>
      </w:r>
      <w:r w:rsidRPr="0046716F">
        <w:rPr>
          <w:rFonts w:asciiTheme="minorHAnsi" w:hAnsiTheme="minorHAnsi" w:cstheme="minorHAnsi"/>
          <w:spacing w:val="1"/>
          <w:sz w:val="18"/>
        </w:rPr>
        <w:t xml:space="preserve"> </w:t>
      </w:r>
      <w:r w:rsidRPr="0046716F">
        <w:rPr>
          <w:rFonts w:asciiTheme="minorHAnsi" w:hAnsiTheme="minorHAnsi" w:cstheme="minorHAnsi"/>
          <w:sz w:val="18"/>
        </w:rPr>
        <w:t>referee</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3"/>
          <w:sz w:val="18"/>
        </w:rPr>
        <w:t xml:space="preserve"> </w:t>
      </w:r>
      <w:r w:rsidRPr="0046716F">
        <w:rPr>
          <w:rFonts w:asciiTheme="minorHAnsi" w:hAnsiTheme="minorHAnsi" w:cstheme="minorHAnsi"/>
          <w:sz w:val="18"/>
        </w:rPr>
        <w:t>allow</w:t>
      </w:r>
      <w:r w:rsidRPr="0046716F">
        <w:rPr>
          <w:rFonts w:asciiTheme="minorHAnsi" w:hAnsiTheme="minorHAnsi" w:cstheme="minorHAnsi"/>
          <w:spacing w:val="2"/>
          <w:sz w:val="18"/>
        </w:rPr>
        <w:t xml:space="preserve"> </w:t>
      </w:r>
      <w:r w:rsidRPr="0046716F">
        <w:rPr>
          <w:rFonts w:asciiTheme="minorHAnsi" w:hAnsiTheme="minorHAnsi" w:cstheme="minorHAnsi"/>
          <w:sz w:val="18"/>
        </w:rPr>
        <w:t>for</w:t>
      </w:r>
      <w:r w:rsidRPr="0046716F">
        <w:rPr>
          <w:rFonts w:asciiTheme="minorHAnsi" w:hAnsiTheme="minorHAnsi" w:cstheme="minorHAnsi"/>
          <w:spacing w:val="4"/>
          <w:sz w:val="18"/>
        </w:rPr>
        <w:t xml:space="preserve"> </w:t>
      </w:r>
      <w:r w:rsidRPr="0046716F">
        <w:rPr>
          <w:rFonts w:asciiTheme="minorHAnsi" w:hAnsiTheme="minorHAnsi" w:cstheme="minorHAnsi"/>
          <w:spacing w:val="-2"/>
          <w:sz w:val="18"/>
        </w:rPr>
        <w:t>any</w:t>
      </w:r>
      <w:r w:rsidRPr="0046716F">
        <w:rPr>
          <w:rFonts w:asciiTheme="minorHAnsi" w:hAnsiTheme="minorHAnsi" w:cstheme="minorHAnsi"/>
          <w:spacing w:val="1"/>
          <w:sz w:val="18"/>
        </w:rPr>
        <w:t xml:space="preserve"> </w:t>
      </w:r>
      <w:r w:rsidRPr="0046716F">
        <w:rPr>
          <w:rFonts w:asciiTheme="minorHAnsi" w:hAnsiTheme="minorHAnsi" w:cstheme="minorHAnsi"/>
          <w:sz w:val="18"/>
        </w:rPr>
        <w:t>time</w:t>
      </w:r>
      <w:r w:rsidRPr="0046716F">
        <w:rPr>
          <w:rFonts w:asciiTheme="minorHAnsi" w:hAnsiTheme="minorHAnsi" w:cstheme="minorHAnsi"/>
          <w:spacing w:val="2"/>
          <w:sz w:val="18"/>
        </w:rPr>
        <w:t xml:space="preserve"> </w:t>
      </w:r>
      <w:r w:rsidRPr="0046716F">
        <w:rPr>
          <w:rFonts w:asciiTheme="minorHAnsi" w:hAnsiTheme="minorHAnsi" w:cstheme="minorHAnsi"/>
          <w:sz w:val="18"/>
        </w:rPr>
        <w:t>lost</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due</w:t>
      </w:r>
      <w:r w:rsidRPr="0046716F">
        <w:rPr>
          <w:rFonts w:asciiTheme="minorHAnsi" w:hAnsiTheme="minorHAnsi" w:cstheme="minorHAnsi"/>
          <w:spacing w:val="2"/>
          <w:sz w:val="18"/>
        </w:rPr>
        <w:t xml:space="preserve"> </w:t>
      </w:r>
      <w:r w:rsidRPr="0046716F">
        <w:rPr>
          <w:rFonts w:asciiTheme="minorHAnsi" w:hAnsiTheme="minorHAnsi" w:cstheme="minorHAnsi"/>
          <w:sz w:val="18"/>
        </w:rPr>
        <w:t>to</w:t>
      </w:r>
      <w:r w:rsidRPr="0046716F">
        <w:rPr>
          <w:rFonts w:asciiTheme="minorHAnsi" w:hAnsiTheme="minorHAnsi" w:cstheme="minorHAnsi"/>
          <w:spacing w:val="1"/>
          <w:sz w:val="18"/>
        </w:rPr>
        <w:t xml:space="preserve"> </w:t>
      </w:r>
      <w:r w:rsidRPr="0046716F">
        <w:rPr>
          <w:rFonts w:asciiTheme="minorHAnsi" w:hAnsiTheme="minorHAnsi" w:cstheme="minorHAnsi"/>
          <w:sz w:val="18"/>
        </w:rPr>
        <w:t>substitution</w:t>
      </w:r>
      <w:r w:rsidRPr="0046716F">
        <w:rPr>
          <w:rFonts w:asciiTheme="minorHAnsi" w:hAnsiTheme="minorHAnsi" w:cstheme="minorHAnsi"/>
          <w:spacing w:val="2"/>
          <w:sz w:val="18"/>
        </w:rPr>
        <w:t xml:space="preserve"> </w:t>
      </w:r>
      <w:r w:rsidRPr="0046716F">
        <w:rPr>
          <w:rFonts w:asciiTheme="minorHAnsi" w:hAnsiTheme="minorHAnsi" w:cstheme="minorHAnsi"/>
          <w:sz w:val="18"/>
        </w:rPr>
        <w:t>or</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other</w:t>
      </w:r>
      <w:r w:rsidRPr="0046716F">
        <w:rPr>
          <w:rFonts w:asciiTheme="minorHAnsi" w:hAnsiTheme="minorHAnsi" w:cstheme="minorHAnsi"/>
          <w:spacing w:val="4"/>
          <w:sz w:val="18"/>
        </w:rPr>
        <w:t xml:space="preserve"> </w:t>
      </w:r>
      <w:r w:rsidRPr="0046716F">
        <w:rPr>
          <w:rFonts w:asciiTheme="minorHAnsi" w:hAnsiTheme="minorHAnsi" w:cstheme="minorHAnsi"/>
          <w:sz w:val="18"/>
        </w:rPr>
        <w:t>cause</w:t>
      </w:r>
      <w:r w:rsidRPr="0046716F">
        <w:rPr>
          <w:rFonts w:asciiTheme="minorHAnsi" w:hAnsiTheme="minorHAnsi" w:cstheme="minorHAnsi"/>
          <w:spacing w:val="1"/>
          <w:sz w:val="18"/>
        </w:rPr>
        <w:t xml:space="preserve"> </w:t>
      </w:r>
      <w:r w:rsidRPr="0046716F">
        <w:rPr>
          <w:rFonts w:asciiTheme="minorHAnsi" w:hAnsiTheme="minorHAnsi" w:cstheme="minorHAnsi"/>
          <w:sz w:val="18"/>
        </w:rPr>
        <w:t>by</w:t>
      </w:r>
      <w:r w:rsidRPr="0046716F">
        <w:rPr>
          <w:rFonts w:asciiTheme="minorHAnsi" w:hAnsiTheme="minorHAnsi" w:cstheme="minorHAnsi"/>
          <w:spacing w:val="2"/>
          <w:sz w:val="18"/>
        </w:rPr>
        <w:t xml:space="preserve"> </w:t>
      </w:r>
      <w:r w:rsidRPr="0046716F">
        <w:rPr>
          <w:rFonts w:asciiTheme="minorHAnsi" w:hAnsiTheme="minorHAnsi" w:cstheme="minorHAnsi"/>
          <w:sz w:val="18"/>
        </w:rPr>
        <w:t>stopping</w:t>
      </w:r>
      <w:r w:rsidRPr="0046716F">
        <w:rPr>
          <w:rFonts w:asciiTheme="minorHAnsi" w:hAnsiTheme="minorHAnsi" w:cstheme="minorHAnsi"/>
          <w:spacing w:val="1"/>
          <w:sz w:val="18"/>
        </w:rPr>
        <w:t xml:space="preserve"> </w:t>
      </w:r>
      <w:r w:rsidRPr="0046716F">
        <w:rPr>
          <w:rFonts w:asciiTheme="minorHAnsi" w:hAnsiTheme="minorHAnsi" w:cstheme="minorHAnsi"/>
          <w:sz w:val="18"/>
        </w:rPr>
        <w:t>his/her</w:t>
      </w:r>
      <w:r w:rsidRPr="0046716F">
        <w:rPr>
          <w:rFonts w:asciiTheme="minorHAnsi" w:hAnsiTheme="minorHAnsi" w:cstheme="minorHAnsi"/>
          <w:spacing w:val="4"/>
          <w:sz w:val="18"/>
        </w:rPr>
        <w:t xml:space="preserve"> </w:t>
      </w:r>
      <w:r w:rsidRPr="0046716F">
        <w:rPr>
          <w:rFonts w:asciiTheme="minorHAnsi" w:hAnsiTheme="minorHAnsi" w:cstheme="minorHAnsi"/>
          <w:sz w:val="18"/>
        </w:rPr>
        <w:t>watch</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or</w:t>
      </w:r>
      <w:r w:rsidRPr="0046716F">
        <w:rPr>
          <w:rFonts w:asciiTheme="minorHAnsi" w:hAnsiTheme="minorHAnsi" w:cstheme="minorHAnsi"/>
          <w:spacing w:val="61"/>
          <w:sz w:val="18"/>
        </w:rPr>
        <w:t xml:space="preserve"> </w:t>
      </w:r>
      <w:r w:rsidRPr="0046716F">
        <w:rPr>
          <w:rFonts w:asciiTheme="minorHAnsi" w:hAnsiTheme="minorHAnsi" w:cstheme="minorHAnsi"/>
          <w:sz w:val="18"/>
        </w:rPr>
        <w:t>adding playing time.</w:t>
      </w:r>
      <w:r w:rsidRPr="0046716F">
        <w:rPr>
          <w:rFonts w:asciiTheme="minorHAnsi" w:hAnsiTheme="minorHAnsi" w:cstheme="minorHAnsi"/>
          <w:spacing w:val="1"/>
          <w:sz w:val="18"/>
        </w:rPr>
        <w:t xml:space="preserve"> </w:t>
      </w:r>
      <w:r w:rsidR="006A3CDF" w:rsidRPr="0046716F">
        <w:rPr>
          <w:rFonts w:asciiTheme="minorHAnsi" w:hAnsiTheme="minorHAnsi" w:cstheme="minorHAnsi"/>
          <w:sz w:val="18"/>
        </w:rPr>
        <w:t xml:space="preserve">(See </w:t>
      </w:r>
      <w:r w:rsidR="002C5C5A" w:rsidRPr="0046716F">
        <w:rPr>
          <w:rFonts w:asciiTheme="minorHAnsi" w:hAnsiTheme="minorHAnsi" w:cstheme="minorHAnsi"/>
          <w:sz w:val="18"/>
        </w:rPr>
        <w:t xml:space="preserve">NR&amp;R </w:t>
      </w:r>
      <w:r w:rsidR="006A3CDF" w:rsidRPr="0046716F">
        <w:rPr>
          <w:rFonts w:asciiTheme="minorHAnsi" w:hAnsiTheme="minorHAnsi" w:cstheme="minorHAnsi"/>
          <w:sz w:val="18"/>
        </w:rPr>
        <w:t>Article I.B.4</w:t>
      </w:r>
      <w:r w:rsidRPr="0046716F">
        <w:rPr>
          <w:rFonts w:asciiTheme="minorHAnsi" w:hAnsiTheme="minorHAnsi" w:cstheme="minorHAnsi"/>
          <w:sz w:val="18"/>
        </w:rPr>
        <w:t>.</w:t>
      </w:r>
      <w:r w:rsidRPr="0046716F">
        <w:rPr>
          <w:rFonts w:asciiTheme="minorHAnsi" w:hAnsiTheme="minorHAnsi" w:cstheme="minorHAnsi"/>
          <w:spacing w:val="-2"/>
          <w:sz w:val="18"/>
        </w:rPr>
        <w:t xml:space="preserve"> regarding</w:t>
      </w:r>
      <w:r w:rsidRPr="0046716F">
        <w:rPr>
          <w:rFonts w:asciiTheme="minorHAnsi" w:hAnsiTheme="minorHAnsi" w:cstheme="minorHAnsi"/>
          <w:sz w:val="18"/>
        </w:rPr>
        <w:t xml:space="preserve"> reducing the length of</w:t>
      </w:r>
      <w:r w:rsidRPr="0046716F">
        <w:rPr>
          <w:rFonts w:asciiTheme="minorHAnsi" w:hAnsiTheme="minorHAnsi" w:cstheme="minorHAnsi"/>
          <w:spacing w:val="1"/>
          <w:sz w:val="18"/>
        </w:rPr>
        <w:t xml:space="preserve"> </w:t>
      </w:r>
      <w:r w:rsidRPr="0046716F">
        <w:rPr>
          <w:rFonts w:asciiTheme="minorHAnsi" w:hAnsiTheme="minorHAnsi" w:cstheme="minorHAnsi"/>
          <w:sz w:val="18"/>
        </w:rPr>
        <w:t>halves</w:t>
      </w:r>
      <w:r w:rsidRPr="0046716F">
        <w:rPr>
          <w:rFonts w:asciiTheme="minorHAnsi" w:hAnsiTheme="minorHAnsi" w:cstheme="minorHAnsi"/>
          <w:spacing w:val="2"/>
          <w:sz w:val="18"/>
        </w:rPr>
        <w:t xml:space="preserve"> </w:t>
      </w:r>
      <w:r w:rsidRPr="0046716F">
        <w:rPr>
          <w:rFonts w:asciiTheme="minorHAnsi" w:hAnsiTheme="minorHAnsi" w:cstheme="minorHAnsi"/>
          <w:sz w:val="18"/>
        </w:rPr>
        <w:t>to permit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proper</w:t>
      </w:r>
      <w:r w:rsidRPr="0046716F">
        <w:rPr>
          <w:rFonts w:asciiTheme="minorHAnsi" w:hAnsiTheme="minorHAnsi" w:cstheme="minorHAnsi"/>
          <w:spacing w:val="1"/>
          <w:sz w:val="18"/>
        </w:rPr>
        <w:t xml:space="preserve"> </w:t>
      </w:r>
      <w:r w:rsidRPr="0046716F">
        <w:rPr>
          <w:rFonts w:asciiTheme="minorHAnsi" w:hAnsiTheme="minorHAnsi" w:cstheme="minorHAnsi"/>
          <w:sz w:val="18"/>
        </w:rPr>
        <w:t>substitution.)</w:t>
      </w:r>
    </w:p>
    <w:p w14:paraId="5430D4E9" w14:textId="77777777" w:rsidR="00FB118A" w:rsidRPr="0046716F" w:rsidRDefault="00FB118A" w:rsidP="00131F9E">
      <w:pPr>
        <w:spacing w:before="5"/>
        <w:jc w:val="both"/>
        <w:rPr>
          <w:rFonts w:eastAsia="Arial" w:cstheme="minorHAnsi"/>
          <w:sz w:val="15"/>
          <w:szCs w:val="14"/>
        </w:rPr>
      </w:pPr>
    </w:p>
    <w:p w14:paraId="7064DA64" w14:textId="77777777" w:rsidR="00FB118A" w:rsidRPr="0046716F" w:rsidRDefault="00DA3BD7" w:rsidP="003F688E">
      <w:pPr>
        <w:pStyle w:val="BodyText"/>
        <w:numPr>
          <w:ilvl w:val="0"/>
          <w:numId w:val="1"/>
        </w:numPr>
        <w:rPr>
          <w:rFonts w:asciiTheme="minorHAnsi" w:hAnsiTheme="minorHAnsi" w:cstheme="minorHAnsi"/>
          <w:sz w:val="18"/>
        </w:rPr>
      </w:pPr>
      <w:r w:rsidRPr="0046716F">
        <w:rPr>
          <w:rFonts w:asciiTheme="minorHAnsi" w:hAnsiTheme="minorHAnsi" w:cstheme="minorHAnsi"/>
          <w:sz w:val="18"/>
        </w:rPr>
        <w:t>Substitution 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injury:</w:t>
      </w:r>
    </w:p>
    <w:p w14:paraId="681B0FCF"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a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is </w:t>
      </w:r>
      <w:r w:rsidRPr="0046716F">
        <w:rPr>
          <w:rFonts w:asciiTheme="minorHAnsi" w:hAnsiTheme="minorHAnsi" w:cstheme="minorHAnsi"/>
          <w:spacing w:val="-2"/>
          <w:sz w:val="18"/>
        </w:rPr>
        <w:t>injured,</w:t>
      </w:r>
      <w:r w:rsidRPr="0046716F">
        <w:rPr>
          <w:rFonts w:asciiTheme="minorHAnsi" w:hAnsiTheme="minorHAnsi" w:cstheme="minorHAnsi"/>
          <w:spacing w:val="1"/>
          <w:sz w:val="18"/>
        </w:rPr>
        <w:t xml:space="preserve"> </w:t>
      </w:r>
      <w:r w:rsidRPr="0046716F">
        <w:rPr>
          <w:rFonts w:asciiTheme="minorHAnsi" w:hAnsiTheme="minorHAnsi" w:cstheme="minorHAnsi"/>
          <w:sz w:val="18"/>
        </w:rPr>
        <w:t>the coach may provide a substitute for</w:t>
      </w:r>
      <w:r w:rsidRPr="0046716F">
        <w:rPr>
          <w:rFonts w:asciiTheme="minorHAnsi" w:hAnsiTheme="minorHAnsi" w:cstheme="minorHAnsi"/>
          <w:spacing w:val="1"/>
          <w:sz w:val="18"/>
        </w:rPr>
        <w:t xml:space="preserve"> </w:t>
      </w:r>
      <w:r w:rsidRPr="0046716F">
        <w:rPr>
          <w:rFonts w:asciiTheme="minorHAnsi" w:hAnsiTheme="minorHAnsi" w:cstheme="minorHAnsi"/>
          <w:sz w:val="18"/>
        </w:rPr>
        <w:t>the</w:t>
      </w:r>
      <w:r w:rsidRPr="0046716F">
        <w:rPr>
          <w:rFonts w:asciiTheme="minorHAnsi" w:hAnsiTheme="minorHAnsi" w:cstheme="minorHAnsi"/>
          <w:spacing w:val="-3"/>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in which case the </w:t>
      </w:r>
      <w:r w:rsidRPr="0046716F">
        <w:rPr>
          <w:rFonts w:asciiTheme="minorHAnsi" w:hAnsiTheme="minorHAnsi" w:cstheme="minorHAnsi"/>
          <w:spacing w:val="-2"/>
          <w:sz w:val="18"/>
        </w:rPr>
        <w:t>injured</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player</w:t>
      </w:r>
      <w:r w:rsidRPr="0046716F">
        <w:rPr>
          <w:rFonts w:asciiTheme="minorHAnsi" w:hAnsiTheme="minorHAnsi" w:cstheme="minorHAnsi"/>
          <w:spacing w:val="1"/>
          <w:sz w:val="18"/>
        </w:rPr>
        <w:t xml:space="preserve"> </w:t>
      </w:r>
      <w:r w:rsidRPr="0046716F">
        <w:rPr>
          <w:rFonts w:asciiTheme="minorHAnsi" w:hAnsiTheme="minorHAnsi" w:cstheme="minorHAnsi"/>
          <w:sz w:val="18"/>
        </w:rPr>
        <w:t>may</w:t>
      </w:r>
      <w:r w:rsidRPr="0046716F">
        <w:rPr>
          <w:rFonts w:asciiTheme="minorHAnsi" w:hAnsiTheme="minorHAnsi" w:cstheme="minorHAnsi"/>
          <w:spacing w:val="89"/>
          <w:sz w:val="18"/>
        </w:rPr>
        <w:t xml:space="preserve">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return until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beginning</w:t>
      </w:r>
      <w:r w:rsidRPr="0046716F">
        <w:rPr>
          <w:rFonts w:asciiTheme="minorHAnsi" w:hAnsiTheme="minorHAnsi" w:cstheme="minorHAnsi"/>
          <w:sz w:val="18"/>
        </w:rPr>
        <w:t xml:space="preserve"> of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next</w:t>
      </w:r>
      <w:r w:rsidRPr="0046716F">
        <w:rPr>
          <w:rFonts w:asciiTheme="minorHAnsi" w:hAnsiTheme="minorHAnsi" w:cstheme="minorHAnsi"/>
          <w:spacing w:val="1"/>
          <w:sz w:val="18"/>
        </w:rPr>
        <w:t xml:space="preserve"> </w:t>
      </w:r>
      <w:r w:rsidRPr="0046716F">
        <w:rPr>
          <w:rFonts w:asciiTheme="minorHAnsi" w:hAnsiTheme="minorHAnsi" w:cstheme="minorHAnsi"/>
          <w:sz w:val="18"/>
        </w:rPr>
        <w:t>“quarter”.</w:t>
      </w:r>
      <w:r w:rsidRPr="0046716F">
        <w:rPr>
          <w:rFonts w:asciiTheme="minorHAnsi" w:hAnsiTheme="minorHAnsi" w:cstheme="minorHAnsi"/>
          <w:spacing w:val="1"/>
          <w:sz w:val="18"/>
        </w:rPr>
        <w:t xml:space="preserve"> </w:t>
      </w:r>
      <w:r w:rsidRPr="0046716F">
        <w:rPr>
          <w:rFonts w:asciiTheme="minorHAnsi" w:hAnsiTheme="minorHAnsi" w:cstheme="minorHAnsi"/>
          <w:sz w:val="18"/>
        </w:rPr>
        <w:t>Only 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who is </w:t>
      </w:r>
      <w:r w:rsidRPr="0046716F">
        <w:rPr>
          <w:rFonts w:asciiTheme="minorHAnsi" w:hAnsiTheme="minorHAnsi" w:cstheme="minorHAnsi"/>
          <w:spacing w:val="-2"/>
          <w:sz w:val="18"/>
        </w:rPr>
        <w:t>injured</w:t>
      </w:r>
      <w:r w:rsidRPr="0046716F">
        <w:rPr>
          <w:rFonts w:asciiTheme="minorHAnsi" w:hAnsiTheme="minorHAnsi" w:cstheme="minorHAnsi"/>
          <w:sz w:val="18"/>
        </w:rPr>
        <w:t xml:space="preserve"> is</w:t>
      </w:r>
      <w:r w:rsidRPr="0046716F">
        <w:rPr>
          <w:rFonts w:asciiTheme="minorHAnsi" w:hAnsiTheme="minorHAnsi" w:cstheme="minorHAnsi"/>
          <w:spacing w:val="2"/>
          <w:sz w:val="18"/>
        </w:rPr>
        <w:t xml:space="preserve"> </w:t>
      </w:r>
      <w:r w:rsidRPr="0046716F">
        <w:rPr>
          <w:rFonts w:asciiTheme="minorHAnsi" w:hAnsiTheme="minorHAnsi" w:cstheme="minorHAnsi"/>
          <w:sz w:val="18"/>
        </w:rPr>
        <w:t>credited with</w:t>
      </w:r>
      <w:r w:rsidRPr="0046716F">
        <w:rPr>
          <w:rFonts w:asciiTheme="minorHAnsi" w:hAnsiTheme="minorHAnsi" w:cstheme="minorHAnsi"/>
          <w:spacing w:val="-3"/>
          <w:sz w:val="18"/>
        </w:rPr>
        <w:t xml:space="preserve"> </w:t>
      </w:r>
      <w:r w:rsidRPr="0046716F">
        <w:rPr>
          <w:rFonts w:asciiTheme="minorHAnsi" w:hAnsiTheme="minorHAnsi" w:cstheme="minorHAnsi"/>
          <w:sz w:val="18"/>
        </w:rPr>
        <w:t>a “quarter”</w:t>
      </w:r>
      <w:r w:rsidRPr="0046716F">
        <w:rPr>
          <w:rFonts w:asciiTheme="minorHAnsi" w:hAnsiTheme="minorHAnsi" w:cstheme="minorHAnsi"/>
          <w:spacing w:val="79"/>
          <w:sz w:val="18"/>
        </w:rPr>
        <w:t xml:space="preserve"> </w:t>
      </w:r>
      <w:r w:rsidRPr="0046716F">
        <w:rPr>
          <w:rFonts w:asciiTheme="minorHAnsi" w:hAnsiTheme="minorHAnsi" w:cstheme="minorHAnsi"/>
          <w:sz w:val="18"/>
        </w:rPr>
        <w:t>played regardless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the actual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time </w:t>
      </w:r>
      <w:r w:rsidRPr="0046716F">
        <w:rPr>
          <w:rFonts w:asciiTheme="minorHAnsi" w:hAnsiTheme="minorHAnsi" w:cstheme="minorHAnsi"/>
          <w:spacing w:val="-2"/>
          <w:sz w:val="18"/>
        </w:rPr>
        <w:t>played.</w:t>
      </w:r>
    </w:p>
    <w:p w14:paraId="713A5E2D"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 xml:space="preserve">The coach may choose to </w:t>
      </w:r>
      <w:r w:rsidRPr="0046716F">
        <w:rPr>
          <w:rFonts w:asciiTheme="minorHAnsi" w:hAnsiTheme="minorHAnsi" w:cstheme="minorHAnsi"/>
          <w:spacing w:val="-2"/>
          <w:sz w:val="18"/>
        </w:rPr>
        <w:t>not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substitute </w:t>
      </w:r>
      <w:r w:rsidRPr="0046716F">
        <w:rPr>
          <w:rFonts w:asciiTheme="minorHAnsi" w:hAnsiTheme="minorHAnsi" w:cstheme="minorHAnsi"/>
          <w:spacing w:val="-2"/>
          <w:sz w:val="18"/>
        </w:rPr>
        <w:t>and</w:t>
      </w:r>
      <w:r w:rsidRPr="0046716F">
        <w:rPr>
          <w:rFonts w:asciiTheme="minorHAnsi" w:hAnsiTheme="minorHAnsi" w:cstheme="minorHAnsi"/>
          <w:sz w:val="18"/>
        </w:rPr>
        <w:t xml:space="preserve"> “play short”</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thereby</w:t>
      </w:r>
      <w:r w:rsidRPr="0046716F">
        <w:rPr>
          <w:rFonts w:asciiTheme="minorHAnsi" w:hAnsiTheme="minorHAnsi" w:cstheme="minorHAnsi"/>
          <w:sz w:val="18"/>
        </w:rPr>
        <w:t xml:space="preserve"> allowing the injured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return </w:t>
      </w:r>
      <w:r w:rsidRPr="0046716F">
        <w:rPr>
          <w:rFonts w:asciiTheme="minorHAnsi" w:hAnsiTheme="minorHAnsi" w:cstheme="minorHAnsi"/>
          <w:spacing w:val="-2"/>
          <w:sz w:val="18"/>
        </w:rPr>
        <w:t>during</w:t>
      </w:r>
      <w:r w:rsidRPr="0046716F">
        <w:rPr>
          <w:rFonts w:asciiTheme="minorHAnsi" w:hAnsiTheme="minorHAnsi" w:cstheme="minorHAnsi"/>
          <w:spacing w:val="73"/>
          <w:sz w:val="18"/>
        </w:rPr>
        <w:t xml:space="preserve"> </w:t>
      </w:r>
      <w:r w:rsidRPr="0046716F">
        <w:rPr>
          <w:rFonts w:asciiTheme="minorHAnsi" w:hAnsiTheme="minorHAnsi" w:cstheme="minorHAnsi"/>
          <w:sz w:val="18"/>
        </w:rPr>
        <w:t>the “quarter”</w:t>
      </w:r>
      <w:r w:rsidRPr="0046716F">
        <w:rPr>
          <w:rFonts w:asciiTheme="minorHAnsi" w:hAnsiTheme="minorHAnsi" w:cstheme="minorHAnsi"/>
          <w:spacing w:val="1"/>
          <w:sz w:val="18"/>
        </w:rPr>
        <w:t xml:space="preserve"> </w:t>
      </w:r>
      <w:r w:rsidRPr="0046716F">
        <w:rPr>
          <w:rFonts w:asciiTheme="minorHAnsi" w:hAnsiTheme="minorHAnsi" w:cstheme="minorHAnsi"/>
          <w:sz w:val="18"/>
        </w:rPr>
        <w:t>in which he or</w:t>
      </w:r>
      <w:r w:rsidRPr="0046716F">
        <w:rPr>
          <w:rFonts w:asciiTheme="minorHAnsi" w:hAnsiTheme="minorHAnsi" w:cstheme="minorHAnsi"/>
          <w:spacing w:val="1"/>
          <w:sz w:val="18"/>
        </w:rPr>
        <w:t xml:space="preserve"> </w:t>
      </w:r>
      <w:r w:rsidRPr="0046716F">
        <w:rPr>
          <w:rFonts w:asciiTheme="minorHAnsi" w:hAnsiTheme="minorHAnsi" w:cstheme="minorHAnsi"/>
          <w:sz w:val="18"/>
        </w:rPr>
        <w:t>she</w:t>
      </w:r>
      <w:r w:rsidRPr="0046716F">
        <w:rPr>
          <w:rFonts w:asciiTheme="minorHAnsi" w:hAnsiTheme="minorHAnsi" w:cstheme="minorHAnsi"/>
          <w:spacing w:val="-3"/>
          <w:sz w:val="18"/>
        </w:rPr>
        <w:t xml:space="preserve"> </w:t>
      </w:r>
      <w:r w:rsidRPr="0046716F">
        <w:rPr>
          <w:rFonts w:asciiTheme="minorHAnsi" w:hAnsiTheme="minorHAnsi" w:cstheme="minorHAnsi"/>
          <w:sz w:val="18"/>
        </w:rPr>
        <w:t>was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injured.</w:t>
      </w:r>
    </w:p>
    <w:p w14:paraId="673BC65A"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The player</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receive a signal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from the referee in </w:t>
      </w:r>
      <w:r w:rsidRPr="0046716F">
        <w:rPr>
          <w:rFonts w:asciiTheme="minorHAnsi" w:hAnsiTheme="minorHAnsi" w:cstheme="minorHAnsi"/>
          <w:spacing w:val="-2"/>
          <w:sz w:val="18"/>
        </w:rPr>
        <w:t>order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to return to the </w:t>
      </w:r>
      <w:r w:rsidRPr="0046716F">
        <w:rPr>
          <w:rFonts w:asciiTheme="minorHAnsi" w:hAnsiTheme="minorHAnsi" w:cstheme="minorHAnsi"/>
          <w:spacing w:val="-2"/>
          <w:sz w:val="18"/>
        </w:rPr>
        <w:t>game.</w:t>
      </w:r>
    </w:p>
    <w:p w14:paraId="7B355B02" w14:textId="77777777" w:rsidR="00FB118A" w:rsidRPr="0046716F" w:rsidRDefault="00FB118A" w:rsidP="00131F9E">
      <w:pPr>
        <w:spacing w:before="6"/>
        <w:jc w:val="both"/>
        <w:rPr>
          <w:rFonts w:eastAsia="Arial" w:cstheme="minorHAnsi"/>
          <w:sz w:val="15"/>
          <w:szCs w:val="14"/>
        </w:rPr>
      </w:pPr>
    </w:p>
    <w:p w14:paraId="48F166A5" w14:textId="77777777" w:rsidR="00FB118A" w:rsidRPr="0046716F" w:rsidRDefault="00DA3BD7" w:rsidP="00131F9E">
      <w:pPr>
        <w:pStyle w:val="BodyText"/>
        <w:numPr>
          <w:ilvl w:val="0"/>
          <w:numId w:val="1"/>
        </w:numPr>
        <w:rPr>
          <w:rFonts w:asciiTheme="minorHAnsi" w:hAnsiTheme="minorHAnsi" w:cstheme="minorHAnsi"/>
          <w:sz w:val="18"/>
        </w:rPr>
      </w:pPr>
      <w:r w:rsidRPr="0046716F">
        <w:rPr>
          <w:rFonts w:asciiTheme="minorHAnsi" w:hAnsiTheme="minorHAnsi" w:cstheme="minorHAnsi"/>
          <w:sz w:val="18"/>
        </w:rPr>
        <w:t>Late arriving team members</w:t>
      </w:r>
      <w:r w:rsidRPr="0046716F">
        <w:rPr>
          <w:rFonts w:asciiTheme="minorHAnsi" w:hAnsiTheme="minorHAnsi" w:cstheme="minorHAnsi"/>
          <w:spacing w:val="2"/>
          <w:sz w:val="18"/>
        </w:rPr>
        <w:t xml:space="preserve"> </w:t>
      </w:r>
      <w:r w:rsidRPr="0046716F">
        <w:rPr>
          <w:rFonts w:asciiTheme="minorHAnsi" w:hAnsiTheme="minorHAnsi" w:cstheme="minorHAnsi"/>
          <w:sz w:val="18"/>
        </w:rPr>
        <w:t>shall</w:t>
      </w:r>
      <w:r w:rsidRPr="0046716F">
        <w:rPr>
          <w:rFonts w:asciiTheme="minorHAnsi" w:hAnsiTheme="minorHAnsi" w:cstheme="minorHAnsi"/>
          <w:spacing w:val="1"/>
          <w:sz w:val="18"/>
        </w:rPr>
        <w:t xml:space="preserve"> </w:t>
      </w:r>
      <w:r w:rsidRPr="0046716F">
        <w:rPr>
          <w:rFonts w:asciiTheme="minorHAnsi" w:hAnsiTheme="minorHAnsi" w:cstheme="minorHAnsi"/>
          <w:sz w:val="18"/>
        </w:rPr>
        <w:t>be substituted as</w:t>
      </w:r>
      <w:r w:rsidRPr="0046716F">
        <w:rPr>
          <w:rFonts w:asciiTheme="minorHAnsi" w:hAnsiTheme="minorHAnsi" w:cstheme="minorHAnsi"/>
          <w:spacing w:val="2"/>
          <w:sz w:val="18"/>
        </w:rPr>
        <w:t xml:space="preserve"> </w:t>
      </w:r>
      <w:r w:rsidRPr="0046716F">
        <w:rPr>
          <w:rFonts w:asciiTheme="minorHAnsi" w:hAnsiTheme="minorHAnsi" w:cstheme="minorHAnsi"/>
          <w:sz w:val="18"/>
        </w:rPr>
        <w:t>follows:</w:t>
      </w:r>
    </w:p>
    <w:p w14:paraId="6FFB98C9"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team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arrives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during</w:t>
      </w:r>
      <w:r w:rsidRPr="0046716F">
        <w:rPr>
          <w:rFonts w:asciiTheme="minorHAnsi" w:hAnsiTheme="minorHAnsi" w:cstheme="minorHAnsi"/>
          <w:sz w:val="18"/>
        </w:rPr>
        <w:t xml:space="preserve"> the first “quarter”, the team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play a minimum of</w:t>
      </w:r>
      <w:r w:rsidRPr="0046716F">
        <w:rPr>
          <w:rFonts w:asciiTheme="minorHAnsi" w:hAnsiTheme="minorHAnsi" w:cstheme="minorHAnsi"/>
          <w:spacing w:val="1"/>
          <w:sz w:val="18"/>
        </w:rPr>
        <w:t xml:space="preserve"> </w:t>
      </w:r>
      <w:r w:rsidRPr="0046716F">
        <w:rPr>
          <w:rFonts w:asciiTheme="minorHAnsi" w:hAnsiTheme="minorHAnsi" w:cstheme="minorHAnsi"/>
          <w:sz w:val="18"/>
        </w:rPr>
        <w:t>two of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the</w:t>
      </w:r>
      <w:r w:rsidRPr="0046716F">
        <w:rPr>
          <w:rFonts w:asciiTheme="minorHAnsi" w:hAnsiTheme="minorHAnsi" w:cstheme="minorHAnsi"/>
          <w:spacing w:val="51"/>
          <w:sz w:val="18"/>
        </w:rPr>
        <w:t xml:space="preserve"> </w:t>
      </w:r>
      <w:r w:rsidRPr="0046716F">
        <w:rPr>
          <w:rFonts w:asciiTheme="minorHAnsi" w:hAnsiTheme="minorHAnsi" w:cstheme="minorHAnsi"/>
          <w:sz w:val="18"/>
        </w:rPr>
        <w:t>remaining three “quarters”.</w:t>
      </w:r>
    </w:p>
    <w:p w14:paraId="222156D9" w14:textId="77777777" w:rsidR="00FB118A" w:rsidRPr="0046716F" w:rsidRDefault="00DA3BD7" w:rsidP="003F688E">
      <w:pPr>
        <w:pStyle w:val="BodyText"/>
        <w:numPr>
          <w:ilvl w:val="1"/>
          <w:numId w:val="1"/>
        </w:numPr>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team </w:t>
      </w:r>
      <w:r w:rsidRPr="0046716F">
        <w:rPr>
          <w:rFonts w:asciiTheme="minorHAnsi" w:hAnsiTheme="minorHAnsi" w:cstheme="minorHAnsi"/>
          <w:spacing w:val="-2"/>
          <w:sz w:val="18"/>
        </w:rPr>
        <w:t>member</w:t>
      </w:r>
      <w:r w:rsidRPr="0046716F">
        <w:rPr>
          <w:rFonts w:asciiTheme="minorHAnsi" w:hAnsiTheme="minorHAnsi" w:cstheme="minorHAnsi"/>
          <w:spacing w:val="1"/>
          <w:sz w:val="18"/>
        </w:rPr>
        <w:t xml:space="preserve"> </w:t>
      </w:r>
      <w:r w:rsidRPr="0046716F">
        <w:rPr>
          <w:rFonts w:asciiTheme="minorHAnsi" w:hAnsiTheme="minorHAnsi" w:cstheme="minorHAnsi"/>
          <w:sz w:val="18"/>
        </w:rPr>
        <w:t>arrives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during</w:t>
      </w:r>
      <w:r w:rsidRPr="0046716F">
        <w:rPr>
          <w:rFonts w:asciiTheme="minorHAnsi" w:hAnsiTheme="minorHAnsi" w:cstheme="minorHAnsi"/>
          <w:sz w:val="18"/>
        </w:rPr>
        <w:t xml:space="preserve"> the second or</w:t>
      </w:r>
      <w:r w:rsidRPr="0046716F">
        <w:rPr>
          <w:rFonts w:asciiTheme="minorHAnsi" w:hAnsiTheme="minorHAnsi" w:cstheme="minorHAnsi"/>
          <w:spacing w:val="1"/>
          <w:sz w:val="18"/>
        </w:rPr>
        <w:t xml:space="preserve"> </w:t>
      </w:r>
      <w:r w:rsidRPr="0046716F">
        <w:rPr>
          <w:rFonts w:asciiTheme="minorHAnsi" w:hAnsiTheme="minorHAnsi" w:cstheme="minorHAnsi"/>
          <w:sz w:val="18"/>
        </w:rPr>
        <w:t>third “quarter”,</w:t>
      </w:r>
      <w:r w:rsidRPr="0046716F">
        <w:rPr>
          <w:rFonts w:asciiTheme="minorHAnsi" w:hAnsiTheme="minorHAnsi" w:cstheme="minorHAnsi"/>
          <w:spacing w:val="-2"/>
          <w:sz w:val="18"/>
        </w:rPr>
        <w:t xml:space="preserve"> </w:t>
      </w:r>
      <w:r w:rsidRPr="0046716F">
        <w:rPr>
          <w:rFonts w:asciiTheme="minorHAnsi" w:hAnsiTheme="minorHAnsi" w:cstheme="minorHAnsi"/>
          <w:sz w:val="18"/>
        </w:rPr>
        <w:t>the team member</w:t>
      </w:r>
      <w:r w:rsidRPr="0046716F">
        <w:rPr>
          <w:rFonts w:asciiTheme="minorHAnsi" w:hAnsiTheme="minorHAnsi" w:cstheme="minorHAnsi"/>
          <w:spacing w:val="1"/>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play a minimum </w:t>
      </w:r>
      <w:r w:rsidRPr="0046716F">
        <w:rPr>
          <w:rFonts w:asciiTheme="minorHAnsi" w:hAnsiTheme="minorHAnsi" w:cstheme="minorHAnsi"/>
          <w:spacing w:val="-2"/>
          <w:sz w:val="18"/>
        </w:rPr>
        <w:t>of</w:t>
      </w:r>
      <w:r w:rsidRPr="0046716F">
        <w:rPr>
          <w:rFonts w:asciiTheme="minorHAnsi" w:hAnsiTheme="minorHAnsi" w:cstheme="minorHAnsi"/>
          <w:spacing w:val="45"/>
          <w:sz w:val="18"/>
        </w:rPr>
        <w:t xml:space="preserve"> </w:t>
      </w:r>
      <w:r w:rsidRPr="0046716F">
        <w:rPr>
          <w:rFonts w:asciiTheme="minorHAnsi" w:hAnsiTheme="minorHAnsi" w:cstheme="minorHAnsi"/>
          <w:spacing w:val="-2"/>
          <w:sz w:val="18"/>
        </w:rPr>
        <w:t>one</w:t>
      </w:r>
      <w:r w:rsidRPr="0046716F">
        <w:rPr>
          <w:rFonts w:asciiTheme="minorHAnsi" w:hAnsiTheme="minorHAnsi" w:cstheme="minorHAnsi"/>
          <w:sz w:val="18"/>
        </w:rPr>
        <w:t xml:space="preserve"> “quarter”.</w:t>
      </w:r>
    </w:p>
    <w:p w14:paraId="740D982C" w14:textId="77777777" w:rsidR="00FB118A" w:rsidRPr="0046716F" w:rsidRDefault="00DA3BD7" w:rsidP="003F688E">
      <w:pPr>
        <w:pStyle w:val="BodyText"/>
        <w:numPr>
          <w:ilvl w:val="0"/>
          <w:numId w:val="1"/>
        </w:numPr>
        <w:rPr>
          <w:rFonts w:asciiTheme="minorHAnsi" w:hAnsiTheme="minorHAnsi" w:cstheme="minorHAnsi"/>
          <w:sz w:val="18"/>
        </w:rPr>
      </w:pPr>
      <w:r w:rsidRPr="0046716F">
        <w:rPr>
          <w:rFonts w:asciiTheme="minorHAnsi" w:hAnsiTheme="minorHAnsi" w:cstheme="minorHAnsi"/>
          <w:sz w:val="18"/>
        </w:rPr>
        <w:t>Signed lineup cards</w:t>
      </w:r>
      <w:r w:rsidRPr="0046716F">
        <w:rPr>
          <w:rFonts w:asciiTheme="minorHAnsi" w:hAnsiTheme="minorHAnsi" w:cstheme="minorHAnsi"/>
          <w:spacing w:val="2"/>
          <w:sz w:val="18"/>
        </w:rPr>
        <w:t xml:space="preserve"> </w:t>
      </w:r>
      <w:r w:rsidRPr="0046716F">
        <w:rPr>
          <w:rFonts w:asciiTheme="minorHAnsi" w:hAnsiTheme="minorHAnsi" w:cstheme="minorHAnsi"/>
          <w:sz w:val="18"/>
        </w:rPr>
        <w:t>must</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completed</w:t>
      </w:r>
      <w:r w:rsidRPr="0046716F">
        <w:rPr>
          <w:rFonts w:asciiTheme="minorHAnsi" w:hAnsiTheme="minorHAnsi" w:cstheme="minorHAnsi"/>
          <w:sz w:val="18"/>
        </w:rPr>
        <w:t xml:space="preserve"> by the referee and forwarded to Games</w:t>
      </w:r>
      <w:r w:rsidRPr="0046716F">
        <w:rPr>
          <w:rFonts w:asciiTheme="minorHAnsi" w:hAnsiTheme="minorHAnsi" w:cstheme="minorHAnsi"/>
          <w:spacing w:val="2"/>
          <w:sz w:val="18"/>
        </w:rPr>
        <w:t xml:space="preserve"> </w:t>
      </w:r>
      <w:r w:rsidRPr="0046716F">
        <w:rPr>
          <w:rFonts w:asciiTheme="minorHAnsi" w:hAnsiTheme="minorHAnsi" w:cstheme="minorHAnsi"/>
          <w:sz w:val="18"/>
        </w:rPr>
        <w:t>Officials</w:t>
      </w:r>
    </w:p>
    <w:p w14:paraId="4893CBEA" w14:textId="77777777" w:rsidR="00FB118A" w:rsidRPr="0046716F" w:rsidRDefault="00FB118A" w:rsidP="00131F9E">
      <w:pPr>
        <w:jc w:val="both"/>
        <w:rPr>
          <w:rFonts w:cstheme="minorHAnsi"/>
          <w:sz w:val="24"/>
        </w:rPr>
        <w:sectPr w:rsidR="00FB118A" w:rsidRPr="0046716F">
          <w:pgSz w:w="12240" w:h="15840"/>
          <w:pgMar w:top="1500" w:right="1600" w:bottom="1160" w:left="860" w:header="0" w:footer="949" w:gutter="0"/>
          <w:cols w:space="720"/>
        </w:sectPr>
      </w:pPr>
    </w:p>
    <w:p w14:paraId="6902BAA1" w14:textId="77777777" w:rsidR="00FB118A" w:rsidRPr="0046716F" w:rsidRDefault="00DA3BD7" w:rsidP="00B6294F">
      <w:pPr>
        <w:pStyle w:val="Heading2"/>
        <w:rPr>
          <w:rFonts w:asciiTheme="minorHAnsi" w:hAnsiTheme="minorHAnsi" w:cstheme="minorHAnsi"/>
          <w:sz w:val="21"/>
        </w:rPr>
      </w:pPr>
      <w:bookmarkStart w:id="174" w:name="_TOC_250000"/>
      <w:r w:rsidRPr="0046716F">
        <w:rPr>
          <w:rFonts w:asciiTheme="minorHAnsi" w:hAnsiTheme="minorHAnsi" w:cstheme="minorHAnsi"/>
          <w:sz w:val="21"/>
        </w:rPr>
        <w:lastRenderedPageBreak/>
        <w:t>Appendix</w:t>
      </w:r>
      <w:r w:rsidRPr="0046716F">
        <w:rPr>
          <w:rFonts w:asciiTheme="minorHAnsi" w:hAnsiTheme="minorHAnsi" w:cstheme="minorHAnsi"/>
          <w:spacing w:val="-16"/>
          <w:sz w:val="21"/>
        </w:rPr>
        <w:t xml:space="preserve"> </w:t>
      </w:r>
      <w:r w:rsidRPr="0046716F">
        <w:rPr>
          <w:rFonts w:asciiTheme="minorHAnsi" w:hAnsiTheme="minorHAnsi" w:cstheme="minorHAnsi"/>
          <w:sz w:val="21"/>
        </w:rPr>
        <w:t>2–Additional</w:t>
      </w:r>
      <w:r w:rsidRPr="0046716F">
        <w:rPr>
          <w:rFonts w:asciiTheme="minorHAnsi" w:hAnsiTheme="minorHAnsi" w:cstheme="minorHAnsi"/>
          <w:spacing w:val="-13"/>
          <w:sz w:val="21"/>
        </w:rPr>
        <w:t xml:space="preserve"> </w:t>
      </w:r>
      <w:r w:rsidRPr="0046716F">
        <w:rPr>
          <w:rFonts w:asciiTheme="minorHAnsi" w:hAnsiTheme="minorHAnsi" w:cstheme="minorHAnsi"/>
          <w:spacing w:val="-1"/>
          <w:sz w:val="21"/>
        </w:rPr>
        <w:t>Quarterfinal</w:t>
      </w:r>
      <w:r w:rsidRPr="0046716F">
        <w:rPr>
          <w:rFonts w:asciiTheme="minorHAnsi" w:hAnsiTheme="minorHAnsi" w:cstheme="minorHAnsi"/>
          <w:spacing w:val="-14"/>
          <w:sz w:val="21"/>
        </w:rPr>
        <w:t xml:space="preserve"> </w:t>
      </w:r>
      <w:r w:rsidRPr="0046716F">
        <w:rPr>
          <w:rFonts w:asciiTheme="minorHAnsi" w:hAnsiTheme="minorHAnsi" w:cstheme="minorHAnsi"/>
          <w:sz w:val="21"/>
        </w:rPr>
        <w:t>Seeding</w:t>
      </w:r>
      <w:bookmarkEnd w:id="174"/>
    </w:p>
    <w:p w14:paraId="28BE9E89" w14:textId="77777777" w:rsidR="00FB118A" w:rsidRPr="0046716F" w:rsidRDefault="00FB118A" w:rsidP="00131F9E">
      <w:pPr>
        <w:spacing w:before="9"/>
        <w:jc w:val="both"/>
        <w:rPr>
          <w:rFonts w:eastAsia="Arial Black" w:cstheme="minorHAnsi"/>
          <w:b/>
          <w:bCs/>
          <w:sz w:val="7"/>
          <w:szCs w:val="5"/>
        </w:rPr>
      </w:pPr>
    </w:p>
    <w:p w14:paraId="33D4C4C3" w14:textId="77777777" w:rsidR="00FB118A" w:rsidRPr="0046716F" w:rsidRDefault="008127E1" w:rsidP="00131F9E">
      <w:pPr>
        <w:spacing w:line="20" w:lineRule="atLeast"/>
        <w:ind w:left="229"/>
        <w:jc w:val="both"/>
        <w:rPr>
          <w:rFonts w:eastAsia="Arial Black" w:cstheme="minorHAnsi"/>
          <w:sz w:val="4"/>
          <w:szCs w:val="2"/>
        </w:rPr>
      </w:pPr>
      <w:r w:rsidRPr="0046716F">
        <w:rPr>
          <w:rFonts w:eastAsia="Arial Black" w:cstheme="minorHAnsi"/>
          <w:noProof/>
          <w:sz w:val="4"/>
          <w:szCs w:val="2"/>
        </w:rPr>
        <mc:AlternateContent>
          <mc:Choice Requires="wpg">
            <w:drawing>
              <wp:inline distT="0" distB="0" distL="0" distR="0" wp14:anchorId="7F526F84" wp14:editId="188D0607">
                <wp:extent cx="2867025" cy="6350"/>
                <wp:effectExtent l="5715" t="2540" r="3810" b="1016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6350"/>
                          <a:chOff x="0" y="0"/>
                          <a:chExt cx="4515" cy="10"/>
                        </a:xfrm>
                      </wpg:grpSpPr>
                      <wpg:grpSp>
                        <wpg:cNvPr id="13" name="Group 5"/>
                        <wpg:cNvGrpSpPr>
                          <a:grpSpLocks/>
                        </wpg:cNvGrpSpPr>
                        <wpg:grpSpPr bwMode="auto">
                          <a:xfrm>
                            <a:off x="5" y="5"/>
                            <a:ext cx="4505" cy="2"/>
                            <a:chOff x="5" y="5"/>
                            <a:chExt cx="4505" cy="2"/>
                          </a:xfrm>
                        </wpg:grpSpPr>
                        <wps:wsp>
                          <wps:cNvPr id="14" name="Freeform 6"/>
                          <wps:cNvSpPr>
                            <a:spLocks/>
                          </wps:cNvSpPr>
                          <wps:spPr bwMode="auto">
                            <a:xfrm>
                              <a:off x="5" y="5"/>
                              <a:ext cx="4505" cy="2"/>
                            </a:xfrm>
                            <a:custGeom>
                              <a:avLst/>
                              <a:gdLst>
                                <a:gd name="T0" fmla="+- 0 5 5"/>
                                <a:gd name="T1" fmla="*/ T0 w 4505"/>
                                <a:gd name="T2" fmla="+- 0 4510 5"/>
                                <a:gd name="T3" fmla="*/ T2 w 4505"/>
                              </a:gdLst>
                              <a:ahLst/>
                              <a:cxnLst>
                                <a:cxn ang="0">
                                  <a:pos x="T1" y="0"/>
                                </a:cxn>
                                <a:cxn ang="0">
                                  <a:pos x="T3" y="0"/>
                                </a:cxn>
                              </a:cxnLst>
                              <a:rect l="0" t="0" r="r" b="b"/>
                              <a:pathLst>
                                <a:path w="4505">
                                  <a:moveTo>
                                    <a:pt x="0" y="0"/>
                                  </a:moveTo>
                                  <a:lnTo>
                                    <a:pt x="450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3"/>
                        <wpg:cNvGrpSpPr>
                          <a:grpSpLocks/>
                        </wpg:cNvGrpSpPr>
                        <wpg:grpSpPr bwMode="auto">
                          <a:xfrm>
                            <a:off x="7" y="5"/>
                            <a:ext cx="8" cy="2"/>
                            <a:chOff x="7" y="5"/>
                            <a:chExt cx="8" cy="2"/>
                          </a:xfrm>
                        </wpg:grpSpPr>
                        <wps:wsp>
                          <wps:cNvPr id="16" name="Freeform 4"/>
                          <wps:cNvSpPr>
                            <a:spLocks/>
                          </wps:cNvSpPr>
                          <wps:spPr bwMode="auto">
                            <a:xfrm>
                              <a:off x="7" y="5"/>
                              <a:ext cx="8" cy="2"/>
                            </a:xfrm>
                            <a:custGeom>
                              <a:avLst/>
                              <a:gdLst>
                                <a:gd name="T0" fmla="+- 0 7 7"/>
                                <a:gd name="T1" fmla="*/ T0 w 8"/>
                                <a:gd name="T2" fmla="+- 0 14 7"/>
                                <a:gd name="T3" fmla="*/ T2 w 8"/>
                              </a:gdLst>
                              <a:ahLst/>
                              <a:cxnLst>
                                <a:cxn ang="0">
                                  <a:pos x="T1" y="0"/>
                                </a:cxn>
                                <a:cxn ang="0">
                                  <a:pos x="T3" y="0"/>
                                </a:cxn>
                              </a:cxnLst>
                              <a:rect l="0" t="0" r="r" b="b"/>
                              <a:pathLst>
                                <a:path w="8">
                                  <a:moveTo>
                                    <a:pt x="0" y="0"/>
                                  </a:moveTo>
                                  <a:lnTo>
                                    <a:pt x="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BB7395D" id="Group 2" o:spid="_x0000_s1026" style="width:225.75pt;height:.5pt;mso-position-horizontal-relative:char;mso-position-vertical-relative:line" coordsize="45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">
                <v:group id="Group 5" o:spid="_x0000_s1027" style="position:absolute;left:5;top:5;width:4505;height:2" coordorigin="5,5" coordsize="4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6" o:spid="_x0000_s1028" style="position:absolute;left:5;top:5;width:4505;height:2;visibility:visible;mso-wrap-style:square;v-text-anchor:top" coordsize="4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" path="m,l4505,e" filled="f" strokeweight=".48pt">
                    <v:path arrowok="t" o:connecttype="custom" o:connectlocs="0,0;4505,0" o:connectangles="0,0"/>
                  </v:shape>
                </v:group>
                <v:group id="Group 3" o:spid="_x0000_s1029" style="position:absolute;left:7;top:5;width:8;height:2" coordorigin="7,5"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4" o:spid="_x0000_s1030" style="position:absolute;left:7;top:5;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" path="m,l7,e" filled="f" strokeweight=".48pt">
                    <v:path arrowok="t" o:connecttype="custom" o:connectlocs="0,0;7,0" o:connectangles="0,0"/>
                  </v:shape>
                </v:group>
                <w10:anchorlock/>
              </v:group>
            </w:pict>
          </mc:Fallback>
        </mc:AlternateContent>
      </w:r>
    </w:p>
    <w:p w14:paraId="048D4243"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 xml:space="preserve">In </w:t>
      </w:r>
      <w:r w:rsidRPr="0046716F">
        <w:rPr>
          <w:rFonts w:asciiTheme="minorHAnsi" w:hAnsiTheme="minorHAnsi" w:cstheme="minorHAnsi"/>
          <w:spacing w:val="-2"/>
          <w:sz w:val="18"/>
        </w:rPr>
        <w:t>general,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Games</w:t>
      </w:r>
      <w:r w:rsidRPr="0046716F">
        <w:rPr>
          <w:rFonts w:asciiTheme="minorHAnsi" w:hAnsiTheme="minorHAnsi" w:cstheme="minorHAnsi"/>
          <w:spacing w:val="2"/>
          <w:sz w:val="18"/>
        </w:rPr>
        <w:t xml:space="preserve"> </w:t>
      </w:r>
      <w:r w:rsidRPr="0046716F">
        <w:rPr>
          <w:rFonts w:asciiTheme="minorHAnsi" w:hAnsiTheme="minorHAnsi" w:cstheme="minorHAnsi"/>
          <w:sz w:val="18"/>
        </w:rPr>
        <w:t>are intended to have four</w:t>
      </w:r>
      <w:r w:rsidRPr="0046716F">
        <w:rPr>
          <w:rFonts w:asciiTheme="minorHAnsi" w:hAnsiTheme="minorHAnsi" w:cstheme="minorHAnsi"/>
          <w:spacing w:val="1"/>
          <w:sz w:val="18"/>
        </w:rPr>
        <w:t xml:space="preserve"> </w:t>
      </w:r>
      <w:r w:rsidRPr="0046716F">
        <w:rPr>
          <w:rFonts w:asciiTheme="minorHAnsi" w:hAnsiTheme="minorHAnsi" w:cstheme="minorHAnsi"/>
          <w:sz w:val="18"/>
        </w:rPr>
        <w:t>pools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six</w:t>
      </w:r>
      <w:r w:rsidRPr="0046716F">
        <w:rPr>
          <w:rFonts w:asciiTheme="minorHAnsi" w:hAnsiTheme="minorHAnsi" w:cstheme="minorHAnsi"/>
          <w:spacing w:val="-3"/>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each in each division;</w:t>
      </w:r>
      <w:r w:rsidRPr="0046716F">
        <w:rPr>
          <w:rFonts w:asciiTheme="minorHAnsi" w:hAnsiTheme="minorHAnsi" w:cstheme="minorHAnsi"/>
          <w:spacing w:val="1"/>
          <w:sz w:val="18"/>
        </w:rPr>
        <w:t xml:space="preserve"> </w:t>
      </w:r>
      <w:r w:rsidRPr="0046716F">
        <w:rPr>
          <w:rFonts w:asciiTheme="minorHAnsi" w:hAnsiTheme="minorHAnsi" w:cstheme="minorHAnsi"/>
          <w:sz w:val="18"/>
        </w:rPr>
        <w:t>however,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w:t>
      </w:r>
      <w:r w:rsidRPr="0046716F">
        <w:rPr>
          <w:rFonts w:asciiTheme="minorHAnsi" w:hAnsiTheme="minorHAnsi" w:cstheme="minorHAnsi"/>
          <w:spacing w:val="-2"/>
          <w:sz w:val="18"/>
        </w:rPr>
        <w:t>four-pool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format</w:t>
      </w:r>
      <w:r w:rsidRPr="0046716F">
        <w:rPr>
          <w:rFonts w:asciiTheme="minorHAnsi" w:hAnsiTheme="minorHAnsi" w:cstheme="minorHAnsi"/>
          <w:spacing w:val="69"/>
          <w:sz w:val="18"/>
        </w:rPr>
        <w:t xml:space="preserve"> </w:t>
      </w:r>
      <w:r w:rsidRPr="0046716F">
        <w:rPr>
          <w:rFonts w:asciiTheme="minorHAnsi" w:hAnsiTheme="minorHAnsi" w:cstheme="minorHAnsi"/>
          <w:sz w:val="18"/>
        </w:rPr>
        <w:t>can be adapted to accommodate between 20 and 32 teams</w:t>
      </w:r>
      <w:r w:rsidRPr="0046716F">
        <w:rPr>
          <w:rFonts w:asciiTheme="minorHAnsi" w:hAnsiTheme="minorHAnsi" w:cstheme="minorHAnsi"/>
          <w:spacing w:val="2"/>
          <w:sz w:val="18"/>
        </w:rPr>
        <w:t xml:space="preserve"> </w:t>
      </w:r>
      <w:r w:rsidRPr="0046716F">
        <w:rPr>
          <w:rFonts w:asciiTheme="minorHAnsi" w:hAnsiTheme="minorHAnsi" w:cstheme="minorHAnsi"/>
          <w:sz w:val="18"/>
        </w:rPr>
        <w:t>in a division if</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having</w:t>
      </w:r>
      <w:r w:rsidRPr="0046716F">
        <w:rPr>
          <w:rFonts w:asciiTheme="minorHAnsi" w:hAnsiTheme="minorHAnsi" w:cstheme="minorHAnsi"/>
          <w:sz w:val="18"/>
        </w:rPr>
        <w:t xml:space="preserve"> more or</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less </w:t>
      </w:r>
      <w:r w:rsidRPr="0046716F">
        <w:rPr>
          <w:rFonts w:asciiTheme="minorHAnsi" w:hAnsiTheme="minorHAnsi" w:cstheme="minorHAnsi"/>
          <w:spacing w:val="-2"/>
          <w:sz w:val="18"/>
        </w:rPr>
        <w:t>than</w:t>
      </w:r>
      <w:r w:rsidRPr="0046716F">
        <w:rPr>
          <w:rFonts w:asciiTheme="minorHAnsi" w:hAnsiTheme="minorHAnsi" w:cstheme="minorHAnsi"/>
          <w:sz w:val="18"/>
        </w:rPr>
        <w:t xml:space="preserve"> 24 teams</w:t>
      </w:r>
      <w:r w:rsidRPr="0046716F">
        <w:rPr>
          <w:rFonts w:asciiTheme="minorHAnsi" w:hAnsiTheme="minorHAnsi" w:cstheme="minorHAnsi"/>
          <w:spacing w:val="2"/>
          <w:sz w:val="18"/>
        </w:rPr>
        <w:t xml:space="preserve"> </w:t>
      </w:r>
      <w:r w:rsidRPr="0046716F">
        <w:rPr>
          <w:rFonts w:asciiTheme="minorHAnsi" w:hAnsiTheme="minorHAnsi" w:cstheme="minorHAnsi"/>
          <w:sz w:val="18"/>
        </w:rPr>
        <w:t>in a division</w:t>
      </w:r>
      <w:r w:rsidRPr="0046716F">
        <w:rPr>
          <w:rFonts w:asciiTheme="minorHAnsi" w:hAnsiTheme="minorHAnsi" w:cstheme="minorHAnsi"/>
          <w:spacing w:val="49"/>
          <w:sz w:val="18"/>
        </w:rPr>
        <w:t xml:space="preserve"> </w:t>
      </w:r>
      <w:r w:rsidRPr="0046716F">
        <w:rPr>
          <w:rFonts w:asciiTheme="minorHAnsi" w:hAnsiTheme="minorHAnsi" w:cstheme="minorHAnsi"/>
          <w:sz w:val="18"/>
        </w:rPr>
        <w:t>is</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deemed</w:t>
      </w:r>
      <w:r w:rsidRPr="0046716F">
        <w:rPr>
          <w:rFonts w:asciiTheme="minorHAnsi" w:hAnsiTheme="minorHAnsi" w:cstheme="minorHAnsi"/>
          <w:sz w:val="18"/>
        </w:rPr>
        <w:t xml:space="preserve"> desirable by Games</w:t>
      </w:r>
      <w:r w:rsidRPr="0046716F">
        <w:rPr>
          <w:rFonts w:asciiTheme="minorHAnsi" w:hAnsiTheme="minorHAnsi" w:cstheme="minorHAnsi"/>
          <w:spacing w:val="2"/>
          <w:sz w:val="18"/>
        </w:rPr>
        <w:t xml:space="preserve"> </w:t>
      </w:r>
      <w:r w:rsidRPr="0046716F">
        <w:rPr>
          <w:rFonts w:asciiTheme="minorHAnsi" w:hAnsiTheme="minorHAnsi" w:cstheme="minorHAnsi"/>
          <w:sz w:val="18"/>
        </w:rPr>
        <w:t>management.</w:t>
      </w:r>
      <w:r w:rsidRPr="0046716F">
        <w:rPr>
          <w:rFonts w:asciiTheme="minorHAnsi" w:hAnsiTheme="minorHAnsi" w:cstheme="minorHAnsi"/>
          <w:spacing w:val="1"/>
          <w:sz w:val="18"/>
        </w:rPr>
        <w:t xml:space="preserve"> </w:t>
      </w: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there are more </w:t>
      </w:r>
      <w:r w:rsidRPr="0046716F">
        <w:rPr>
          <w:rFonts w:asciiTheme="minorHAnsi" w:hAnsiTheme="minorHAnsi" w:cstheme="minorHAnsi"/>
          <w:spacing w:val="-2"/>
          <w:sz w:val="18"/>
        </w:rPr>
        <w:t>than</w:t>
      </w:r>
      <w:r w:rsidRPr="0046716F">
        <w:rPr>
          <w:rFonts w:asciiTheme="minorHAnsi" w:hAnsiTheme="minorHAnsi" w:cstheme="minorHAnsi"/>
          <w:sz w:val="18"/>
        </w:rPr>
        <w:t xml:space="preserve"> four</w:t>
      </w:r>
      <w:r w:rsidRPr="0046716F">
        <w:rPr>
          <w:rFonts w:asciiTheme="minorHAnsi" w:hAnsiTheme="minorHAnsi" w:cstheme="minorHAnsi"/>
          <w:spacing w:val="1"/>
          <w:sz w:val="18"/>
        </w:rPr>
        <w:t xml:space="preserve"> </w:t>
      </w:r>
      <w:r w:rsidRPr="0046716F">
        <w:rPr>
          <w:rFonts w:asciiTheme="minorHAnsi" w:hAnsiTheme="minorHAnsi" w:cstheme="minorHAnsi"/>
          <w:sz w:val="18"/>
        </w:rPr>
        <w:t>pools</w:t>
      </w:r>
      <w:r w:rsidRPr="0046716F">
        <w:rPr>
          <w:rFonts w:asciiTheme="minorHAnsi" w:hAnsiTheme="minorHAnsi" w:cstheme="minorHAnsi"/>
          <w:spacing w:val="2"/>
          <w:sz w:val="18"/>
        </w:rPr>
        <w:t xml:space="preserve"> </w:t>
      </w:r>
      <w:r w:rsidRPr="0046716F">
        <w:rPr>
          <w:rFonts w:asciiTheme="minorHAnsi" w:hAnsiTheme="minorHAnsi" w:cstheme="minorHAnsi"/>
          <w:sz w:val="18"/>
        </w:rPr>
        <w:t>in a division,</w:t>
      </w:r>
      <w:r w:rsidRPr="0046716F">
        <w:rPr>
          <w:rFonts w:asciiTheme="minorHAnsi" w:hAnsiTheme="minorHAnsi" w:cstheme="minorHAnsi"/>
          <w:spacing w:val="1"/>
          <w:sz w:val="18"/>
        </w:rPr>
        <w:t xml:space="preserve"> </w:t>
      </w:r>
      <w:r w:rsidRPr="0046716F">
        <w:rPr>
          <w:rFonts w:asciiTheme="minorHAnsi" w:hAnsiTheme="minorHAnsi" w:cstheme="minorHAnsi"/>
          <w:sz w:val="18"/>
        </w:rPr>
        <w:t>they 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divided</w:t>
      </w:r>
      <w:r w:rsidRPr="0046716F">
        <w:rPr>
          <w:rFonts w:asciiTheme="minorHAnsi" w:hAnsiTheme="minorHAnsi" w:cstheme="minorHAnsi"/>
          <w:sz w:val="18"/>
        </w:rPr>
        <w:t xml:space="preserve"> into</w:t>
      </w:r>
      <w:r w:rsidRPr="0046716F">
        <w:rPr>
          <w:rFonts w:asciiTheme="minorHAnsi" w:hAnsiTheme="minorHAnsi" w:cstheme="minorHAnsi"/>
          <w:spacing w:val="55"/>
          <w:sz w:val="18"/>
        </w:rPr>
        <w:t xml:space="preserve"> </w:t>
      </w:r>
      <w:r w:rsidRPr="0046716F">
        <w:rPr>
          <w:rFonts w:asciiTheme="minorHAnsi" w:hAnsiTheme="minorHAnsi" w:cstheme="minorHAnsi"/>
          <w:sz w:val="18"/>
        </w:rPr>
        <w:t>approximately equal</w:t>
      </w:r>
      <w:r w:rsidRPr="0046716F">
        <w:rPr>
          <w:rFonts w:asciiTheme="minorHAnsi" w:hAnsiTheme="minorHAnsi" w:cstheme="minorHAnsi"/>
          <w:spacing w:val="1"/>
          <w:sz w:val="18"/>
        </w:rPr>
        <w:t xml:space="preserve"> </w:t>
      </w:r>
      <w:r w:rsidRPr="0046716F">
        <w:rPr>
          <w:rFonts w:asciiTheme="minorHAnsi" w:hAnsiTheme="minorHAnsi" w:cstheme="minorHAnsi"/>
          <w:sz w:val="18"/>
        </w:rPr>
        <w:t>groups,</w:t>
      </w:r>
      <w:r w:rsidRPr="0046716F">
        <w:rPr>
          <w:rFonts w:asciiTheme="minorHAnsi" w:hAnsiTheme="minorHAnsi" w:cstheme="minorHAnsi"/>
          <w:spacing w:val="1"/>
          <w:sz w:val="18"/>
        </w:rPr>
        <w:t xml:space="preserve"> </w:t>
      </w:r>
      <w:r w:rsidRPr="0046716F">
        <w:rPr>
          <w:rFonts w:asciiTheme="minorHAnsi" w:hAnsiTheme="minorHAnsi" w:cstheme="minorHAnsi"/>
          <w:sz w:val="18"/>
        </w:rPr>
        <w:t>with each group participating in its</w:t>
      </w:r>
      <w:r w:rsidRPr="0046716F">
        <w:rPr>
          <w:rFonts w:asciiTheme="minorHAnsi" w:hAnsiTheme="minorHAnsi" w:cstheme="minorHAnsi"/>
          <w:spacing w:val="-3"/>
          <w:sz w:val="18"/>
        </w:rPr>
        <w:t xml:space="preserve"> </w:t>
      </w:r>
      <w:r w:rsidRPr="0046716F">
        <w:rPr>
          <w:rFonts w:asciiTheme="minorHAnsi" w:hAnsiTheme="minorHAnsi" w:cstheme="minorHAnsi"/>
          <w:sz w:val="18"/>
        </w:rPr>
        <w:t>own pool</w:t>
      </w:r>
      <w:r w:rsidRPr="0046716F">
        <w:rPr>
          <w:rFonts w:asciiTheme="minorHAnsi" w:hAnsiTheme="minorHAnsi" w:cstheme="minorHAnsi"/>
          <w:spacing w:val="1"/>
          <w:sz w:val="18"/>
        </w:rPr>
        <w:t xml:space="preserve"> </w:t>
      </w:r>
      <w:r w:rsidRPr="0046716F">
        <w:rPr>
          <w:rFonts w:asciiTheme="minorHAnsi" w:hAnsiTheme="minorHAnsi" w:cstheme="minorHAnsi"/>
          <w:sz w:val="18"/>
        </w:rPr>
        <w:t>play and elimination bracket.</w:t>
      </w:r>
      <w:r w:rsidRPr="0046716F">
        <w:rPr>
          <w:rFonts w:asciiTheme="minorHAnsi" w:hAnsiTheme="minorHAnsi" w:cstheme="minorHAnsi"/>
          <w:spacing w:val="1"/>
          <w:sz w:val="18"/>
        </w:rPr>
        <w:t xml:space="preserve"> </w:t>
      </w:r>
      <w:r w:rsidRPr="0046716F">
        <w:rPr>
          <w:rFonts w:asciiTheme="minorHAnsi" w:hAnsiTheme="minorHAnsi" w:cstheme="minorHAnsi"/>
          <w:sz w:val="18"/>
        </w:rPr>
        <w:t>For</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example,</w:t>
      </w:r>
      <w:r w:rsidRPr="0046716F">
        <w:rPr>
          <w:rFonts w:asciiTheme="minorHAnsi" w:hAnsiTheme="minorHAnsi" w:cstheme="minorHAnsi"/>
          <w:spacing w:val="1"/>
          <w:sz w:val="18"/>
        </w:rPr>
        <w:t xml:space="preserve"> </w:t>
      </w:r>
      <w:r w:rsidRPr="0046716F">
        <w:rPr>
          <w:rFonts w:asciiTheme="minorHAnsi" w:hAnsiTheme="minorHAnsi" w:cstheme="minorHAnsi"/>
          <w:sz w:val="18"/>
        </w:rPr>
        <w:t>6</w:t>
      </w:r>
      <w:r w:rsidRPr="0046716F">
        <w:rPr>
          <w:rFonts w:asciiTheme="minorHAnsi" w:hAnsiTheme="minorHAnsi" w:cstheme="minorHAnsi"/>
          <w:spacing w:val="57"/>
          <w:sz w:val="18"/>
        </w:rPr>
        <w:t xml:space="preserve"> </w:t>
      </w:r>
      <w:r w:rsidRPr="0046716F">
        <w:rPr>
          <w:rFonts w:asciiTheme="minorHAnsi" w:hAnsiTheme="minorHAnsi" w:cstheme="minorHAnsi"/>
          <w:spacing w:val="-2"/>
          <w:sz w:val="18"/>
        </w:rPr>
        <w:t>pools</w:t>
      </w:r>
      <w:r w:rsidRPr="0046716F">
        <w:rPr>
          <w:rFonts w:asciiTheme="minorHAnsi" w:hAnsiTheme="minorHAnsi" w:cstheme="minorHAnsi"/>
          <w:spacing w:val="2"/>
          <w:sz w:val="18"/>
        </w:rPr>
        <w:t xml:space="preserve"> </w:t>
      </w:r>
      <w:r w:rsidRPr="0046716F">
        <w:rPr>
          <w:rFonts w:asciiTheme="minorHAnsi" w:hAnsiTheme="minorHAnsi" w:cstheme="minorHAnsi"/>
          <w:sz w:val="18"/>
        </w:rPr>
        <w:t>of</w:t>
      </w:r>
      <w:r w:rsidRPr="0046716F">
        <w:rPr>
          <w:rFonts w:asciiTheme="minorHAnsi" w:hAnsiTheme="minorHAnsi" w:cstheme="minorHAnsi"/>
          <w:spacing w:val="1"/>
          <w:sz w:val="18"/>
        </w:rPr>
        <w:t xml:space="preserve"> </w:t>
      </w:r>
      <w:r w:rsidRPr="0046716F">
        <w:rPr>
          <w:rFonts w:asciiTheme="minorHAnsi" w:hAnsiTheme="minorHAnsi" w:cstheme="minorHAnsi"/>
          <w:sz w:val="18"/>
        </w:rPr>
        <w:t>6 teams</w:t>
      </w:r>
      <w:r w:rsidRPr="0046716F">
        <w:rPr>
          <w:rFonts w:asciiTheme="minorHAnsi" w:hAnsiTheme="minorHAnsi" w:cstheme="minorHAnsi"/>
          <w:spacing w:val="2"/>
          <w:sz w:val="18"/>
        </w:rPr>
        <w:t xml:space="preserve"> </w:t>
      </w:r>
      <w:r w:rsidRPr="0046716F">
        <w:rPr>
          <w:rFonts w:asciiTheme="minorHAnsi" w:hAnsiTheme="minorHAnsi" w:cstheme="minorHAnsi"/>
          <w:sz w:val="18"/>
        </w:rPr>
        <w:t>each (36 teams)</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be </w:t>
      </w:r>
      <w:r w:rsidRPr="0046716F">
        <w:rPr>
          <w:rFonts w:asciiTheme="minorHAnsi" w:hAnsiTheme="minorHAnsi" w:cstheme="minorHAnsi"/>
          <w:spacing w:val="-2"/>
          <w:sz w:val="18"/>
        </w:rPr>
        <w:t>divided</w:t>
      </w:r>
      <w:r w:rsidRPr="0046716F">
        <w:rPr>
          <w:rFonts w:asciiTheme="minorHAnsi" w:hAnsiTheme="minorHAnsi" w:cstheme="minorHAnsi"/>
          <w:sz w:val="18"/>
        </w:rPr>
        <w:t xml:space="preserve"> into two separate three-</w:t>
      </w:r>
      <w:r w:rsidRPr="0046716F">
        <w:rPr>
          <w:rFonts w:asciiTheme="minorHAnsi" w:hAnsiTheme="minorHAnsi" w:cstheme="minorHAnsi"/>
          <w:spacing w:val="2"/>
          <w:sz w:val="18"/>
        </w:rPr>
        <w:t xml:space="preserve">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tournaments,</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each</w:t>
      </w:r>
      <w:r w:rsidRPr="0046716F">
        <w:rPr>
          <w:rFonts w:asciiTheme="minorHAnsi" w:hAnsiTheme="minorHAnsi" w:cstheme="minorHAnsi"/>
          <w:sz w:val="18"/>
        </w:rPr>
        <w:t xml:space="preserve"> with its own</w:t>
      </w:r>
      <w:r w:rsidRPr="0046716F">
        <w:rPr>
          <w:rFonts w:asciiTheme="minorHAnsi" w:hAnsiTheme="minorHAnsi" w:cstheme="minorHAnsi"/>
          <w:spacing w:val="67"/>
          <w:sz w:val="18"/>
        </w:rPr>
        <w:t xml:space="preserve"> </w:t>
      </w:r>
      <w:r w:rsidRPr="0046716F">
        <w:rPr>
          <w:rFonts w:asciiTheme="minorHAnsi" w:hAnsiTheme="minorHAnsi" w:cstheme="minorHAnsi"/>
          <w:sz w:val="18"/>
        </w:rPr>
        <w:t>championship round.</w:t>
      </w:r>
      <w:r w:rsidRPr="0046716F">
        <w:rPr>
          <w:rFonts w:asciiTheme="minorHAnsi" w:hAnsiTheme="minorHAnsi" w:cstheme="minorHAnsi"/>
          <w:spacing w:val="1"/>
          <w:sz w:val="18"/>
        </w:rPr>
        <w:t xml:space="preserve"> </w:t>
      </w:r>
      <w:r w:rsidRPr="0046716F">
        <w:rPr>
          <w:rFonts w:asciiTheme="minorHAnsi" w:hAnsiTheme="minorHAnsi" w:cstheme="minorHAnsi"/>
          <w:sz w:val="18"/>
        </w:rPr>
        <w:t>Quarterfinal</w:t>
      </w:r>
      <w:r w:rsidRPr="0046716F">
        <w:rPr>
          <w:rFonts w:asciiTheme="minorHAnsi" w:hAnsiTheme="minorHAnsi" w:cstheme="minorHAnsi"/>
          <w:spacing w:val="1"/>
          <w:sz w:val="18"/>
        </w:rPr>
        <w:t xml:space="preserve"> </w:t>
      </w:r>
      <w:r w:rsidRPr="0046716F">
        <w:rPr>
          <w:rFonts w:asciiTheme="minorHAnsi" w:hAnsiTheme="minorHAnsi" w:cstheme="minorHAnsi"/>
          <w:sz w:val="18"/>
        </w:rPr>
        <w:t>seeding for</w:t>
      </w:r>
      <w:r w:rsidRPr="0046716F">
        <w:rPr>
          <w:rFonts w:asciiTheme="minorHAnsi" w:hAnsiTheme="minorHAnsi" w:cstheme="minorHAnsi"/>
          <w:spacing w:val="1"/>
          <w:sz w:val="18"/>
        </w:rPr>
        <w:t xml:space="preserve"> </w:t>
      </w:r>
      <w:r w:rsidRPr="0046716F">
        <w:rPr>
          <w:rFonts w:asciiTheme="minorHAnsi" w:hAnsiTheme="minorHAnsi" w:cstheme="minorHAnsi"/>
          <w:sz w:val="18"/>
        </w:rPr>
        <w:t>each tournament</w:t>
      </w:r>
      <w:r w:rsidRPr="0046716F">
        <w:rPr>
          <w:rFonts w:asciiTheme="minorHAnsi" w:hAnsiTheme="minorHAnsi" w:cstheme="minorHAnsi"/>
          <w:spacing w:val="1"/>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z w:val="18"/>
        </w:rPr>
        <w:t>proceed as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described </w:t>
      </w:r>
      <w:r w:rsidRPr="0046716F">
        <w:rPr>
          <w:rFonts w:asciiTheme="minorHAnsi" w:hAnsiTheme="minorHAnsi" w:cstheme="minorHAnsi"/>
          <w:spacing w:val="-2"/>
          <w:sz w:val="18"/>
        </w:rPr>
        <w:t>below.</w:t>
      </w:r>
    </w:p>
    <w:p w14:paraId="3A33BA84" w14:textId="77777777" w:rsidR="00FB118A" w:rsidRPr="0046716F" w:rsidRDefault="00FB118A" w:rsidP="00131F9E">
      <w:pPr>
        <w:spacing w:before="11"/>
        <w:jc w:val="both"/>
        <w:rPr>
          <w:rFonts w:eastAsia="Arial" w:cstheme="minorHAnsi"/>
          <w:sz w:val="16"/>
          <w:szCs w:val="15"/>
        </w:rPr>
      </w:pPr>
    </w:p>
    <w:p w14:paraId="6D8719F0"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are three pools,</w:t>
      </w:r>
      <w:r w:rsidRPr="0046716F">
        <w:rPr>
          <w:rFonts w:asciiTheme="minorHAnsi" w:hAnsiTheme="minorHAnsi" w:cstheme="minorHAnsi"/>
          <w:spacing w:val="1"/>
          <w:sz w:val="18"/>
        </w:rPr>
        <w:t xml:space="preserve"> </w:t>
      </w:r>
      <w:r w:rsidRPr="0046716F">
        <w:rPr>
          <w:rFonts w:asciiTheme="minorHAnsi" w:hAnsiTheme="minorHAnsi" w:cstheme="minorHAnsi"/>
          <w:sz w:val="18"/>
        </w:rPr>
        <w:t>the top two 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each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plus</w:t>
      </w:r>
      <w:r w:rsidRPr="0046716F">
        <w:rPr>
          <w:rFonts w:asciiTheme="minorHAnsi" w:hAnsiTheme="minorHAnsi" w:cstheme="minorHAnsi"/>
          <w:spacing w:val="2"/>
          <w:sz w:val="18"/>
        </w:rPr>
        <w:t xml:space="preserve"> </w:t>
      </w:r>
      <w:r w:rsidRPr="0046716F">
        <w:rPr>
          <w:rFonts w:asciiTheme="minorHAnsi" w:hAnsiTheme="minorHAnsi" w:cstheme="minorHAnsi"/>
          <w:sz w:val="18"/>
        </w:rPr>
        <w:t>the two third place teams</w:t>
      </w:r>
      <w:r w:rsidRPr="0046716F">
        <w:rPr>
          <w:rFonts w:asciiTheme="minorHAnsi" w:hAnsiTheme="minorHAnsi" w:cstheme="minorHAnsi"/>
          <w:spacing w:val="2"/>
          <w:sz w:val="18"/>
        </w:rPr>
        <w:t xml:space="preserve"> </w:t>
      </w:r>
      <w:r w:rsidRPr="0046716F">
        <w:rPr>
          <w:rFonts w:asciiTheme="minorHAnsi" w:hAnsiTheme="minorHAnsi" w:cstheme="minorHAnsi"/>
          <w:sz w:val="18"/>
        </w:rPr>
        <w:t>with the most</w:t>
      </w:r>
      <w:r w:rsidRPr="0046716F">
        <w:rPr>
          <w:rFonts w:asciiTheme="minorHAnsi" w:hAnsiTheme="minorHAnsi" w:cstheme="minorHAnsi"/>
          <w:spacing w:val="1"/>
          <w:sz w:val="18"/>
        </w:rPr>
        <w:t xml:space="preserve"> </w:t>
      </w:r>
      <w:r w:rsidRPr="0046716F">
        <w:rPr>
          <w:rFonts w:asciiTheme="minorHAnsi" w:hAnsiTheme="minorHAnsi" w:cstheme="minorHAnsi"/>
          <w:sz w:val="18"/>
        </w:rPr>
        <w:t>points</w:t>
      </w:r>
      <w:r w:rsidRPr="0046716F">
        <w:rPr>
          <w:rFonts w:asciiTheme="minorHAnsi" w:hAnsiTheme="minorHAnsi" w:cstheme="minorHAnsi"/>
          <w:spacing w:val="2"/>
          <w:sz w:val="18"/>
        </w:rPr>
        <w:t xml:space="preserve"> </w:t>
      </w:r>
      <w:r w:rsidRPr="0046716F">
        <w:rPr>
          <w:rFonts w:asciiTheme="minorHAnsi" w:hAnsiTheme="minorHAnsi" w:cstheme="minorHAnsi"/>
          <w:sz w:val="18"/>
        </w:rPr>
        <w:t>will</w:t>
      </w:r>
      <w:r w:rsidRPr="0046716F">
        <w:rPr>
          <w:rFonts w:asciiTheme="minorHAnsi" w:hAnsiTheme="minorHAnsi" w:cstheme="minorHAnsi"/>
          <w:spacing w:val="1"/>
          <w:sz w:val="18"/>
        </w:rPr>
        <w:t xml:space="preserve"> </w:t>
      </w:r>
      <w:r w:rsidRPr="0046716F">
        <w:rPr>
          <w:rFonts w:asciiTheme="minorHAnsi" w:hAnsiTheme="minorHAnsi" w:cstheme="minorHAnsi"/>
          <w:spacing w:val="-2"/>
          <w:sz w:val="18"/>
        </w:rPr>
        <w:t>advance</w:t>
      </w:r>
      <w:r w:rsidRPr="0046716F">
        <w:rPr>
          <w:rFonts w:asciiTheme="minorHAnsi" w:hAnsiTheme="minorHAnsi" w:cstheme="minorHAnsi"/>
          <w:sz w:val="18"/>
        </w:rPr>
        <w:t xml:space="preserve"> </w:t>
      </w:r>
      <w:r w:rsidRPr="0046716F">
        <w:rPr>
          <w:rFonts w:asciiTheme="minorHAnsi" w:hAnsiTheme="minorHAnsi" w:cstheme="minorHAnsi"/>
          <w:spacing w:val="-2"/>
          <w:sz w:val="18"/>
        </w:rPr>
        <w:t>as</w:t>
      </w:r>
      <w:r w:rsidRPr="0046716F">
        <w:rPr>
          <w:rFonts w:asciiTheme="minorHAnsi" w:hAnsiTheme="minorHAnsi" w:cstheme="minorHAnsi"/>
          <w:spacing w:val="53"/>
          <w:sz w:val="18"/>
        </w:rPr>
        <w:t xml:space="preserve"> </w:t>
      </w:r>
      <w:r w:rsidRPr="0046716F">
        <w:rPr>
          <w:rFonts w:asciiTheme="minorHAnsi" w:hAnsiTheme="minorHAnsi" w:cstheme="minorHAnsi"/>
          <w:sz w:val="18"/>
        </w:rPr>
        <w:t>follows:</w:t>
      </w:r>
    </w:p>
    <w:p w14:paraId="72FB1108" w14:textId="77777777" w:rsidR="00FB118A" w:rsidRPr="0046716F" w:rsidRDefault="00FB118A" w:rsidP="00131F9E">
      <w:pPr>
        <w:spacing w:before="8"/>
        <w:jc w:val="both"/>
        <w:rPr>
          <w:rFonts w:eastAsia="Arial" w:cstheme="minorHAnsi"/>
          <w:sz w:val="32"/>
          <w:szCs w:val="29"/>
        </w:rPr>
      </w:pPr>
    </w:p>
    <w:tbl>
      <w:tblPr>
        <w:tblW w:w="0" w:type="auto"/>
        <w:jc w:val="center"/>
        <w:tblLayout w:type="fixed"/>
        <w:tblCellMar>
          <w:left w:w="0" w:type="dxa"/>
          <w:right w:w="0" w:type="dxa"/>
        </w:tblCellMar>
        <w:tblLook w:val="01E0" w:firstRow="1" w:lastRow="1" w:firstColumn="1" w:lastColumn="1" w:noHBand="0" w:noVBand="0"/>
      </w:tblPr>
      <w:tblGrid>
        <w:gridCol w:w="1766"/>
        <w:gridCol w:w="1766"/>
        <w:gridCol w:w="1766"/>
        <w:gridCol w:w="1767"/>
      </w:tblGrid>
      <w:tr w:rsidR="00FB118A" w:rsidRPr="0046716F" w14:paraId="1E6A21DE" w14:textId="77777777" w:rsidTr="006A3CDF">
        <w:trPr>
          <w:trHeight w:hRule="exact" w:val="384"/>
          <w:jc w:val="center"/>
        </w:trPr>
        <w:tc>
          <w:tcPr>
            <w:tcW w:w="1766" w:type="dxa"/>
            <w:vMerge w:val="restart"/>
            <w:tcBorders>
              <w:top w:val="single" w:sz="5" w:space="0" w:color="000000"/>
              <w:left w:val="single" w:sz="5" w:space="0" w:color="000000"/>
              <w:right w:val="single" w:sz="5" w:space="0" w:color="000000"/>
            </w:tcBorders>
          </w:tcPr>
          <w:p w14:paraId="24C9620F" w14:textId="77777777" w:rsidR="00FB118A" w:rsidRPr="0046716F" w:rsidRDefault="00FB118A" w:rsidP="00131F9E">
            <w:pPr>
              <w:pStyle w:val="TableParagraph"/>
              <w:jc w:val="both"/>
              <w:rPr>
                <w:rFonts w:eastAsia="Arial" w:cstheme="minorHAnsi"/>
                <w:sz w:val="18"/>
                <w:szCs w:val="16"/>
              </w:rPr>
            </w:pPr>
          </w:p>
          <w:p w14:paraId="5CC3A08E" w14:textId="77777777" w:rsidR="00FB118A" w:rsidRPr="0046716F" w:rsidRDefault="00FB118A" w:rsidP="00131F9E">
            <w:pPr>
              <w:pStyle w:val="TableParagraph"/>
              <w:spacing w:before="8"/>
              <w:jc w:val="both"/>
              <w:rPr>
                <w:rFonts w:eastAsia="Arial" w:cstheme="minorHAnsi"/>
                <w:sz w:val="15"/>
                <w:szCs w:val="14"/>
              </w:rPr>
            </w:pPr>
          </w:p>
          <w:p w14:paraId="57F34FE3" w14:textId="77777777" w:rsidR="00FB118A" w:rsidRPr="0046716F" w:rsidRDefault="00DA3BD7" w:rsidP="00131F9E">
            <w:pPr>
              <w:pStyle w:val="TableParagraph"/>
              <w:spacing w:line="182" w:lineRule="exact"/>
              <w:ind w:left="214"/>
              <w:jc w:val="both"/>
              <w:rPr>
                <w:rFonts w:eastAsia="Arial" w:cstheme="minorHAnsi"/>
                <w:sz w:val="18"/>
                <w:szCs w:val="16"/>
              </w:rPr>
            </w:pPr>
            <w:r w:rsidRPr="0046716F">
              <w:rPr>
                <w:rFonts w:cstheme="minorHAnsi"/>
                <w:sz w:val="18"/>
              </w:rPr>
              <w:t>Quarterfinal</w:t>
            </w:r>
            <w:r w:rsidRPr="0046716F">
              <w:rPr>
                <w:rFonts w:cstheme="minorHAnsi"/>
                <w:spacing w:val="36"/>
                <w:sz w:val="18"/>
              </w:rPr>
              <w:t xml:space="preserve"> </w:t>
            </w:r>
            <w:r w:rsidRPr="0046716F">
              <w:rPr>
                <w:rFonts w:cstheme="minorHAnsi"/>
                <w:spacing w:val="1"/>
                <w:sz w:val="18"/>
              </w:rPr>
              <w:t>Game</w:t>
            </w:r>
          </w:p>
          <w:p w14:paraId="2C4C8B50" w14:textId="77777777" w:rsidR="00FB118A" w:rsidRPr="0046716F" w:rsidRDefault="00DA3BD7" w:rsidP="00131F9E">
            <w:pPr>
              <w:pStyle w:val="TableParagraph"/>
              <w:spacing w:line="182" w:lineRule="exact"/>
              <w:ind w:left="214"/>
              <w:jc w:val="both"/>
              <w:rPr>
                <w:rFonts w:eastAsia="Arial" w:cstheme="minorHAnsi"/>
                <w:sz w:val="18"/>
                <w:szCs w:val="16"/>
              </w:rPr>
            </w:pPr>
            <w:r w:rsidRPr="0046716F">
              <w:rPr>
                <w:rFonts w:cstheme="minorHAnsi"/>
                <w:w w:val="105"/>
                <w:sz w:val="18"/>
              </w:rPr>
              <w:t>#</w:t>
            </w:r>
          </w:p>
        </w:tc>
        <w:tc>
          <w:tcPr>
            <w:tcW w:w="5299" w:type="dxa"/>
            <w:gridSpan w:val="3"/>
            <w:tcBorders>
              <w:top w:val="single" w:sz="5" w:space="0" w:color="000000"/>
              <w:left w:val="single" w:sz="5" w:space="0" w:color="000000"/>
              <w:bottom w:val="single" w:sz="5" w:space="0" w:color="000000"/>
              <w:right w:val="single" w:sz="5" w:space="0" w:color="000000"/>
            </w:tcBorders>
          </w:tcPr>
          <w:p w14:paraId="0F89395B" w14:textId="77777777" w:rsidR="00FB118A" w:rsidRPr="0046716F" w:rsidRDefault="00DA3BD7" w:rsidP="00131F9E">
            <w:pPr>
              <w:pStyle w:val="TableParagraph"/>
              <w:spacing w:line="182" w:lineRule="exact"/>
              <w:ind w:left="1470"/>
              <w:jc w:val="both"/>
              <w:rPr>
                <w:rFonts w:eastAsia="Arial" w:cstheme="minorHAnsi"/>
                <w:sz w:val="18"/>
                <w:szCs w:val="16"/>
              </w:rPr>
            </w:pPr>
            <w:r w:rsidRPr="0046716F">
              <w:rPr>
                <w:rFonts w:cstheme="minorHAnsi"/>
                <w:sz w:val="18"/>
              </w:rPr>
              <w:t>Third</w:t>
            </w:r>
            <w:r w:rsidRPr="0046716F">
              <w:rPr>
                <w:rFonts w:cstheme="minorHAnsi"/>
                <w:spacing w:val="18"/>
                <w:sz w:val="18"/>
              </w:rPr>
              <w:t xml:space="preserve"> </w:t>
            </w:r>
            <w:r w:rsidRPr="0046716F">
              <w:rPr>
                <w:rFonts w:cstheme="minorHAnsi"/>
                <w:spacing w:val="-1"/>
                <w:sz w:val="18"/>
              </w:rPr>
              <w:t>place</w:t>
            </w:r>
            <w:r w:rsidRPr="0046716F">
              <w:rPr>
                <w:rFonts w:cstheme="minorHAnsi"/>
                <w:spacing w:val="19"/>
                <w:sz w:val="18"/>
              </w:rPr>
              <w:t xml:space="preserve"> </w:t>
            </w:r>
            <w:r w:rsidRPr="0046716F">
              <w:rPr>
                <w:rFonts w:cstheme="minorHAnsi"/>
                <w:sz w:val="18"/>
              </w:rPr>
              <w:t>teams</w:t>
            </w:r>
            <w:r w:rsidRPr="0046716F">
              <w:rPr>
                <w:rFonts w:cstheme="minorHAnsi"/>
                <w:spacing w:val="21"/>
                <w:sz w:val="18"/>
              </w:rPr>
              <w:t xml:space="preserve"> </w:t>
            </w:r>
            <w:r w:rsidRPr="0046716F">
              <w:rPr>
                <w:rFonts w:cstheme="minorHAnsi"/>
                <w:sz w:val="18"/>
              </w:rPr>
              <w:t>come</w:t>
            </w:r>
            <w:r w:rsidRPr="0046716F">
              <w:rPr>
                <w:rFonts w:cstheme="minorHAnsi"/>
                <w:spacing w:val="16"/>
                <w:sz w:val="18"/>
              </w:rPr>
              <w:t xml:space="preserve"> </w:t>
            </w:r>
            <w:r w:rsidRPr="0046716F">
              <w:rPr>
                <w:rFonts w:cstheme="minorHAnsi"/>
                <w:sz w:val="18"/>
              </w:rPr>
              <w:t>from</w:t>
            </w:r>
            <w:r w:rsidRPr="0046716F">
              <w:rPr>
                <w:rFonts w:cstheme="minorHAnsi"/>
                <w:spacing w:val="22"/>
                <w:sz w:val="18"/>
              </w:rPr>
              <w:t xml:space="preserve"> </w:t>
            </w:r>
            <w:r w:rsidRPr="0046716F">
              <w:rPr>
                <w:rFonts w:cstheme="minorHAnsi"/>
                <w:sz w:val="18"/>
              </w:rPr>
              <w:t>pool</w:t>
            </w:r>
          </w:p>
        </w:tc>
      </w:tr>
      <w:tr w:rsidR="00FB118A" w:rsidRPr="0046716F" w14:paraId="4D2920F5" w14:textId="77777777" w:rsidTr="006A3CDF">
        <w:trPr>
          <w:trHeight w:hRule="exact" w:val="389"/>
          <w:jc w:val="center"/>
        </w:trPr>
        <w:tc>
          <w:tcPr>
            <w:tcW w:w="1766" w:type="dxa"/>
            <w:vMerge/>
            <w:tcBorders>
              <w:left w:val="single" w:sz="5" w:space="0" w:color="000000"/>
              <w:bottom w:val="single" w:sz="5" w:space="0" w:color="000000"/>
              <w:right w:val="single" w:sz="5" w:space="0" w:color="000000"/>
            </w:tcBorders>
          </w:tcPr>
          <w:p w14:paraId="68A1F1E6" w14:textId="77777777" w:rsidR="00FB118A" w:rsidRPr="0046716F" w:rsidRDefault="00FB118A" w:rsidP="00131F9E">
            <w:pPr>
              <w:jc w:val="both"/>
              <w:rPr>
                <w:rFonts w:cstheme="minorHAnsi"/>
                <w:sz w:val="24"/>
              </w:rPr>
            </w:pPr>
          </w:p>
        </w:tc>
        <w:tc>
          <w:tcPr>
            <w:tcW w:w="1766" w:type="dxa"/>
            <w:tcBorders>
              <w:top w:val="single" w:sz="5" w:space="0" w:color="000000"/>
              <w:left w:val="single" w:sz="5" w:space="0" w:color="000000"/>
              <w:bottom w:val="single" w:sz="5" w:space="0" w:color="000000"/>
              <w:right w:val="single" w:sz="5" w:space="0" w:color="000000"/>
            </w:tcBorders>
          </w:tcPr>
          <w:p w14:paraId="27CA03DC" w14:textId="77777777" w:rsidR="00FB118A" w:rsidRPr="0046716F" w:rsidRDefault="00DA3BD7" w:rsidP="00131F9E">
            <w:pPr>
              <w:pStyle w:val="TableParagraph"/>
              <w:spacing w:line="179" w:lineRule="exact"/>
              <w:ind w:left="680"/>
              <w:jc w:val="both"/>
              <w:rPr>
                <w:rFonts w:eastAsia="Arial" w:cstheme="minorHAnsi"/>
                <w:sz w:val="18"/>
                <w:szCs w:val="17"/>
              </w:rPr>
            </w:pPr>
            <w:r w:rsidRPr="0046716F">
              <w:rPr>
                <w:rFonts w:cstheme="minorHAnsi"/>
                <w:sz w:val="18"/>
              </w:rPr>
              <w:t>A</w:t>
            </w:r>
            <w:r w:rsidRPr="0046716F">
              <w:rPr>
                <w:rFonts w:cstheme="minorHAnsi"/>
                <w:spacing w:val="-3"/>
                <w:sz w:val="18"/>
              </w:rPr>
              <w:t xml:space="preserve"> </w:t>
            </w:r>
            <w:r w:rsidRPr="0046716F">
              <w:rPr>
                <w:rFonts w:cstheme="minorHAnsi"/>
                <w:spacing w:val="-1"/>
                <w:sz w:val="18"/>
              </w:rPr>
              <w:t>and</w:t>
            </w:r>
            <w:r w:rsidRPr="0046716F">
              <w:rPr>
                <w:rFonts w:cstheme="minorHAnsi"/>
                <w:spacing w:val="-8"/>
                <w:sz w:val="18"/>
              </w:rPr>
              <w:t xml:space="preserve"> </w:t>
            </w:r>
            <w:r w:rsidRPr="0046716F">
              <w:rPr>
                <w:rFonts w:cstheme="minorHAnsi"/>
                <w:sz w:val="18"/>
              </w:rPr>
              <w:t>B</w:t>
            </w:r>
          </w:p>
        </w:tc>
        <w:tc>
          <w:tcPr>
            <w:tcW w:w="1766" w:type="dxa"/>
            <w:tcBorders>
              <w:top w:val="single" w:sz="5" w:space="0" w:color="000000"/>
              <w:left w:val="single" w:sz="5" w:space="0" w:color="000000"/>
              <w:bottom w:val="single" w:sz="5" w:space="0" w:color="000000"/>
              <w:right w:val="single" w:sz="5" w:space="0" w:color="000000"/>
            </w:tcBorders>
          </w:tcPr>
          <w:p w14:paraId="0C02D9B4" w14:textId="77777777" w:rsidR="00FB118A" w:rsidRPr="0046716F" w:rsidRDefault="00DA3BD7" w:rsidP="00131F9E">
            <w:pPr>
              <w:pStyle w:val="TableParagraph"/>
              <w:spacing w:line="179" w:lineRule="exact"/>
              <w:ind w:left="673"/>
              <w:jc w:val="both"/>
              <w:rPr>
                <w:rFonts w:eastAsia="Arial" w:cstheme="minorHAnsi"/>
                <w:sz w:val="18"/>
                <w:szCs w:val="17"/>
              </w:rPr>
            </w:pPr>
            <w:r w:rsidRPr="0046716F">
              <w:rPr>
                <w:rFonts w:cstheme="minorHAnsi"/>
                <w:sz w:val="18"/>
              </w:rPr>
              <w:t>B</w:t>
            </w:r>
            <w:r w:rsidRPr="0046716F">
              <w:rPr>
                <w:rFonts w:cstheme="minorHAnsi"/>
                <w:spacing w:val="-3"/>
                <w:sz w:val="18"/>
              </w:rPr>
              <w:t xml:space="preserve"> </w:t>
            </w:r>
            <w:r w:rsidRPr="0046716F">
              <w:rPr>
                <w:rFonts w:cstheme="minorHAnsi"/>
                <w:spacing w:val="-1"/>
                <w:sz w:val="18"/>
              </w:rPr>
              <w:t>and</w:t>
            </w:r>
            <w:r w:rsidRPr="0046716F">
              <w:rPr>
                <w:rFonts w:cstheme="minorHAnsi"/>
                <w:spacing w:val="-10"/>
                <w:sz w:val="18"/>
              </w:rPr>
              <w:t xml:space="preserve"> </w:t>
            </w:r>
            <w:r w:rsidRPr="0046716F">
              <w:rPr>
                <w:rFonts w:cstheme="minorHAnsi"/>
                <w:sz w:val="18"/>
              </w:rPr>
              <w:t>C</w:t>
            </w:r>
          </w:p>
        </w:tc>
        <w:tc>
          <w:tcPr>
            <w:tcW w:w="1766" w:type="dxa"/>
            <w:tcBorders>
              <w:top w:val="single" w:sz="5" w:space="0" w:color="000000"/>
              <w:left w:val="single" w:sz="5" w:space="0" w:color="000000"/>
              <w:bottom w:val="single" w:sz="5" w:space="0" w:color="000000"/>
              <w:right w:val="single" w:sz="5" w:space="0" w:color="000000"/>
            </w:tcBorders>
          </w:tcPr>
          <w:p w14:paraId="64668C81" w14:textId="77777777" w:rsidR="00FB118A" w:rsidRPr="0046716F" w:rsidRDefault="00DA3BD7" w:rsidP="00131F9E">
            <w:pPr>
              <w:pStyle w:val="TableParagraph"/>
              <w:spacing w:line="179" w:lineRule="exact"/>
              <w:ind w:left="673"/>
              <w:jc w:val="both"/>
              <w:rPr>
                <w:rFonts w:eastAsia="Arial" w:cstheme="minorHAnsi"/>
                <w:sz w:val="18"/>
                <w:szCs w:val="17"/>
              </w:rPr>
            </w:pPr>
            <w:r w:rsidRPr="0046716F">
              <w:rPr>
                <w:rFonts w:cstheme="minorHAnsi"/>
                <w:sz w:val="18"/>
              </w:rPr>
              <w:t>A</w:t>
            </w:r>
            <w:r w:rsidRPr="0046716F">
              <w:rPr>
                <w:rFonts w:cstheme="minorHAnsi"/>
                <w:spacing w:val="-3"/>
                <w:sz w:val="18"/>
              </w:rPr>
              <w:t xml:space="preserve"> </w:t>
            </w:r>
            <w:r w:rsidRPr="0046716F">
              <w:rPr>
                <w:rFonts w:cstheme="minorHAnsi"/>
                <w:spacing w:val="-1"/>
                <w:sz w:val="18"/>
              </w:rPr>
              <w:t>and</w:t>
            </w:r>
            <w:r w:rsidRPr="0046716F">
              <w:rPr>
                <w:rFonts w:cstheme="minorHAnsi"/>
                <w:spacing w:val="-10"/>
                <w:sz w:val="18"/>
              </w:rPr>
              <w:t xml:space="preserve"> </w:t>
            </w:r>
            <w:r w:rsidRPr="0046716F">
              <w:rPr>
                <w:rFonts w:cstheme="minorHAnsi"/>
                <w:sz w:val="18"/>
              </w:rPr>
              <w:t>C</w:t>
            </w:r>
          </w:p>
        </w:tc>
      </w:tr>
      <w:tr w:rsidR="00FB118A" w:rsidRPr="0046716F" w14:paraId="6932ACDB" w14:textId="77777777" w:rsidTr="006A3CDF">
        <w:trPr>
          <w:trHeight w:hRule="exact" w:val="384"/>
          <w:jc w:val="center"/>
        </w:trPr>
        <w:tc>
          <w:tcPr>
            <w:tcW w:w="1766" w:type="dxa"/>
            <w:tcBorders>
              <w:top w:val="single" w:sz="5" w:space="0" w:color="000000"/>
              <w:left w:val="single" w:sz="5" w:space="0" w:color="000000"/>
              <w:bottom w:val="single" w:sz="5" w:space="0" w:color="000000"/>
              <w:right w:val="single" w:sz="5" w:space="0" w:color="000000"/>
            </w:tcBorders>
          </w:tcPr>
          <w:p w14:paraId="3DE226A7" w14:textId="77777777" w:rsidR="00FB118A" w:rsidRPr="0046716F" w:rsidRDefault="00DA3BD7" w:rsidP="006A3CDF">
            <w:pPr>
              <w:pStyle w:val="TableParagraph"/>
              <w:spacing w:line="177" w:lineRule="exact"/>
              <w:ind w:left="65"/>
              <w:jc w:val="center"/>
              <w:rPr>
                <w:rFonts w:eastAsia="Arial" w:cstheme="minorHAnsi"/>
                <w:sz w:val="18"/>
                <w:szCs w:val="16"/>
              </w:rPr>
            </w:pPr>
            <w:r w:rsidRPr="0046716F">
              <w:rPr>
                <w:rFonts w:cstheme="minorHAnsi"/>
                <w:sz w:val="18"/>
              </w:rPr>
              <w:t>1</w:t>
            </w:r>
          </w:p>
        </w:tc>
        <w:tc>
          <w:tcPr>
            <w:tcW w:w="1766" w:type="dxa"/>
            <w:tcBorders>
              <w:top w:val="single" w:sz="5" w:space="0" w:color="000000"/>
              <w:left w:val="single" w:sz="5" w:space="0" w:color="000000"/>
              <w:bottom w:val="single" w:sz="5" w:space="0" w:color="000000"/>
              <w:right w:val="single" w:sz="5" w:space="0" w:color="000000"/>
            </w:tcBorders>
          </w:tcPr>
          <w:p w14:paraId="27F1B1BB" w14:textId="77777777" w:rsidR="00FB118A" w:rsidRPr="0046716F" w:rsidRDefault="00DA3BD7" w:rsidP="00131F9E">
            <w:pPr>
              <w:pStyle w:val="TableParagraph"/>
              <w:spacing w:line="177" w:lineRule="exact"/>
              <w:ind w:left="683"/>
              <w:jc w:val="both"/>
              <w:rPr>
                <w:rFonts w:eastAsia="Arial" w:cstheme="minorHAnsi"/>
                <w:sz w:val="18"/>
                <w:szCs w:val="16"/>
              </w:rPr>
            </w:pPr>
            <w:r w:rsidRPr="0046716F">
              <w:rPr>
                <w:rFonts w:cstheme="minorHAnsi"/>
                <w:sz w:val="18"/>
              </w:rPr>
              <w:t>A1</w:t>
            </w:r>
            <w:r w:rsidRPr="0046716F">
              <w:rPr>
                <w:rFonts w:cstheme="minorHAnsi"/>
                <w:spacing w:val="15"/>
                <w:sz w:val="18"/>
              </w:rPr>
              <w:t xml:space="preserve"> </w:t>
            </w:r>
            <w:r w:rsidRPr="0046716F">
              <w:rPr>
                <w:rFonts w:cstheme="minorHAnsi"/>
                <w:sz w:val="18"/>
              </w:rPr>
              <w:t>v</w:t>
            </w:r>
            <w:r w:rsidRPr="0046716F">
              <w:rPr>
                <w:rFonts w:cstheme="minorHAnsi"/>
                <w:spacing w:val="9"/>
                <w:sz w:val="18"/>
              </w:rPr>
              <w:t xml:space="preserve"> </w:t>
            </w:r>
            <w:r w:rsidRPr="0046716F">
              <w:rPr>
                <w:rFonts w:cstheme="minorHAnsi"/>
                <w:spacing w:val="-1"/>
                <w:sz w:val="18"/>
              </w:rPr>
              <w:t>B3</w:t>
            </w:r>
          </w:p>
        </w:tc>
        <w:tc>
          <w:tcPr>
            <w:tcW w:w="1766" w:type="dxa"/>
            <w:tcBorders>
              <w:top w:val="single" w:sz="5" w:space="0" w:color="000000"/>
              <w:left w:val="single" w:sz="5" w:space="0" w:color="000000"/>
              <w:bottom w:val="single" w:sz="5" w:space="0" w:color="000000"/>
              <w:right w:val="single" w:sz="5" w:space="0" w:color="000000"/>
            </w:tcBorders>
          </w:tcPr>
          <w:p w14:paraId="7E3C1D55" w14:textId="77777777" w:rsidR="00FB118A" w:rsidRPr="0046716F" w:rsidRDefault="00DA3BD7" w:rsidP="00131F9E">
            <w:pPr>
              <w:pStyle w:val="TableParagraph"/>
              <w:spacing w:line="177" w:lineRule="exact"/>
              <w:ind w:left="683"/>
              <w:jc w:val="both"/>
              <w:rPr>
                <w:rFonts w:eastAsia="Arial" w:cstheme="minorHAnsi"/>
                <w:sz w:val="18"/>
                <w:szCs w:val="16"/>
              </w:rPr>
            </w:pPr>
            <w:r w:rsidRPr="0046716F">
              <w:rPr>
                <w:rFonts w:cstheme="minorHAnsi"/>
                <w:sz w:val="18"/>
              </w:rPr>
              <w:t>A1</w:t>
            </w:r>
            <w:r w:rsidRPr="0046716F">
              <w:rPr>
                <w:rFonts w:cstheme="minorHAnsi"/>
                <w:spacing w:val="15"/>
                <w:sz w:val="18"/>
              </w:rPr>
              <w:t xml:space="preserve"> </w:t>
            </w:r>
            <w:r w:rsidRPr="0046716F">
              <w:rPr>
                <w:rFonts w:cstheme="minorHAnsi"/>
                <w:sz w:val="18"/>
              </w:rPr>
              <w:t>v</w:t>
            </w:r>
            <w:r w:rsidRPr="0046716F">
              <w:rPr>
                <w:rFonts w:cstheme="minorHAnsi"/>
                <w:spacing w:val="9"/>
                <w:sz w:val="18"/>
              </w:rPr>
              <w:t xml:space="preserve"> </w:t>
            </w:r>
            <w:r w:rsidRPr="0046716F">
              <w:rPr>
                <w:rFonts w:cstheme="minorHAnsi"/>
                <w:spacing w:val="-1"/>
                <w:sz w:val="18"/>
              </w:rPr>
              <w:t>B2</w:t>
            </w:r>
          </w:p>
        </w:tc>
        <w:tc>
          <w:tcPr>
            <w:tcW w:w="1766" w:type="dxa"/>
            <w:tcBorders>
              <w:top w:val="single" w:sz="5" w:space="0" w:color="000000"/>
              <w:left w:val="single" w:sz="5" w:space="0" w:color="000000"/>
              <w:bottom w:val="single" w:sz="5" w:space="0" w:color="000000"/>
              <w:right w:val="single" w:sz="5" w:space="0" w:color="000000"/>
            </w:tcBorders>
          </w:tcPr>
          <w:p w14:paraId="633E543E" w14:textId="77777777" w:rsidR="00FB118A" w:rsidRPr="0046716F" w:rsidRDefault="00DA3BD7" w:rsidP="00131F9E">
            <w:pPr>
              <w:pStyle w:val="TableParagraph"/>
              <w:spacing w:line="177" w:lineRule="exact"/>
              <w:ind w:left="680"/>
              <w:jc w:val="both"/>
              <w:rPr>
                <w:rFonts w:eastAsia="Arial" w:cstheme="minorHAnsi"/>
                <w:sz w:val="18"/>
                <w:szCs w:val="16"/>
              </w:rPr>
            </w:pPr>
            <w:r w:rsidRPr="0046716F">
              <w:rPr>
                <w:rFonts w:cstheme="minorHAnsi"/>
                <w:sz w:val="18"/>
              </w:rPr>
              <w:t>A1</w:t>
            </w:r>
            <w:r w:rsidRPr="0046716F">
              <w:rPr>
                <w:rFonts w:cstheme="minorHAnsi"/>
                <w:spacing w:val="15"/>
                <w:sz w:val="18"/>
              </w:rPr>
              <w:t xml:space="preserve"> </w:t>
            </w:r>
            <w:r w:rsidRPr="0046716F">
              <w:rPr>
                <w:rFonts w:cstheme="minorHAnsi"/>
                <w:sz w:val="18"/>
              </w:rPr>
              <w:t>v</w:t>
            </w:r>
            <w:r w:rsidRPr="0046716F">
              <w:rPr>
                <w:rFonts w:cstheme="minorHAnsi"/>
                <w:spacing w:val="6"/>
                <w:sz w:val="18"/>
              </w:rPr>
              <w:t xml:space="preserve"> </w:t>
            </w:r>
            <w:r w:rsidRPr="0046716F">
              <w:rPr>
                <w:rFonts w:cstheme="minorHAnsi"/>
                <w:spacing w:val="3"/>
                <w:sz w:val="18"/>
              </w:rPr>
              <w:t>C</w:t>
            </w:r>
            <w:r w:rsidRPr="0046716F">
              <w:rPr>
                <w:rFonts w:cstheme="minorHAnsi"/>
                <w:sz w:val="18"/>
              </w:rPr>
              <w:t>3</w:t>
            </w:r>
          </w:p>
        </w:tc>
      </w:tr>
      <w:tr w:rsidR="00FB118A" w:rsidRPr="0046716F" w14:paraId="7913CD7C" w14:textId="77777777" w:rsidTr="006A3CDF">
        <w:trPr>
          <w:trHeight w:hRule="exact" w:val="384"/>
          <w:jc w:val="center"/>
        </w:trPr>
        <w:tc>
          <w:tcPr>
            <w:tcW w:w="1766" w:type="dxa"/>
            <w:tcBorders>
              <w:top w:val="single" w:sz="5" w:space="0" w:color="000000"/>
              <w:left w:val="single" w:sz="5" w:space="0" w:color="000000"/>
              <w:bottom w:val="single" w:sz="5" w:space="0" w:color="000000"/>
              <w:right w:val="single" w:sz="5" w:space="0" w:color="000000"/>
            </w:tcBorders>
          </w:tcPr>
          <w:p w14:paraId="581E41B2" w14:textId="77777777" w:rsidR="00FB118A" w:rsidRPr="0046716F" w:rsidRDefault="00DA3BD7" w:rsidP="006A3CDF">
            <w:pPr>
              <w:pStyle w:val="TableParagraph"/>
              <w:spacing w:line="177" w:lineRule="exact"/>
              <w:ind w:left="65"/>
              <w:jc w:val="center"/>
              <w:rPr>
                <w:rFonts w:eastAsia="Arial" w:cstheme="minorHAnsi"/>
                <w:sz w:val="18"/>
                <w:szCs w:val="16"/>
              </w:rPr>
            </w:pPr>
            <w:r w:rsidRPr="0046716F">
              <w:rPr>
                <w:rFonts w:cstheme="minorHAnsi"/>
                <w:sz w:val="18"/>
              </w:rPr>
              <w:t>2</w:t>
            </w:r>
          </w:p>
        </w:tc>
        <w:tc>
          <w:tcPr>
            <w:tcW w:w="1766" w:type="dxa"/>
            <w:tcBorders>
              <w:top w:val="single" w:sz="5" w:space="0" w:color="000000"/>
              <w:left w:val="single" w:sz="5" w:space="0" w:color="000000"/>
              <w:bottom w:val="single" w:sz="5" w:space="0" w:color="000000"/>
              <w:right w:val="single" w:sz="5" w:space="0" w:color="000000"/>
            </w:tcBorders>
          </w:tcPr>
          <w:p w14:paraId="1BCB3856" w14:textId="77777777" w:rsidR="00FB118A" w:rsidRPr="0046716F" w:rsidRDefault="00DA3BD7" w:rsidP="00131F9E">
            <w:pPr>
              <w:pStyle w:val="TableParagraph"/>
              <w:spacing w:line="177" w:lineRule="exact"/>
              <w:ind w:left="680"/>
              <w:jc w:val="both"/>
              <w:rPr>
                <w:rFonts w:eastAsia="Arial" w:cstheme="minorHAnsi"/>
                <w:sz w:val="18"/>
                <w:szCs w:val="16"/>
              </w:rPr>
            </w:pPr>
            <w:r w:rsidRPr="0046716F">
              <w:rPr>
                <w:rFonts w:cstheme="minorHAnsi"/>
                <w:sz w:val="18"/>
              </w:rPr>
              <w:t>C2</w:t>
            </w:r>
            <w:r w:rsidRPr="0046716F">
              <w:rPr>
                <w:rFonts w:cstheme="minorHAnsi"/>
                <w:spacing w:val="14"/>
                <w:sz w:val="18"/>
              </w:rPr>
              <w:t xml:space="preserve"> </w:t>
            </w:r>
            <w:r w:rsidRPr="0046716F">
              <w:rPr>
                <w:rFonts w:cstheme="minorHAnsi"/>
                <w:sz w:val="18"/>
              </w:rPr>
              <w:t>v</w:t>
            </w:r>
            <w:r w:rsidRPr="0046716F">
              <w:rPr>
                <w:rFonts w:cstheme="minorHAnsi"/>
                <w:spacing w:val="10"/>
                <w:sz w:val="18"/>
              </w:rPr>
              <w:t xml:space="preserve"> </w:t>
            </w:r>
            <w:r w:rsidRPr="0046716F">
              <w:rPr>
                <w:rFonts w:cstheme="minorHAnsi"/>
                <w:spacing w:val="1"/>
                <w:sz w:val="18"/>
              </w:rPr>
              <w:t>B2</w:t>
            </w:r>
          </w:p>
        </w:tc>
        <w:tc>
          <w:tcPr>
            <w:tcW w:w="1766" w:type="dxa"/>
            <w:tcBorders>
              <w:top w:val="single" w:sz="5" w:space="0" w:color="000000"/>
              <w:left w:val="single" w:sz="5" w:space="0" w:color="000000"/>
              <w:bottom w:val="single" w:sz="5" w:space="0" w:color="000000"/>
              <w:right w:val="single" w:sz="5" w:space="0" w:color="000000"/>
            </w:tcBorders>
          </w:tcPr>
          <w:p w14:paraId="5E3CF995" w14:textId="77777777" w:rsidR="00FB118A" w:rsidRPr="0046716F" w:rsidRDefault="00DA3BD7" w:rsidP="00131F9E">
            <w:pPr>
              <w:pStyle w:val="TableParagraph"/>
              <w:spacing w:line="177" w:lineRule="exact"/>
              <w:ind w:left="680"/>
              <w:jc w:val="both"/>
              <w:rPr>
                <w:rFonts w:eastAsia="Arial" w:cstheme="minorHAnsi"/>
                <w:sz w:val="18"/>
                <w:szCs w:val="16"/>
              </w:rPr>
            </w:pPr>
            <w:r w:rsidRPr="0046716F">
              <w:rPr>
                <w:rFonts w:cstheme="minorHAnsi"/>
                <w:sz w:val="18"/>
              </w:rPr>
              <w:t>C1</w:t>
            </w:r>
            <w:r w:rsidRPr="0046716F">
              <w:rPr>
                <w:rFonts w:cstheme="minorHAnsi"/>
                <w:spacing w:val="14"/>
                <w:sz w:val="18"/>
              </w:rPr>
              <w:t xml:space="preserve"> </w:t>
            </w:r>
            <w:r w:rsidRPr="0046716F">
              <w:rPr>
                <w:rFonts w:cstheme="minorHAnsi"/>
                <w:sz w:val="18"/>
              </w:rPr>
              <w:t>v</w:t>
            </w:r>
            <w:r w:rsidRPr="0046716F">
              <w:rPr>
                <w:rFonts w:cstheme="minorHAnsi"/>
                <w:spacing w:val="10"/>
                <w:sz w:val="18"/>
              </w:rPr>
              <w:t xml:space="preserve"> </w:t>
            </w:r>
            <w:r w:rsidRPr="0046716F">
              <w:rPr>
                <w:rFonts w:cstheme="minorHAnsi"/>
                <w:spacing w:val="1"/>
                <w:sz w:val="18"/>
              </w:rPr>
              <w:t>B3</w:t>
            </w:r>
          </w:p>
        </w:tc>
        <w:tc>
          <w:tcPr>
            <w:tcW w:w="1766" w:type="dxa"/>
            <w:tcBorders>
              <w:top w:val="single" w:sz="5" w:space="0" w:color="000000"/>
              <w:left w:val="single" w:sz="5" w:space="0" w:color="000000"/>
              <w:bottom w:val="single" w:sz="5" w:space="0" w:color="000000"/>
              <w:right w:val="single" w:sz="5" w:space="0" w:color="000000"/>
            </w:tcBorders>
          </w:tcPr>
          <w:p w14:paraId="643FA7C3" w14:textId="77777777" w:rsidR="00FB118A" w:rsidRPr="0046716F" w:rsidRDefault="00DA3BD7" w:rsidP="00131F9E">
            <w:pPr>
              <w:pStyle w:val="TableParagraph"/>
              <w:spacing w:line="177" w:lineRule="exact"/>
              <w:ind w:left="680"/>
              <w:jc w:val="both"/>
              <w:rPr>
                <w:rFonts w:eastAsia="Arial" w:cstheme="minorHAnsi"/>
                <w:sz w:val="18"/>
                <w:szCs w:val="16"/>
              </w:rPr>
            </w:pPr>
            <w:r w:rsidRPr="0046716F">
              <w:rPr>
                <w:rFonts w:cstheme="minorHAnsi"/>
                <w:sz w:val="18"/>
              </w:rPr>
              <w:t>B1</w:t>
            </w:r>
            <w:r w:rsidRPr="0046716F">
              <w:rPr>
                <w:rFonts w:cstheme="minorHAnsi"/>
                <w:spacing w:val="15"/>
                <w:sz w:val="18"/>
              </w:rPr>
              <w:t xml:space="preserve"> </w:t>
            </w:r>
            <w:r w:rsidRPr="0046716F">
              <w:rPr>
                <w:rFonts w:cstheme="minorHAnsi"/>
                <w:sz w:val="18"/>
              </w:rPr>
              <w:t>v</w:t>
            </w:r>
            <w:r w:rsidRPr="0046716F">
              <w:rPr>
                <w:rFonts w:cstheme="minorHAnsi"/>
                <w:spacing w:val="6"/>
                <w:sz w:val="18"/>
              </w:rPr>
              <w:t xml:space="preserve"> </w:t>
            </w:r>
            <w:r w:rsidRPr="0046716F">
              <w:rPr>
                <w:rFonts w:cstheme="minorHAnsi"/>
                <w:spacing w:val="3"/>
                <w:sz w:val="18"/>
              </w:rPr>
              <w:t>C</w:t>
            </w:r>
            <w:r w:rsidRPr="0046716F">
              <w:rPr>
                <w:rFonts w:cstheme="minorHAnsi"/>
                <w:sz w:val="18"/>
              </w:rPr>
              <w:t>2</w:t>
            </w:r>
          </w:p>
        </w:tc>
      </w:tr>
      <w:tr w:rsidR="00FB118A" w:rsidRPr="0046716F" w14:paraId="3DC7CC8E" w14:textId="77777777" w:rsidTr="006A3CDF">
        <w:trPr>
          <w:trHeight w:hRule="exact" w:val="389"/>
          <w:jc w:val="center"/>
        </w:trPr>
        <w:tc>
          <w:tcPr>
            <w:tcW w:w="1766" w:type="dxa"/>
            <w:tcBorders>
              <w:top w:val="single" w:sz="5" w:space="0" w:color="000000"/>
              <w:left w:val="single" w:sz="5" w:space="0" w:color="000000"/>
              <w:bottom w:val="single" w:sz="5" w:space="0" w:color="000000"/>
              <w:right w:val="single" w:sz="5" w:space="0" w:color="000000"/>
            </w:tcBorders>
          </w:tcPr>
          <w:p w14:paraId="07BF1299" w14:textId="77777777" w:rsidR="00FB118A" w:rsidRPr="0046716F" w:rsidRDefault="00DA3BD7" w:rsidP="006A3CDF">
            <w:pPr>
              <w:pStyle w:val="TableParagraph"/>
              <w:spacing w:line="182" w:lineRule="exact"/>
              <w:ind w:left="65"/>
              <w:jc w:val="center"/>
              <w:rPr>
                <w:rFonts w:eastAsia="Arial" w:cstheme="minorHAnsi"/>
                <w:sz w:val="18"/>
                <w:szCs w:val="16"/>
              </w:rPr>
            </w:pPr>
            <w:r w:rsidRPr="0046716F">
              <w:rPr>
                <w:rFonts w:cstheme="minorHAnsi"/>
                <w:sz w:val="18"/>
              </w:rPr>
              <w:t>3</w:t>
            </w:r>
          </w:p>
        </w:tc>
        <w:tc>
          <w:tcPr>
            <w:tcW w:w="1766" w:type="dxa"/>
            <w:tcBorders>
              <w:top w:val="single" w:sz="5" w:space="0" w:color="000000"/>
              <w:left w:val="single" w:sz="5" w:space="0" w:color="000000"/>
              <w:bottom w:val="single" w:sz="5" w:space="0" w:color="000000"/>
              <w:right w:val="single" w:sz="5" w:space="0" w:color="000000"/>
            </w:tcBorders>
          </w:tcPr>
          <w:p w14:paraId="4839377F" w14:textId="77777777" w:rsidR="00FB118A" w:rsidRPr="0046716F" w:rsidRDefault="00DA3BD7" w:rsidP="00131F9E">
            <w:pPr>
              <w:pStyle w:val="TableParagraph"/>
              <w:spacing w:line="182" w:lineRule="exact"/>
              <w:ind w:left="683"/>
              <w:jc w:val="both"/>
              <w:rPr>
                <w:rFonts w:eastAsia="Arial" w:cstheme="minorHAnsi"/>
                <w:sz w:val="18"/>
                <w:szCs w:val="16"/>
              </w:rPr>
            </w:pPr>
            <w:r w:rsidRPr="0046716F">
              <w:rPr>
                <w:rFonts w:cstheme="minorHAnsi"/>
                <w:sz w:val="18"/>
              </w:rPr>
              <w:t>B1</w:t>
            </w:r>
            <w:r w:rsidRPr="0046716F">
              <w:rPr>
                <w:rFonts w:cstheme="minorHAnsi"/>
                <w:spacing w:val="15"/>
                <w:sz w:val="18"/>
              </w:rPr>
              <w:t xml:space="preserve"> </w:t>
            </w:r>
            <w:r w:rsidRPr="0046716F">
              <w:rPr>
                <w:rFonts w:cstheme="minorHAnsi"/>
                <w:sz w:val="18"/>
              </w:rPr>
              <w:t>v</w:t>
            </w:r>
            <w:r w:rsidRPr="0046716F">
              <w:rPr>
                <w:rFonts w:cstheme="minorHAnsi"/>
                <w:spacing w:val="9"/>
                <w:sz w:val="18"/>
              </w:rPr>
              <w:t xml:space="preserve"> </w:t>
            </w:r>
            <w:r w:rsidRPr="0046716F">
              <w:rPr>
                <w:rFonts w:cstheme="minorHAnsi"/>
                <w:spacing w:val="-1"/>
                <w:sz w:val="18"/>
              </w:rPr>
              <w:t>A3</w:t>
            </w:r>
          </w:p>
        </w:tc>
        <w:tc>
          <w:tcPr>
            <w:tcW w:w="1766" w:type="dxa"/>
            <w:tcBorders>
              <w:top w:val="single" w:sz="5" w:space="0" w:color="000000"/>
              <w:left w:val="single" w:sz="5" w:space="0" w:color="000000"/>
              <w:bottom w:val="single" w:sz="5" w:space="0" w:color="000000"/>
              <w:right w:val="single" w:sz="5" w:space="0" w:color="000000"/>
            </w:tcBorders>
          </w:tcPr>
          <w:p w14:paraId="5612DAA7" w14:textId="77777777" w:rsidR="00FB118A" w:rsidRPr="0046716F" w:rsidRDefault="00DA3BD7" w:rsidP="00131F9E">
            <w:pPr>
              <w:pStyle w:val="TableParagraph"/>
              <w:spacing w:line="182" w:lineRule="exact"/>
              <w:ind w:left="680"/>
              <w:jc w:val="both"/>
              <w:rPr>
                <w:rFonts w:eastAsia="Arial" w:cstheme="minorHAnsi"/>
                <w:sz w:val="18"/>
                <w:szCs w:val="16"/>
              </w:rPr>
            </w:pPr>
            <w:r w:rsidRPr="0046716F">
              <w:rPr>
                <w:rFonts w:cstheme="minorHAnsi"/>
                <w:sz w:val="18"/>
              </w:rPr>
              <w:t>C2</w:t>
            </w:r>
            <w:r w:rsidRPr="0046716F">
              <w:rPr>
                <w:rFonts w:cstheme="minorHAnsi"/>
                <w:spacing w:val="14"/>
                <w:sz w:val="18"/>
              </w:rPr>
              <w:t xml:space="preserve"> </w:t>
            </w:r>
            <w:r w:rsidRPr="0046716F">
              <w:rPr>
                <w:rFonts w:cstheme="minorHAnsi"/>
                <w:sz w:val="18"/>
              </w:rPr>
              <w:t>v</w:t>
            </w:r>
            <w:r w:rsidRPr="0046716F">
              <w:rPr>
                <w:rFonts w:cstheme="minorHAnsi"/>
                <w:spacing w:val="10"/>
                <w:sz w:val="18"/>
              </w:rPr>
              <w:t xml:space="preserve"> </w:t>
            </w:r>
            <w:r w:rsidRPr="0046716F">
              <w:rPr>
                <w:rFonts w:cstheme="minorHAnsi"/>
                <w:spacing w:val="1"/>
                <w:sz w:val="18"/>
              </w:rPr>
              <w:t>A2</w:t>
            </w:r>
          </w:p>
        </w:tc>
        <w:tc>
          <w:tcPr>
            <w:tcW w:w="1766" w:type="dxa"/>
            <w:tcBorders>
              <w:top w:val="single" w:sz="5" w:space="0" w:color="000000"/>
              <w:left w:val="single" w:sz="5" w:space="0" w:color="000000"/>
              <w:bottom w:val="single" w:sz="5" w:space="0" w:color="000000"/>
              <w:right w:val="single" w:sz="5" w:space="0" w:color="000000"/>
            </w:tcBorders>
          </w:tcPr>
          <w:p w14:paraId="2C5B1881" w14:textId="77777777" w:rsidR="00FB118A" w:rsidRPr="0046716F" w:rsidRDefault="00DA3BD7" w:rsidP="00131F9E">
            <w:pPr>
              <w:pStyle w:val="TableParagraph"/>
              <w:spacing w:line="182" w:lineRule="exact"/>
              <w:ind w:left="682"/>
              <w:jc w:val="both"/>
              <w:rPr>
                <w:rFonts w:eastAsia="Arial" w:cstheme="minorHAnsi"/>
                <w:sz w:val="18"/>
                <w:szCs w:val="16"/>
              </w:rPr>
            </w:pPr>
            <w:r w:rsidRPr="0046716F">
              <w:rPr>
                <w:rFonts w:cstheme="minorHAnsi"/>
                <w:sz w:val="18"/>
              </w:rPr>
              <w:t>A2</w:t>
            </w:r>
            <w:r w:rsidRPr="0046716F">
              <w:rPr>
                <w:rFonts w:cstheme="minorHAnsi"/>
                <w:spacing w:val="15"/>
                <w:sz w:val="18"/>
              </w:rPr>
              <w:t xml:space="preserve"> </w:t>
            </w:r>
            <w:r w:rsidRPr="0046716F">
              <w:rPr>
                <w:rFonts w:cstheme="minorHAnsi"/>
                <w:sz w:val="18"/>
              </w:rPr>
              <w:t>v</w:t>
            </w:r>
            <w:r w:rsidRPr="0046716F">
              <w:rPr>
                <w:rFonts w:cstheme="minorHAnsi"/>
                <w:spacing w:val="9"/>
                <w:sz w:val="18"/>
              </w:rPr>
              <w:t xml:space="preserve"> </w:t>
            </w:r>
            <w:r w:rsidRPr="0046716F">
              <w:rPr>
                <w:rFonts w:cstheme="minorHAnsi"/>
                <w:spacing w:val="-1"/>
                <w:sz w:val="18"/>
              </w:rPr>
              <w:t>B2</w:t>
            </w:r>
          </w:p>
        </w:tc>
      </w:tr>
      <w:tr w:rsidR="00FB118A" w:rsidRPr="0046716F" w14:paraId="2BC7834D" w14:textId="77777777" w:rsidTr="006A3CDF">
        <w:trPr>
          <w:trHeight w:hRule="exact" w:val="386"/>
          <w:jc w:val="center"/>
        </w:trPr>
        <w:tc>
          <w:tcPr>
            <w:tcW w:w="1766" w:type="dxa"/>
            <w:tcBorders>
              <w:top w:val="single" w:sz="5" w:space="0" w:color="000000"/>
              <w:left w:val="single" w:sz="5" w:space="0" w:color="000000"/>
              <w:bottom w:val="single" w:sz="5" w:space="0" w:color="000000"/>
              <w:right w:val="single" w:sz="5" w:space="0" w:color="000000"/>
            </w:tcBorders>
          </w:tcPr>
          <w:p w14:paraId="34FF2633" w14:textId="77777777" w:rsidR="00FB118A" w:rsidRPr="0046716F" w:rsidRDefault="00DA3BD7" w:rsidP="006A3CDF">
            <w:pPr>
              <w:pStyle w:val="TableParagraph"/>
              <w:spacing w:line="179" w:lineRule="exact"/>
              <w:ind w:left="65"/>
              <w:jc w:val="center"/>
              <w:rPr>
                <w:rFonts w:eastAsia="Arial" w:cstheme="minorHAnsi"/>
                <w:sz w:val="18"/>
                <w:szCs w:val="16"/>
              </w:rPr>
            </w:pPr>
            <w:r w:rsidRPr="0046716F">
              <w:rPr>
                <w:rFonts w:cstheme="minorHAnsi"/>
                <w:sz w:val="18"/>
              </w:rPr>
              <w:t>4</w:t>
            </w:r>
          </w:p>
        </w:tc>
        <w:tc>
          <w:tcPr>
            <w:tcW w:w="1766" w:type="dxa"/>
            <w:tcBorders>
              <w:top w:val="single" w:sz="5" w:space="0" w:color="000000"/>
              <w:left w:val="single" w:sz="5" w:space="0" w:color="000000"/>
              <w:bottom w:val="single" w:sz="5" w:space="0" w:color="000000"/>
              <w:right w:val="single" w:sz="5" w:space="0" w:color="000000"/>
            </w:tcBorders>
          </w:tcPr>
          <w:p w14:paraId="3B69385C" w14:textId="77777777" w:rsidR="00FB118A" w:rsidRPr="0046716F" w:rsidRDefault="00DA3BD7" w:rsidP="00131F9E">
            <w:pPr>
              <w:pStyle w:val="TableParagraph"/>
              <w:spacing w:line="179" w:lineRule="exact"/>
              <w:ind w:left="680"/>
              <w:jc w:val="both"/>
              <w:rPr>
                <w:rFonts w:eastAsia="Arial" w:cstheme="minorHAnsi"/>
                <w:sz w:val="18"/>
                <w:szCs w:val="16"/>
              </w:rPr>
            </w:pPr>
            <w:r w:rsidRPr="0046716F">
              <w:rPr>
                <w:rFonts w:cstheme="minorHAnsi"/>
                <w:sz w:val="18"/>
              </w:rPr>
              <w:t>C1</w:t>
            </w:r>
            <w:r w:rsidRPr="0046716F">
              <w:rPr>
                <w:rFonts w:cstheme="minorHAnsi"/>
                <w:spacing w:val="14"/>
                <w:sz w:val="18"/>
              </w:rPr>
              <w:t xml:space="preserve"> </w:t>
            </w:r>
            <w:r w:rsidRPr="0046716F">
              <w:rPr>
                <w:rFonts w:cstheme="minorHAnsi"/>
                <w:sz w:val="18"/>
              </w:rPr>
              <w:t>v</w:t>
            </w:r>
            <w:r w:rsidRPr="0046716F">
              <w:rPr>
                <w:rFonts w:cstheme="minorHAnsi"/>
                <w:spacing w:val="10"/>
                <w:sz w:val="18"/>
              </w:rPr>
              <w:t xml:space="preserve"> </w:t>
            </w:r>
            <w:r w:rsidRPr="0046716F">
              <w:rPr>
                <w:rFonts w:cstheme="minorHAnsi"/>
                <w:spacing w:val="1"/>
                <w:sz w:val="18"/>
              </w:rPr>
              <w:t>A2</w:t>
            </w:r>
          </w:p>
        </w:tc>
        <w:tc>
          <w:tcPr>
            <w:tcW w:w="1766" w:type="dxa"/>
            <w:tcBorders>
              <w:top w:val="single" w:sz="5" w:space="0" w:color="000000"/>
              <w:left w:val="single" w:sz="5" w:space="0" w:color="000000"/>
              <w:bottom w:val="single" w:sz="5" w:space="0" w:color="000000"/>
              <w:right w:val="single" w:sz="5" w:space="0" w:color="000000"/>
            </w:tcBorders>
          </w:tcPr>
          <w:p w14:paraId="4EA4065A" w14:textId="77777777" w:rsidR="00FB118A" w:rsidRPr="0046716F" w:rsidRDefault="00DA3BD7" w:rsidP="00131F9E">
            <w:pPr>
              <w:pStyle w:val="TableParagraph"/>
              <w:spacing w:line="179" w:lineRule="exact"/>
              <w:ind w:left="680"/>
              <w:jc w:val="both"/>
              <w:rPr>
                <w:rFonts w:eastAsia="Arial" w:cstheme="minorHAnsi"/>
                <w:sz w:val="18"/>
                <w:szCs w:val="16"/>
              </w:rPr>
            </w:pPr>
            <w:r w:rsidRPr="0046716F">
              <w:rPr>
                <w:rFonts w:cstheme="minorHAnsi"/>
                <w:sz w:val="18"/>
              </w:rPr>
              <w:t>B1</w:t>
            </w:r>
            <w:r w:rsidRPr="0046716F">
              <w:rPr>
                <w:rFonts w:cstheme="minorHAnsi"/>
                <w:spacing w:val="15"/>
                <w:sz w:val="18"/>
              </w:rPr>
              <w:t xml:space="preserve"> </w:t>
            </w:r>
            <w:r w:rsidRPr="0046716F">
              <w:rPr>
                <w:rFonts w:cstheme="minorHAnsi"/>
                <w:sz w:val="18"/>
              </w:rPr>
              <w:t>v</w:t>
            </w:r>
            <w:r w:rsidRPr="0046716F">
              <w:rPr>
                <w:rFonts w:cstheme="minorHAnsi"/>
                <w:spacing w:val="6"/>
                <w:sz w:val="18"/>
              </w:rPr>
              <w:t xml:space="preserve"> </w:t>
            </w:r>
            <w:r w:rsidRPr="0046716F">
              <w:rPr>
                <w:rFonts w:cstheme="minorHAnsi"/>
                <w:spacing w:val="3"/>
                <w:sz w:val="18"/>
              </w:rPr>
              <w:t>C</w:t>
            </w:r>
            <w:r w:rsidRPr="0046716F">
              <w:rPr>
                <w:rFonts w:cstheme="minorHAnsi"/>
                <w:sz w:val="18"/>
              </w:rPr>
              <w:t>3</w:t>
            </w:r>
          </w:p>
        </w:tc>
        <w:tc>
          <w:tcPr>
            <w:tcW w:w="1766" w:type="dxa"/>
            <w:tcBorders>
              <w:top w:val="single" w:sz="5" w:space="0" w:color="000000"/>
              <w:left w:val="single" w:sz="5" w:space="0" w:color="000000"/>
              <w:bottom w:val="single" w:sz="5" w:space="0" w:color="000000"/>
              <w:right w:val="single" w:sz="5" w:space="0" w:color="000000"/>
            </w:tcBorders>
          </w:tcPr>
          <w:p w14:paraId="059477E0" w14:textId="77777777" w:rsidR="00FB118A" w:rsidRPr="0046716F" w:rsidRDefault="00DA3BD7" w:rsidP="00131F9E">
            <w:pPr>
              <w:pStyle w:val="TableParagraph"/>
              <w:spacing w:line="179" w:lineRule="exact"/>
              <w:ind w:left="680"/>
              <w:jc w:val="both"/>
              <w:rPr>
                <w:rFonts w:eastAsia="Arial" w:cstheme="minorHAnsi"/>
                <w:sz w:val="18"/>
                <w:szCs w:val="16"/>
              </w:rPr>
            </w:pPr>
            <w:r w:rsidRPr="0046716F">
              <w:rPr>
                <w:rFonts w:cstheme="minorHAnsi"/>
                <w:sz w:val="18"/>
              </w:rPr>
              <w:t>C1</w:t>
            </w:r>
            <w:r w:rsidRPr="0046716F">
              <w:rPr>
                <w:rFonts w:cstheme="minorHAnsi"/>
                <w:spacing w:val="14"/>
                <w:sz w:val="18"/>
              </w:rPr>
              <w:t xml:space="preserve"> </w:t>
            </w:r>
            <w:r w:rsidRPr="0046716F">
              <w:rPr>
                <w:rFonts w:cstheme="minorHAnsi"/>
                <w:sz w:val="18"/>
              </w:rPr>
              <w:t>v</w:t>
            </w:r>
            <w:r w:rsidRPr="0046716F">
              <w:rPr>
                <w:rFonts w:cstheme="minorHAnsi"/>
                <w:spacing w:val="10"/>
                <w:sz w:val="18"/>
              </w:rPr>
              <w:t xml:space="preserve"> </w:t>
            </w:r>
            <w:r w:rsidRPr="0046716F">
              <w:rPr>
                <w:rFonts w:cstheme="minorHAnsi"/>
                <w:spacing w:val="1"/>
                <w:sz w:val="18"/>
              </w:rPr>
              <w:t>A3</w:t>
            </w:r>
          </w:p>
        </w:tc>
      </w:tr>
    </w:tbl>
    <w:p w14:paraId="2004D9EC" w14:textId="77777777" w:rsidR="00FB118A" w:rsidRPr="0046716F" w:rsidRDefault="00FB118A" w:rsidP="00131F9E">
      <w:pPr>
        <w:jc w:val="both"/>
        <w:rPr>
          <w:rFonts w:eastAsia="Arial" w:cstheme="minorHAnsi"/>
          <w:sz w:val="18"/>
          <w:szCs w:val="16"/>
        </w:rPr>
      </w:pPr>
    </w:p>
    <w:p w14:paraId="7528E801" w14:textId="77777777" w:rsidR="00FB118A" w:rsidRPr="0046716F" w:rsidRDefault="00FB118A" w:rsidP="00131F9E">
      <w:pPr>
        <w:spacing w:before="8"/>
        <w:jc w:val="both"/>
        <w:rPr>
          <w:rFonts w:eastAsia="Arial" w:cstheme="minorHAnsi"/>
          <w:sz w:val="15"/>
          <w:szCs w:val="13"/>
        </w:rPr>
      </w:pPr>
    </w:p>
    <w:p w14:paraId="3D597430"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are two pools,</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top </w:t>
      </w:r>
      <w:r w:rsidRPr="0046716F">
        <w:rPr>
          <w:rFonts w:asciiTheme="minorHAnsi" w:hAnsiTheme="minorHAnsi" w:cstheme="minorHAnsi"/>
          <w:spacing w:val="-2"/>
          <w:sz w:val="18"/>
        </w:rPr>
        <w:t>four</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in each </w:t>
      </w:r>
      <w:r w:rsidRPr="0046716F">
        <w:rPr>
          <w:rFonts w:asciiTheme="minorHAnsi" w:hAnsiTheme="minorHAnsi" w:cstheme="minorHAnsi"/>
          <w:spacing w:val="-2"/>
          <w:sz w:val="18"/>
        </w:rPr>
        <w:t>pool</w:t>
      </w:r>
      <w:r w:rsidRPr="0046716F">
        <w:rPr>
          <w:rFonts w:asciiTheme="minorHAnsi" w:hAnsiTheme="minorHAnsi" w:cstheme="minorHAnsi"/>
          <w:spacing w:val="1"/>
          <w:sz w:val="18"/>
        </w:rPr>
        <w:t xml:space="preserve"> </w:t>
      </w:r>
      <w:r w:rsidRPr="0046716F">
        <w:rPr>
          <w:rFonts w:asciiTheme="minorHAnsi" w:hAnsiTheme="minorHAnsi" w:cstheme="minorHAnsi"/>
          <w:sz w:val="18"/>
        </w:rPr>
        <w:t>advance as</w:t>
      </w:r>
      <w:r w:rsidRPr="0046716F">
        <w:rPr>
          <w:rFonts w:asciiTheme="minorHAnsi" w:hAnsiTheme="minorHAnsi" w:cstheme="minorHAnsi"/>
          <w:spacing w:val="2"/>
          <w:sz w:val="18"/>
        </w:rPr>
        <w:t xml:space="preserve"> </w:t>
      </w:r>
      <w:r w:rsidRPr="0046716F">
        <w:rPr>
          <w:rFonts w:asciiTheme="minorHAnsi" w:hAnsiTheme="minorHAnsi" w:cstheme="minorHAnsi"/>
          <w:sz w:val="18"/>
        </w:rPr>
        <w:t>follows:</w:t>
      </w:r>
    </w:p>
    <w:p w14:paraId="2BCB18CD" w14:textId="77777777" w:rsidR="00FB118A" w:rsidRPr="0046716F" w:rsidRDefault="00FB118A" w:rsidP="00131F9E">
      <w:pPr>
        <w:spacing w:before="11"/>
        <w:jc w:val="both"/>
        <w:rPr>
          <w:rFonts w:eastAsia="Arial" w:cstheme="minorHAnsi"/>
          <w:sz w:val="13"/>
          <w:szCs w:val="12"/>
        </w:rPr>
      </w:pPr>
    </w:p>
    <w:tbl>
      <w:tblPr>
        <w:tblW w:w="0" w:type="auto"/>
        <w:jc w:val="center"/>
        <w:tblLayout w:type="fixed"/>
        <w:tblCellMar>
          <w:left w:w="0" w:type="dxa"/>
          <w:right w:w="0" w:type="dxa"/>
        </w:tblCellMar>
        <w:tblLook w:val="01E0" w:firstRow="1" w:lastRow="1" w:firstColumn="1" w:lastColumn="1" w:noHBand="0" w:noVBand="0"/>
      </w:tblPr>
      <w:tblGrid>
        <w:gridCol w:w="2568"/>
        <w:gridCol w:w="1930"/>
      </w:tblGrid>
      <w:tr w:rsidR="00FB118A" w:rsidRPr="0046716F" w14:paraId="5C2BA328" w14:textId="77777777" w:rsidTr="006A3CDF">
        <w:trPr>
          <w:trHeight w:hRule="exact" w:val="384"/>
          <w:jc w:val="center"/>
        </w:trPr>
        <w:tc>
          <w:tcPr>
            <w:tcW w:w="2568" w:type="dxa"/>
            <w:tcBorders>
              <w:top w:val="single" w:sz="5" w:space="0" w:color="000000"/>
              <w:left w:val="single" w:sz="5" w:space="0" w:color="000000"/>
              <w:bottom w:val="single" w:sz="5" w:space="0" w:color="000000"/>
              <w:right w:val="single" w:sz="5" w:space="0" w:color="000000"/>
            </w:tcBorders>
          </w:tcPr>
          <w:p w14:paraId="29832F44" w14:textId="77777777" w:rsidR="00FB118A" w:rsidRPr="0046716F" w:rsidRDefault="00DA3BD7" w:rsidP="00131F9E">
            <w:pPr>
              <w:pStyle w:val="TableParagraph"/>
              <w:spacing w:line="177" w:lineRule="exact"/>
              <w:ind w:left="615"/>
              <w:jc w:val="both"/>
              <w:rPr>
                <w:rFonts w:eastAsia="Arial" w:cstheme="minorHAnsi"/>
                <w:sz w:val="18"/>
                <w:szCs w:val="16"/>
              </w:rPr>
            </w:pPr>
            <w:r w:rsidRPr="0046716F">
              <w:rPr>
                <w:rFonts w:cstheme="minorHAnsi"/>
                <w:sz w:val="18"/>
              </w:rPr>
              <w:t>Quarterfinal</w:t>
            </w:r>
            <w:r w:rsidRPr="0046716F">
              <w:rPr>
                <w:rFonts w:cstheme="minorHAnsi"/>
                <w:spacing w:val="37"/>
                <w:sz w:val="18"/>
              </w:rPr>
              <w:t xml:space="preserve"> </w:t>
            </w:r>
            <w:r w:rsidRPr="0046716F">
              <w:rPr>
                <w:rFonts w:cstheme="minorHAnsi"/>
                <w:spacing w:val="1"/>
                <w:sz w:val="18"/>
              </w:rPr>
              <w:t>Game</w:t>
            </w:r>
            <w:r w:rsidRPr="0046716F">
              <w:rPr>
                <w:rFonts w:cstheme="minorHAnsi"/>
                <w:spacing w:val="21"/>
                <w:sz w:val="18"/>
              </w:rPr>
              <w:t xml:space="preserve"> </w:t>
            </w:r>
            <w:r w:rsidRPr="0046716F">
              <w:rPr>
                <w:rFonts w:cstheme="minorHAnsi"/>
                <w:sz w:val="18"/>
              </w:rPr>
              <w:t>#</w:t>
            </w:r>
          </w:p>
        </w:tc>
        <w:tc>
          <w:tcPr>
            <w:tcW w:w="1930" w:type="dxa"/>
            <w:tcBorders>
              <w:top w:val="single" w:sz="5" w:space="0" w:color="000000"/>
              <w:left w:val="single" w:sz="5" w:space="0" w:color="000000"/>
              <w:bottom w:val="single" w:sz="5" w:space="0" w:color="000000"/>
              <w:right w:val="single" w:sz="5" w:space="0" w:color="000000"/>
            </w:tcBorders>
          </w:tcPr>
          <w:p w14:paraId="28B8FF6C" w14:textId="77777777" w:rsidR="00FB118A" w:rsidRPr="0046716F" w:rsidRDefault="00FB118A" w:rsidP="00131F9E">
            <w:pPr>
              <w:jc w:val="both"/>
              <w:rPr>
                <w:rFonts w:cstheme="minorHAnsi"/>
                <w:sz w:val="24"/>
              </w:rPr>
            </w:pPr>
          </w:p>
        </w:tc>
      </w:tr>
      <w:tr w:rsidR="00FB118A" w:rsidRPr="0046716F" w14:paraId="70A627D7" w14:textId="77777777" w:rsidTr="006A3CDF">
        <w:trPr>
          <w:trHeight w:hRule="exact" w:val="384"/>
          <w:jc w:val="center"/>
        </w:trPr>
        <w:tc>
          <w:tcPr>
            <w:tcW w:w="2568" w:type="dxa"/>
            <w:tcBorders>
              <w:top w:val="single" w:sz="5" w:space="0" w:color="000000"/>
              <w:left w:val="single" w:sz="5" w:space="0" w:color="000000"/>
              <w:bottom w:val="single" w:sz="5" w:space="0" w:color="000000"/>
              <w:right w:val="single" w:sz="5" w:space="0" w:color="000000"/>
            </w:tcBorders>
          </w:tcPr>
          <w:p w14:paraId="111F15F8" w14:textId="77777777" w:rsidR="00FB118A" w:rsidRPr="0046716F" w:rsidRDefault="00DA3BD7" w:rsidP="006A3CDF">
            <w:pPr>
              <w:pStyle w:val="TableParagraph"/>
              <w:spacing w:line="182" w:lineRule="exact"/>
              <w:ind w:left="65"/>
              <w:jc w:val="center"/>
              <w:rPr>
                <w:rFonts w:eastAsia="Arial" w:cstheme="minorHAnsi"/>
                <w:sz w:val="18"/>
                <w:szCs w:val="16"/>
              </w:rPr>
            </w:pPr>
            <w:r w:rsidRPr="0046716F">
              <w:rPr>
                <w:rFonts w:cstheme="minorHAnsi"/>
                <w:sz w:val="18"/>
              </w:rPr>
              <w:t>1</w:t>
            </w:r>
          </w:p>
        </w:tc>
        <w:tc>
          <w:tcPr>
            <w:tcW w:w="1930" w:type="dxa"/>
            <w:tcBorders>
              <w:top w:val="single" w:sz="5" w:space="0" w:color="000000"/>
              <w:left w:val="single" w:sz="5" w:space="0" w:color="000000"/>
              <w:bottom w:val="single" w:sz="5" w:space="0" w:color="000000"/>
              <w:right w:val="single" w:sz="5" w:space="0" w:color="000000"/>
            </w:tcBorders>
          </w:tcPr>
          <w:p w14:paraId="709A75CD" w14:textId="77777777" w:rsidR="00FB118A" w:rsidRPr="0046716F" w:rsidRDefault="00DA3BD7" w:rsidP="00131F9E">
            <w:pPr>
              <w:pStyle w:val="TableParagraph"/>
              <w:spacing w:line="182" w:lineRule="exact"/>
              <w:ind w:left="733"/>
              <w:jc w:val="both"/>
              <w:rPr>
                <w:rFonts w:eastAsia="Arial" w:cstheme="minorHAnsi"/>
                <w:sz w:val="18"/>
                <w:szCs w:val="16"/>
              </w:rPr>
            </w:pPr>
            <w:r w:rsidRPr="0046716F">
              <w:rPr>
                <w:rFonts w:cstheme="minorHAnsi"/>
                <w:sz w:val="18"/>
              </w:rPr>
              <w:t>A1</w:t>
            </w:r>
            <w:r w:rsidRPr="0046716F">
              <w:rPr>
                <w:rFonts w:cstheme="minorHAnsi"/>
                <w:spacing w:val="16"/>
                <w:sz w:val="18"/>
              </w:rPr>
              <w:t xml:space="preserve"> </w:t>
            </w:r>
            <w:r w:rsidRPr="0046716F">
              <w:rPr>
                <w:rFonts w:cstheme="minorHAnsi"/>
                <w:sz w:val="18"/>
              </w:rPr>
              <w:t>v</w:t>
            </w:r>
            <w:r w:rsidRPr="0046716F">
              <w:rPr>
                <w:rFonts w:cstheme="minorHAnsi"/>
                <w:spacing w:val="7"/>
                <w:sz w:val="18"/>
              </w:rPr>
              <w:t xml:space="preserve"> </w:t>
            </w:r>
            <w:r w:rsidRPr="0046716F">
              <w:rPr>
                <w:rFonts w:cstheme="minorHAnsi"/>
                <w:spacing w:val="1"/>
                <w:sz w:val="18"/>
              </w:rPr>
              <w:t>B4</w:t>
            </w:r>
          </w:p>
        </w:tc>
      </w:tr>
      <w:tr w:rsidR="00FB118A" w:rsidRPr="0046716F" w14:paraId="69693D7B" w14:textId="77777777" w:rsidTr="006A3CDF">
        <w:trPr>
          <w:trHeight w:hRule="exact" w:val="389"/>
          <w:jc w:val="center"/>
        </w:trPr>
        <w:tc>
          <w:tcPr>
            <w:tcW w:w="2568" w:type="dxa"/>
            <w:tcBorders>
              <w:top w:val="single" w:sz="5" w:space="0" w:color="000000"/>
              <w:left w:val="single" w:sz="5" w:space="0" w:color="000000"/>
              <w:bottom w:val="single" w:sz="5" w:space="0" w:color="000000"/>
              <w:right w:val="single" w:sz="5" w:space="0" w:color="000000"/>
            </w:tcBorders>
          </w:tcPr>
          <w:p w14:paraId="31535260" w14:textId="77777777" w:rsidR="00FB118A" w:rsidRPr="0046716F" w:rsidRDefault="00DA3BD7" w:rsidP="006A3CDF">
            <w:pPr>
              <w:pStyle w:val="TableParagraph"/>
              <w:spacing w:line="182" w:lineRule="exact"/>
              <w:ind w:left="65"/>
              <w:jc w:val="center"/>
              <w:rPr>
                <w:rFonts w:eastAsia="Arial" w:cstheme="minorHAnsi"/>
                <w:sz w:val="18"/>
                <w:szCs w:val="16"/>
              </w:rPr>
            </w:pPr>
            <w:r w:rsidRPr="0046716F">
              <w:rPr>
                <w:rFonts w:cstheme="minorHAnsi"/>
                <w:sz w:val="18"/>
              </w:rPr>
              <w:t>2</w:t>
            </w:r>
          </w:p>
        </w:tc>
        <w:tc>
          <w:tcPr>
            <w:tcW w:w="1930" w:type="dxa"/>
            <w:tcBorders>
              <w:top w:val="single" w:sz="5" w:space="0" w:color="000000"/>
              <w:left w:val="single" w:sz="5" w:space="0" w:color="000000"/>
              <w:bottom w:val="single" w:sz="5" w:space="0" w:color="000000"/>
              <w:right w:val="single" w:sz="5" w:space="0" w:color="000000"/>
            </w:tcBorders>
          </w:tcPr>
          <w:p w14:paraId="648BFCAC" w14:textId="77777777" w:rsidR="00FB118A" w:rsidRPr="0046716F" w:rsidRDefault="00DA3BD7" w:rsidP="00131F9E">
            <w:pPr>
              <w:pStyle w:val="TableParagraph"/>
              <w:spacing w:line="182" w:lineRule="exact"/>
              <w:ind w:left="733"/>
              <w:jc w:val="both"/>
              <w:rPr>
                <w:rFonts w:eastAsia="Arial" w:cstheme="minorHAnsi"/>
                <w:sz w:val="18"/>
                <w:szCs w:val="16"/>
              </w:rPr>
            </w:pPr>
            <w:r w:rsidRPr="0046716F">
              <w:rPr>
                <w:rFonts w:cstheme="minorHAnsi"/>
                <w:sz w:val="18"/>
              </w:rPr>
              <w:t>B2</w:t>
            </w:r>
            <w:r w:rsidRPr="0046716F">
              <w:rPr>
                <w:rFonts w:cstheme="minorHAnsi"/>
                <w:spacing w:val="16"/>
                <w:sz w:val="18"/>
              </w:rPr>
              <w:t xml:space="preserve"> </w:t>
            </w:r>
            <w:r w:rsidRPr="0046716F">
              <w:rPr>
                <w:rFonts w:cstheme="minorHAnsi"/>
                <w:sz w:val="18"/>
              </w:rPr>
              <w:t>v</w:t>
            </w:r>
            <w:r w:rsidRPr="0046716F">
              <w:rPr>
                <w:rFonts w:cstheme="minorHAnsi"/>
                <w:spacing w:val="7"/>
                <w:sz w:val="18"/>
              </w:rPr>
              <w:t xml:space="preserve"> </w:t>
            </w:r>
            <w:r w:rsidRPr="0046716F">
              <w:rPr>
                <w:rFonts w:cstheme="minorHAnsi"/>
                <w:spacing w:val="1"/>
                <w:sz w:val="18"/>
              </w:rPr>
              <w:t>A3</w:t>
            </w:r>
          </w:p>
        </w:tc>
      </w:tr>
      <w:tr w:rsidR="00FB118A" w:rsidRPr="0046716F" w14:paraId="6F88AFA7" w14:textId="77777777" w:rsidTr="006A3CDF">
        <w:trPr>
          <w:trHeight w:hRule="exact" w:val="384"/>
          <w:jc w:val="center"/>
        </w:trPr>
        <w:tc>
          <w:tcPr>
            <w:tcW w:w="2568" w:type="dxa"/>
            <w:tcBorders>
              <w:top w:val="single" w:sz="5" w:space="0" w:color="000000"/>
              <w:left w:val="single" w:sz="5" w:space="0" w:color="000000"/>
              <w:bottom w:val="single" w:sz="5" w:space="0" w:color="000000"/>
              <w:right w:val="single" w:sz="5" w:space="0" w:color="000000"/>
            </w:tcBorders>
          </w:tcPr>
          <w:p w14:paraId="05688036" w14:textId="77777777" w:rsidR="00FB118A" w:rsidRPr="0046716F" w:rsidRDefault="00DA3BD7" w:rsidP="006A3CDF">
            <w:pPr>
              <w:pStyle w:val="TableParagraph"/>
              <w:spacing w:line="177" w:lineRule="exact"/>
              <w:ind w:left="65"/>
              <w:jc w:val="center"/>
              <w:rPr>
                <w:rFonts w:eastAsia="Arial" w:cstheme="minorHAnsi"/>
                <w:sz w:val="18"/>
                <w:szCs w:val="16"/>
              </w:rPr>
            </w:pPr>
            <w:r w:rsidRPr="0046716F">
              <w:rPr>
                <w:rFonts w:cstheme="minorHAnsi"/>
                <w:sz w:val="18"/>
              </w:rPr>
              <w:t>3</w:t>
            </w:r>
          </w:p>
        </w:tc>
        <w:tc>
          <w:tcPr>
            <w:tcW w:w="1930" w:type="dxa"/>
            <w:tcBorders>
              <w:top w:val="single" w:sz="5" w:space="0" w:color="000000"/>
              <w:left w:val="single" w:sz="5" w:space="0" w:color="000000"/>
              <w:bottom w:val="single" w:sz="5" w:space="0" w:color="000000"/>
              <w:right w:val="single" w:sz="5" w:space="0" w:color="000000"/>
            </w:tcBorders>
          </w:tcPr>
          <w:p w14:paraId="150B5A02" w14:textId="77777777" w:rsidR="00FB118A" w:rsidRPr="0046716F" w:rsidRDefault="00DA3BD7" w:rsidP="00131F9E">
            <w:pPr>
              <w:pStyle w:val="TableParagraph"/>
              <w:spacing w:line="177" w:lineRule="exact"/>
              <w:ind w:left="733"/>
              <w:jc w:val="both"/>
              <w:rPr>
                <w:rFonts w:eastAsia="Arial" w:cstheme="minorHAnsi"/>
                <w:sz w:val="18"/>
                <w:szCs w:val="16"/>
              </w:rPr>
            </w:pPr>
            <w:r w:rsidRPr="0046716F">
              <w:rPr>
                <w:rFonts w:cstheme="minorHAnsi"/>
                <w:sz w:val="18"/>
              </w:rPr>
              <w:t>A2</w:t>
            </w:r>
            <w:r w:rsidRPr="0046716F">
              <w:rPr>
                <w:rFonts w:cstheme="minorHAnsi"/>
                <w:spacing w:val="16"/>
                <w:sz w:val="18"/>
              </w:rPr>
              <w:t xml:space="preserve"> </w:t>
            </w:r>
            <w:r w:rsidRPr="0046716F">
              <w:rPr>
                <w:rFonts w:cstheme="minorHAnsi"/>
                <w:sz w:val="18"/>
              </w:rPr>
              <w:t>v</w:t>
            </w:r>
            <w:r w:rsidRPr="0046716F">
              <w:rPr>
                <w:rFonts w:cstheme="minorHAnsi"/>
                <w:spacing w:val="7"/>
                <w:sz w:val="18"/>
              </w:rPr>
              <w:t xml:space="preserve"> </w:t>
            </w:r>
            <w:r w:rsidRPr="0046716F">
              <w:rPr>
                <w:rFonts w:cstheme="minorHAnsi"/>
                <w:spacing w:val="1"/>
                <w:sz w:val="18"/>
              </w:rPr>
              <w:t>B3</w:t>
            </w:r>
          </w:p>
        </w:tc>
      </w:tr>
      <w:tr w:rsidR="00FB118A" w:rsidRPr="0046716F" w14:paraId="2FCAAFB9" w14:textId="77777777" w:rsidTr="006A3CDF">
        <w:trPr>
          <w:trHeight w:hRule="exact" w:val="389"/>
          <w:jc w:val="center"/>
        </w:trPr>
        <w:tc>
          <w:tcPr>
            <w:tcW w:w="2568" w:type="dxa"/>
            <w:tcBorders>
              <w:top w:val="single" w:sz="5" w:space="0" w:color="000000"/>
              <w:left w:val="single" w:sz="5" w:space="0" w:color="000000"/>
              <w:bottom w:val="single" w:sz="5" w:space="0" w:color="000000"/>
              <w:right w:val="single" w:sz="5" w:space="0" w:color="000000"/>
            </w:tcBorders>
          </w:tcPr>
          <w:p w14:paraId="69C78AF5" w14:textId="77777777" w:rsidR="00FB118A" w:rsidRPr="0046716F" w:rsidRDefault="00DA3BD7" w:rsidP="006A3CDF">
            <w:pPr>
              <w:pStyle w:val="TableParagraph"/>
              <w:spacing w:line="182" w:lineRule="exact"/>
              <w:ind w:left="65"/>
              <w:jc w:val="center"/>
              <w:rPr>
                <w:rFonts w:eastAsia="Arial" w:cstheme="minorHAnsi"/>
                <w:sz w:val="18"/>
                <w:szCs w:val="16"/>
              </w:rPr>
            </w:pPr>
            <w:r w:rsidRPr="0046716F">
              <w:rPr>
                <w:rFonts w:cstheme="minorHAnsi"/>
                <w:sz w:val="18"/>
              </w:rPr>
              <w:t>4</w:t>
            </w:r>
          </w:p>
        </w:tc>
        <w:tc>
          <w:tcPr>
            <w:tcW w:w="1930" w:type="dxa"/>
            <w:tcBorders>
              <w:top w:val="single" w:sz="5" w:space="0" w:color="000000"/>
              <w:left w:val="single" w:sz="5" w:space="0" w:color="000000"/>
              <w:bottom w:val="single" w:sz="5" w:space="0" w:color="000000"/>
              <w:right w:val="single" w:sz="5" w:space="0" w:color="000000"/>
            </w:tcBorders>
          </w:tcPr>
          <w:p w14:paraId="272ACB6C" w14:textId="77777777" w:rsidR="00FB118A" w:rsidRPr="0046716F" w:rsidRDefault="00DA3BD7" w:rsidP="00131F9E">
            <w:pPr>
              <w:pStyle w:val="TableParagraph"/>
              <w:spacing w:line="182" w:lineRule="exact"/>
              <w:ind w:left="733"/>
              <w:jc w:val="both"/>
              <w:rPr>
                <w:rFonts w:eastAsia="Arial" w:cstheme="minorHAnsi"/>
                <w:sz w:val="18"/>
                <w:szCs w:val="16"/>
              </w:rPr>
            </w:pPr>
            <w:r w:rsidRPr="0046716F">
              <w:rPr>
                <w:rFonts w:cstheme="minorHAnsi"/>
                <w:sz w:val="18"/>
              </w:rPr>
              <w:t>B1</w:t>
            </w:r>
            <w:r w:rsidRPr="0046716F">
              <w:rPr>
                <w:rFonts w:cstheme="minorHAnsi"/>
                <w:spacing w:val="16"/>
                <w:sz w:val="18"/>
              </w:rPr>
              <w:t xml:space="preserve"> </w:t>
            </w:r>
            <w:r w:rsidRPr="0046716F">
              <w:rPr>
                <w:rFonts w:cstheme="minorHAnsi"/>
                <w:sz w:val="18"/>
              </w:rPr>
              <w:t>v</w:t>
            </w:r>
            <w:r w:rsidRPr="0046716F">
              <w:rPr>
                <w:rFonts w:cstheme="minorHAnsi"/>
                <w:spacing w:val="7"/>
                <w:sz w:val="18"/>
              </w:rPr>
              <w:t xml:space="preserve"> </w:t>
            </w:r>
            <w:r w:rsidRPr="0046716F">
              <w:rPr>
                <w:rFonts w:cstheme="minorHAnsi"/>
                <w:spacing w:val="1"/>
                <w:sz w:val="18"/>
              </w:rPr>
              <w:t>A4</w:t>
            </w:r>
          </w:p>
        </w:tc>
      </w:tr>
    </w:tbl>
    <w:p w14:paraId="0DC41C9C" w14:textId="77777777" w:rsidR="00FB118A" w:rsidRPr="0046716F" w:rsidRDefault="00FB118A" w:rsidP="00131F9E">
      <w:pPr>
        <w:jc w:val="both"/>
        <w:rPr>
          <w:rFonts w:eastAsia="Arial" w:cstheme="minorHAnsi"/>
          <w:sz w:val="18"/>
          <w:szCs w:val="16"/>
        </w:rPr>
      </w:pPr>
    </w:p>
    <w:p w14:paraId="378A3C54" w14:textId="77777777" w:rsidR="00FB118A" w:rsidRPr="0046716F" w:rsidRDefault="00FB118A" w:rsidP="00131F9E">
      <w:pPr>
        <w:spacing w:before="11"/>
        <w:jc w:val="both"/>
        <w:rPr>
          <w:rFonts w:eastAsia="Arial" w:cstheme="minorHAnsi"/>
          <w:sz w:val="18"/>
          <w:szCs w:val="17"/>
        </w:rPr>
      </w:pPr>
    </w:p>
    <w:p w14:paraId="4D392A12" w14:textId="77777777" w:rsidR="00FB118A" w:rsidRPr="0046716F" w:rsidRDefault="00DA3BD7" w:rsidP="003F688E">
      <w:pPr>
        <w:pStyle w:val="BodyText"/>
        <w:rPr>
          <w:rFonts w:asciiTheme="minorHAnsi" w:hAnsiTheme="minorHAnsi" w:cstheme="minorHAnsi"/>
          <w:sz w:val="18"/>
        </w:rPr>
      </w:pPr>
      <w:r w:rsidRPr="0046716F">
        <w:rPr>
          <w:rFonts w:asciiTheme="minorHAnsi" w:hAnsiTheme="minorHAnsi" w:cstheme="minorHAnsi"/>
          <w:sz w:val="18"/>
        </w:rPr>
        <w:t>If</w:t>
      </w:r>
      <w:r w:rsidRPr="0046716F">
        <w:rPr>
          <w:rFonts w:asciiTheme="minorHAnsi" w:hAnsiTheme="minorHAnsi" w:cstheme="minorHAnsi"/>
          <w:spacing w:val="1"/>
          <w:sz w:val="18"/>
        </w:rPr>
        <w:t xml:space="preserve"> </w:t>
      </w:r>
      <w:r w:rsidRPr="0046716F">
        <w:rPr>
          <w:rFonts w:asciiTheme="minorHAnsi" w:hAnsiTheme="minorHAnsi" w:cstheme="minorHAnsi"/>
          <w:sz w:val="18"/>
        </w:rPr>
        <w:t>there is</w:t>
      </w:r>
      <w:r w:rsidRPr="0046716F">
        <w:rPr>
          <w:rFonts w:asciiTheme="minorHAnsi" w:hAnsiTheme="minorHAnsi" w:cstheme="minorHAnsi"/>
          <w:spacing w:val="2"/>
          <w:sz w:val="18"/>
        </w:rPr>
        <w:t xml:space="preserve"> </w:t>
      </w:r>
      <w:r w:rsidRPr="0046716F">
        <w:rPr>
          <w:rFonts w:asciiTheme="minorHAnsi" w:hAnsiTheme="minorHAnsi" w:cstheme="minorHAnsi"/>
          <w:sz w:val="18"/>
        </w:rPr>
        <w:t xml:space="preserve">only </w:t>
      </w:r>
      <w:r w:rsidRPr="0046716F">
        <w:rPr>
          <w:rFonts w:asciiTheme="minorHAnsi" w:hAnsiTheme="minorHAnsi" w:cstheme="minorHAnsi"/>
          <w:spacing w:val="-2"/>
          <w:sz w:val="18"/>
        </w:rPr>
        <w:t>one</w:t>
      </w:r>
      <w:r w:rsidRPr="0046716F">
        <w:rPr>
          <w:rFonts w:asciiTheme="minorHAnsi" w:hAnsiTheme="minorHAnsi" w:cstheme="minorHAnsi"/>
          <w:sz w:val="18"/>
        </w:rPr>
        <w:t xml:space="preserve"> pool,</w:t>
      </w:r>
      <w:r w:rsidRPr="0046716F">
        <w:rPr>
          <w:rFonts w:asciiTheme="minorHAnsi" w:hAnsiTheme="minorHAnsi" w:cstheme="minorHAnsi"/>
          <w:spacing w:val="1"/>
          <w:sz w:val="18"/>
        </w:rPr>
        <w:t xml:space="preserve"> </w:t>
      </w:r>
      <w:r w:rsidRPr="0046716F">
        <w:rPr>
          <w:rFonts w:asciiTheme="minorHAnsi" w:hAnsiTheme="minorHAnsi" w:cstheme="minorHAnsi"/>
          <w:sz w:val="18"/>
        </w:rPr>
        <w:t xml:space="preserve">the top </w:t>
      </w:r>
      <w:r w:rsidRPr="0046716F">
        <w:rPr>
          <w:rFonts w:asciiTheme="minorHAnsi" w:hAnsiTheme="minorHAnsi" w:cstheme="minorHAnsi"/>
          <w:spacing w:val="-2"/>
          <w:sz w:val="18"/>
        </w:rPr>
        <w:t>eight</w:t>
      </w:r>
      <w:r w:rsidRPr="0046716F">
        <w:rPr>
          <w:rFonts w:asciiTheme="minorHAnsi" w:hAnsiTheme="minorHAnsi" w:cstheme="minorHAnsi"/>
          <w:spacing w:val="1"/>
          <w:sz w:val="18"/>
        </w:rPr>
        <w:t xml:space="preserve"> </w:t>
      </w:r>
      <w:r w:rsidRPr="0046716F">
        <w:rPr>
          <w:rFonts w:asciiTheme="minorHAnsi" w:hAnsiTheme="minorHAnsi" w:cstheme="minorHAnsi"/>
          <w:sz w:val="18"/>
        </w:rPr>
        <w:t>teams</w:t>
      </w:r>
      <w:r w:rsidRPr="0046716F">
        <w:rPr>
          <w:rFonts w:asciiTheme="minorHAnsi" w:hAnsiTheme="minorHAnsi" w:cstheme="minorHAnsi"/>
          <w:spacing w:val="2"/>
          <w:sz w:val="18"/>
        </w:rPr>
        <w:t xml:space="preserve"> </w:t>
      </w:r>
      <w:r w:rsidRPr="0046716F">
        <w:rPr>
          <w:rFonts w:asciiTheme="minorHAnsi" w:hAnsiTheme="minorHAnsi" w:cstheme="minorHAnsi"/>
          <w:sz w:val="18"/>
        </w:rPr>
        <w:t>advance as</w:t>
      </w:r>
      <w:r w:rsidRPr="0046716F">
        <w:rPr>
          <w:rFonts w:asciiTheme="minorHAnsi" w:hAnsiTheme="minorHAnsi" w:cstheme="minorHAnsi"/>
          <w:spacing w:val="2"/>
          <w:sz w:val="18"/>
        </w:rPr>
        <w:t xml:space="preserve"> </w:t>
      </w:r>
      <w:r w:rsidRPr="0046716F">
        <w:rPr>
          <w:rFonts w:asciiTheme="minorHAnsi" w:hAnsiTheme="minorHAnsi" w:cstheme="minorHAnsi"/>
          <w:sz w:val="18"/>
        </w:rPr>
        <w:t>follows:</w:t>
      </w:r>
    </w:p>
    <w:p w14:paraId="250FE04A" w14:textId="77777777" w:rsidR="00FB118A" w:rsidRPr="0046716F" w:rsidRDefault="00FB118A" w:rsidP="00131F9E">
      <w:pPr>
        <w:spacing w:before="8"/>
        <w:jc w:val="both"/>
        <w:rPr>
          <w:rFonts w:eastAsia="Arial" w:cstheme="minorHAnsi"/>
          <w:sz w:val="13"/>
          <w:szCs w:val="12"/>
        </w:rPr>
      </w:pPr>
    </w:p>
    <w:tbl>
      <w:tblPr>
        <w:tblW w:w="0" w:type="auto"/>
        <w:jc w:val="center"/>
        <w:tblLayout w:type="fixed"/>
        <w:tblCellMar>
          <w:left w:w="0" w:type="dxa"/>
          <w:right w:w="0" w:type="dxa"/>
        </w:tblCellMar>
        <w:tblLook w:val="01E0" w:firstRow="1" w:lastRow="1" w:firstColumn="1" w:lastColumn="1" w:noHBand="0" w:noVBand="0"/>
      </w:tblPr>
      <w:tblGrid>
        <w:gridCol w:w="2568"/>
        <w:gridCol w:w="2107"/>
      </w:tblGrid>
      <w:tr w:rsidR="00FB118A" w:rsidRPr="0046716F" w14:paraId="22E9EBF5" w14:textId="77777777" w:rsidTr="006A3CDF">
        <w:trPr>
          <w:trHeight w:hRule="exact" w:val="389"/>
          <w:jc w:val="center"/>
        </w:trPr>
        <w:tc>
          <w:tcPr>
            <w:tcW w:w="2568" w:type="dxa"/>
            <w:tcBorders>
              <w:top w:val="single" w:sz="5" w:space="0" w:color="000000"/>
              <w:left w:val="single" w:sz="5" w:space="0" w:color="000000"/>
              <w:bottom w:val="single" w:sz="5" w:space="0" w:color="000000"/>
              <w:right w:val="single" w:sz="5" w:space="0" w:color="000000"/>
            </w:tcBorders>
          </w:tcPr>
          <w:p w14:paraId="6D1C3200" w14:textId="77777777" w:rsidR="00FB118A" w:rsidRPr="0046716F" w:rsidRDefault="00DA3BD7" w:rsidP="00131F9E">
            <w:pPr>
              <w:pStyle w:val="TableParagraph"/>
              <w:spacing w:line="179" w:lineRule="exact"/>
              <w:ind w:left="615"/>
              <w:jc w:val="both"/>
              <w:rPr>
                <w:rFonts w:eastAsia="Arial" w:cstheme="minorHAnsi"/>
                <w:sz w:val="18"/>
                <w:szCs w:val="17"/>
              </w:rPr>
            </w:pPr>
            <w:r w:rsidRPr="0046716F">
              <w:rPr>
                <w:rFonts w:cstheme="minorHAnsi"/>
                <w:sz w:val="18"/>
              </w:rPr>
              <w:t>Quarterfinal</w:t>
            </w:r>
            <w:r w:rsidRPr="0046716F">
              <w:rPr>
                <w:rFonts w:cstheme="minorHAnsi"/>
                <w:spacing w:val="-18"/>
                <w:sz w:val="18"/>
              </w:rPr>
              <w:t xml:space="preserve"> </w:t>
            </w:r>
            <w:r w:rsidRPr="0046716F">
              <w:rPr>
                <w:rFonts w:cstheme="minorHAnsi"/>
                <w:sz w:val="18"/>
              </w:rPr>
              <w:t>Game</w:t>
            </w:r>
            <w:r w:rsidRPr="0046716F">
              <w:rPr>
                <w:rFonts w:cstheme="minorHAnsi"/>
                <w:spacing w:val="-21"/>
                <w:sz w:val="18"/>
              </w:rPr>
              <w:t xml:space="preserve"> </w:t>
            </w:r>
            <w:r w:rsidRPr="0046716F">
              <w:rPr>
                <w:rFonts w:cstheme="minorHAnsi"/>
                <w:sz w:val="18"/>
              </w:rPr>
              <w:t>#</w:t>
            </w:r>
          </w:p>
        </w:tc>
        <w:tc>
          <w:tcPr>
            <w:tcW w:w="2107" w:type="dxa"/>
            <w:tcBorders>
              <w:top w:val="single" w:sz="5" w:space="0" w:color="000000"/>
              <w:left w:val="single" w:sz="5" w:space="0" w:color="000000"/>
              <w:bottom w:val="single" w:sz="5" w:space="0" w:color="000000"/>
              <w:right w:val="single" w:sz="5" w:space="0" w:color="000000"/>
            </w:tcBorders>
          </w:tcPr>
          <w:p w14:paraId="6DB70FE6" w14:textId="77777777" w:rsidR="00FB118A" w:rsidRPr="0046716F" w:rsidRDefault="00FB118A" w:rsidP="00131F9E">
            <w:pPr>
              <w:jc w:val="both"/>
              <w:rPr>
                <w:rFonts w:cstheme="minorHAnsi"/>
                <w:sz w:val="24"/>
              </w:rPr>
            </w:pPr>
          </w:p>
        </w:tc>
      </w:tr>
      <w:tr w:rsidR="00FB118A" w:rsidRPr="0046716F" w14:paraId="7D17CE86" w14:textId="77777777" w:rsidTr="006A3CDF">
        <w:trPr>
          <w:trHeight w:hRule="exact" w:val="384"/>
          <w:jc w:val="center"/>
        </w:trPr>
        <w:tc>
          <w:tcPr>
            <w:tcW w:w="2568" w:type="dxa"/>
            <w:tcBorders>
              <w:top w:val="single" w:sz="5" w:space="0" w:color="000000"/>
              <w:left w:val="single" w:sz="5" w:space="0" w:color="000000"/>
              <w:bottom w:val="single" w:sz="5" w:space="0" w:color="000000"/>
              <w:right w:val="single" w:sz="5" w:space="0" w:color="000000"/>
            </w:tcBorders>
          </w:tcPr>
          <w:p w14:paraId="030DE428" w14:textId="77777777" w:rsidR="00FB118A" w:rsidRPr="0046716F" w:rsidRDefault="00DA3BD7" w:rsidP="006A3CDF">
            <w:pPr>
              <w:pStyle w:val="TableParagraph"/>
              <w:spacing w:line="179" w:lineRule="exact"/>
              <w:ind w:left="69"/>
              <w:jc w:val="center"/>
              <w:rPr>
                <w:rFonts w:eastAsia="Arial" w:cstheme="minorHAnsi"/>
                <w:sz w:val="18"/>
                <w:szCs w:val="17"/>
              </w:rPr>
            </w:pPr>
            <w:r w:rsidRPr="0046716F">
              <w:rPr>
                <w:rFonts w:cstheme="minorHAnsi"/>
                <w:sz w:val="18"/>
              </w:rPr>
              <w:t>1</w:t>
            </w:r>
          </w:p>
        </w:tc>
        <w:tc>
          <w:tcPr>
            <w:tcW w:w="2107" w:type="dxa"/>
            <w:tcBorders>
              <w:top w:val="single" w:sz="5" w:space="0" w:color="000000"/>
              <w:left w:val="single" w:sz="5" w:space="0" w:color="000000"/>
              <w:bottom w:val="single" w:sz="5" w:space="0" w:color="000000"/>
              <w:right w:val="single" w:sz="5" w:space="0" w:color="000000"/>
            </w:tcBorders>
          </w:tcPr>
          <w:p w14:paraId="46F69751" w14:textId="77777777" w:rsidR="00FB118A" w:rsidRPr="0046716F" w:rsidRDefault="00DA3BD7" w:rsidP="00131F9E">
            <w:pPr>
              <w:pStyle w:val="TableParagraph"/>
              <w:spacing w:line="179" w:lineRule="exact"/>
              <w:jc w:val="both"/>
              <w:rPr>
                <w:rFonts w:eastAsia="Arial" w:cstheme="minorHAnsi"/>
                <w:sz w:val="18"/>
                <w:szCs w:val="17"/>
              </w:rPr>
            </w:pPr>
            <w:r w:rsidRPr="0046716F">
              <w:rPr>
                <w:rFonts w:cstheme="minorHAnsi"/>
                <w:spacing w:val="-1"/>
                <w:sz w:val="18"/>
              </w:rPr>
              <w:t>#1</w:t>
            </w:r>
            <w:r w:rsidRPr="0046716F">
              <w:rPr>
                <w:rFonts w:cstheme="minorHAnsi"/>
                <w:spacing w:val="-8"/>
                <w:sz w:val="18"/>
              </w:rPr>
              <w:t xml:space="preserve"> </w:t>
            </w:r>
            <w:r w:rsidRPr="0046716F">
              <w:rPr>
                <w:rFonts w:cstheme="minorHAnsi"/>
                <w:sz w:val="18"/>
              </w:rPr>
              <w:t>v</w:t>
            </w:r>
            <w:r w:rsidRPr="0046716F">
              <w:rPr>
                <w:rFonts w:cstheme="minorHAnsi"/>
                <w:spacing w:val="-3"/>
                <w:sz w:val="18"/>
              </w:rPr>
              <w:t xml:space="preserve"> </w:t>
            </w:r>
            <w:r w:rsidRPr="0046716F">
              <w:rPr>
                <w:rFonts w:cstheme="minorHAnsi"/>
                <w:sz w:val="18"/>
              </w:rPr>
              <w:t>#8</w:t>
            </w:r>
          </w:p>
        </w:tc>
      </w:tr>
      <w:tr w:rsidR="00FB118A" w:rsidRPr="0046716F" w14:paraId="6A58B6DF" w14:textId="77777777" w:rsidTr="006A3CDF">
        <w:trPr>
          <w:trHeight w:hRule="exact" w:val="384"/>
          <w:jc w:val="center"/>
        </w:trPr>
        <w:tc>
          <w:tcPr>
            <w:tcW w:w="2568" w:type="dxa"/>
            <w:tcBorders>
              <w:top w:val="single" w:sz="5" w:space="0" w:color="000000"/>
              <w:left w:val="single" w:sz="5" w:space="0" w:color="000000"/>
              <w:bottom w:val="single" w:sz="5" w:space="0" w:color="000000"/>
              <w:right w:val="single" w:sz="5" w:space="0" w:color="000000"/>
            </w:tcBorders>
          </w:tcPr>
          <w:p w14:paraId="155AE231" w14:textId="77777777" w:rsidR="00FB118A" w:rsidRPr="0046716F" w:rsidRDefault="00DA3BD7" w:rsidP="006A3CDF">
            <w:pPr>
              <w:pStyle w:val="TableParagraph"/>
              <w:spacing w:line="179" w:lineRule="exact"/>
              <w:ind w:left="69"/>
              <w:jc w:val="center"/>
              <w:rPr>
                <w:rFonts w:eastAsia="Arial" w:cstheme="minorHAnsi"/>
                <w:sz w:val="18"/>
                <w:szCs w:val="17"/>
              </w:rPr>
            </w:pPr>
            <w:r w:rsidRPr="0046716F">
              <w:rPr>
                <w:rFonts w:cstheme="minorHAnsi"/>
                <w:sz w:val="18"/>
              </w:rPr>
              <w:t>2</w:t>
            </w:r>
          </w:p>
        </w:tc>
        <w:tc>
          <w:tcPr>
            <w:tcW w:w="2107" w:type="dxa"/>
            <w:tcBorders>
              <w:top w:val="single" w:sz="5" w:space="0" w:color="000000"/>
              <w:left w:val="single" w:sz="5" w:space="0" w:color="000000"/>
              <w:bottom w:val="single" w:sz="5" w:space="0" w:color="000000"/>
              <w:right w:val="single" w:sz="5" w:space="0" w:color="000000"/>
            </w:tcBorders>
          </w:tcPr>
          <w:p w14:paraId="5AA440D9" w14:textId="77777777" w:rsidR="00FB118A" w:rsidRPr="0046716F" w:rsidRDefault="00DA3BD7" w:rsidP="00131F9E">
            <w:pPr>
              <w:pStyle w:val="TableParagraph"/>
              <w:spacing w:line="179" w:lineRule="exact"/>
              <w:jc w:val="both"/>
              <w:rPr>
                <w:rFonts w:eastAsia="Arial" w:cstheme="minorHAnsi"/>
                <w:sz w:val="18"/>
                <w:szCs w:val="17"/>
              </w:rPr>
            </w:pPr>
            <w:r w:rsidRPr="0046716F">
              <w:rPr>
                <w:rFonts w:cstheme="minorHAnsi"/>
                <w:spacing w:val="-1"/>
                <w:sz w:val="18"/>
              </w:rPr>
              <w:t>#4</w:t>
            </w:r>
            <w:r w:rsidRPr="0046716F">
              <w:rPr>
                <w:rFonts w:cstheme="minorHAnsi"/>
                <w:spacing w:val="-8"/>
                <w:sz w:val="18"/>
              </w:rPr>
              <w:t xml:space="preserve"> </w:t>
            </w:r>
            <w:r w:rsidRPr="0046716F">
              <w:rPr>
                <w:rFonts w:cstheme="minorHAnsi"/>
                <w:sz w:val="18"/>
              </w:rPr>
              <w:t>v</w:t>
            </w:r>
            <w:r w:rsidRPr="0046716F">
              <w:rPr>
                <w:rFonts w:cstheme="minorHAnsi"/>
                <w:spacing w:val="-3"/>
                <w:sz w:val="18"/>
              </w:rPr>
              <w:t xml:space="preserve"> </w:t>
            </w:r>
            <w:r w:rsidRPr="0046716F">
              <w:rPr>
                <w:rFonts w:cstheme="minorHAnsi"/>
                <w:sz w:val="18"/>
              </w:rPr>
              <w:t>#5</w:t>
            </w:r>
          </w:p>
        </w:tc>
      </w:tr>
      <w:tr w:rsidR="00FB118A" w:rsidRPr="0046716F" w14:paraId="26EBE674" w14:textId="77777777" w:rsidTr="006A3CDF">
        <w:trPr>
          <w:trHeight w:hRule="exact" w:val="389"/>
          <w:jc w:val="center"/>
        </w:trPr>
        <w:tc>
          <w:tcPr>
            <w:tcW w:w="2568" w:type="dxa"/>
            <w:tcBorders>
              <w:top w:val="single" w:sz="5" w:space="0" w:color="000000"/>
              <w:left w:val="single" w:sz="5" w:space="0" w:color="000000"/>
              <w:bottom w:val="single" w:sz="5" w:space="0" w:color="000000"/>
              <w:right w:val="single" w:sz="5" w:space="0" w:color="000000"/>
            </w:tcBorders>
          </w:tcPr>
          <w:p w14:paraId="686C7462" w14:textId="77777777" w:rsidR="00FB118A" w:rsidRPr="0046716F" w:rsidRDefault="00DA3BD7" w:rsidP="006A3CDF">
            <w:pPr>
              <w:pStyle w:val="TableParagraph"/>
              <w:spacing w:line="179" w:lineRule="exact"/>
              <w:ind w:left="69"/>
              <w:jc w:val="center"/>
              <w:rPr>
                <w:rFonts w:eastAsia="Arial" w:cstheme="minorHAnsi"/>
                <w:sz w:val="18"/>
                <w:szCs w:val="17"/>
              </w:rPr>
            </w:pPr>
            <w:r w:rsidRPr="0046716F">
              <w:rPr>
                <w:rFonts w:cstheme="minorHAnsi"/>
                <w:sz w:val="18"/>
              </w:rPr>
              <w:t>3</w:t>
            </w:r>
          </w:p>
        </w:tc>
        <w:tc>
          <w:tcPr>
            <w:tcW w:w="2107" w:type="dxa"/>
            <w:tcBorders>
              <w:top w:val="single" w:sz="5" w:space="0" w:color="000000"/>
              <w:left w:val="single" w:sz="5" w:space="0" w:color="000000"/>
              <w:bottom w:val="single" w:sz="5" w:space="0" w:color="000000"/>
              <w:right w:val="single" w:sz="5" w:space="0" w:color="000000"/>
            </w:tcBorders>
          </w:tcPr>
          <w:p w14:paraId="23B9B89B" w14:textId="77777777" w:rsidR="00FB118A" w:rsidRPr="0046716F" w:rsidRDefault="00DA3BD7" w:rsidP="00131F9E">
            <w:pPr>
              <w:pStyle w:val="TableParagraph"/>
              <w:spacing w:line="179" w:lineRule="exact"/>
              <w:jc w:val="both"/>
              <w:rPr>
                <w:rFonts w:eastAsia="Arial" w:cstheme="minorHAnsi"/>
                <w:sz w:val="18"/>
                <w:szCs w:val="17"/>
              </w:rPr>
            </w:pPr>
            <w:r w:rsidRPr="0046716F">
              <w:rPr>
                <w:rFonts w:cstheme="minorHAnsi"/>
                <w:spacing w:val="-1"/>
                <w:sz w:val="18"/>
              </w:rPr>
              <w:t>#2</w:t>
            </w:r>
            <w:r w:rsidRPr="0046716F">
              <w:rPr>
                <w:rFonts w:cstheme="minorHAnsi"/>
                <w:spacing w:val="-8"/>
                <w:sz w:val="18"/>
              </w:rPr>
              <w:t xml:space="preserve"> </w:t>
            </w:r>
            <w:r w:rsidRPr="0046716F">
              <w:rPr>
                <w:rFonts w:cstheme="minorHAnsi"/>
                <w:sz w:val="18"/>
              </w:rPr>
              <w:t>v</w:t>
            </w:r>
            <w:r w:rsidRPr="0046716F">
              <w:rPr>
                <w:rFonts w:cstheme="minorHAnsi"/>
                <w:spacing w:val="-3"/>
                <w:sz w:val="18"/>
              </w:rPr>
              <w:t xml:space="preserve"> </w:t>
            </w:r>
            <w:r w:rsidRPr="0046716F">
              <w:rPr>
                <w:rFonts w:cstheme="minorHAnsi"/>
                <w:sz w:val="18"/>
              </w:rPr>
              <w:t>#7</w:t>
            </w:r>
          </w:p>
        </w:tc>
      </w:tr>
      <w:tr w:rsidR="00FB118A" w:rsidRPr="0046716F" w14:paraId="59F0B8EE" w14:textId="77777777" w:rsidTr="006A3CDF">
        <w:trPr>
          <w:trHeight w:hRule="exact" w:val="389"/>
          <w:jc w:val="center"/>
        </w:trPr>
        <w:tc>
          <w:tcPr>
            <w:tcW w:w="2568" w:type="dxa"/>
            <w:tcBorders>
              <w:top w:val="single" w:sz="5" w:space="0" w:color="000000"/>
              <w:left w:val="single" w:sz="5" w:space="0" w:color="000000"/>
              <w:bottom w:val="single" w:sz="5" w:space="0" w:color="000000"/>
              <w:right w:val="single" w:sz="5" w:space="0" w:color="000000"/>
            </w:tcBorders>
          </w:tcPr>
          <w:p w14:paraId="42F4C94E" w14:textId="77777777" w:rsidR="00FB118A" w:rsidRPr="0046716F" w:rsidRDefault="00DA3BD7" w:rsidP="006A3CDF">
            <w:pPr>
              <w:pStyle w:val="TableParagraph"/>
              <w:spacing w:line="179" w:lineRule="exact"/>
              <w:ind w:left="69"/>
              <w:jc w:val="center"/>
              <w:rPr>
                <w:rFonts w:eastAsia="Arial" w:cstheme="minorHAnsi"/>
                <w:sz w:val="18"/>
                <w:szCs w:val="17"/>
              </w:rPr>
            </w:pPr>
            <w:r w:rsidRPr="0046716F">
              <w:rPr>
                <w:rFonts w:cstheme="minorHAnsi"/>
                <w:sz w:val="18"/>
              </w:rPr>
              <w:t>4</w:t>
            </w:r>
          </w:p>
        </w:tc>
        <w:tc>
          <w:tcPr>
            <w:tcW w:w="2107" w:type="dxa"/>
            <w:tcBorders>
              <w:top w:val="single" w:sz="5" w:space="0" w:color="000000"/>
              <w:left w:val="single" w:sz="5" w:space="0" w:color="000000"/>
              <w:bottom w:val="single" w:sz="5" w:space="0" w:color="000000"/>
              <w:right w:val="single" w:sz="5" w:space="0" w:color="000000"/>
            </w:tcBorders>
          </w:tcPr>
          <w:p w14:paraId="43DB9505" w14:textId="77777777" w:rsidR="00FB118A" w:rsidRPr="0046716F" w:rsidRDefault="00DA3BD7" w:rsidP="00131F9E">
            <w:pPr>
              <w:pStyle w:val="TableParagraph"/>
              <w:spacing w:line="179" w:lineRule="exact"/>
              <w:jc w:val="both"/>
              <w:rPr>
                <w:rFonts w:eastAsia="Arial" w:cstheme="minorHAnsi"/>
                <w:sz w:val="18"/>
                <w:szCs w:val="17"/>
              </w:rPr>
            </w:pPr>
            <w:r w:rsidRPr="0046716F">
              <w:rPr>
                <w:rFonts w:cstheme="minorHAnsi"/>
                <w:sz w:val="18"/>
              </w:rPr>
              <w:t>#3</w:t>
            </w:r>
            <w:r w:rsidRPr="0046716F">
              <w:rPr>
                <w:rFonts w:cstheme="minorHAnsi"/>
                <w:spacing w:val="1"/>
                <w:sz w:val="18"/>
              </w:rPr>
              <w:t xml:space="preserve"> </w:t>
            </w:r>
            <w:r w:rsidRPr="0046716F">
              <w:rPr>
                <w:rFonts w:cstheme="minorHAnsi"/>
                <w:sz w:val="18"/>
              </w:rPr>
              <w:t>v</w:t>
            </w:r>
            <w:r w:rsidRPr="0046716F">
              <w:rPr>
                <w:rFonts w:cstheme="minorHAnsi"/>
                <w:spacing w:val="-1"/>
                <w:sz w:val="18"/>
              </w:rPr>
              <w:t xml:space="preserve"> </w:t>
            </w:r>
            <w:r w:rsidRPr="0046716F">
              <w:rPr>
                <w:rFonts w:cstheme="minorHAnsi"/>
                <w:sz w:val="18"/>
              </w:rPr>
              <w:t>#6</w:t>
            </w:r>
          </w:p>
        </w:tc>
      </w:tr>
    </w:tbl>
    <w:p w14:paraId="02F373AE" w14:textId="77777777" w:rsidR="00FB118A" w:rsidRPr="0046716F" w:rsidRDefault="00FB118A" w:rsidP="006A3CDF">
      <w:pPr>
        <w:spacing w:before="5"/>
        <w:jc w:val="both"/>
        <w:rPr>
          <w:rFonts w:eastAsia="Times New Roman" w:cstheme="minorHAnsi"/>
          <w:sz w:val="18"/>
          <w:szCs w:val="17"/>
        </w:rPr>
      </w:pPr>
    </w:p>
    <w:p w14:paraId="200DD75B" w14:textId="77777777" w:rsidR="0046716F" w:rsidRPr="0046716F" w:rsidRDefault="0046716F">
      <w:pPr>
        <w:spacing w:before="5"/>
        <w:jc w:val="both"/>
        <w:rPr>
          <w:rFonts w:eastAsia="Times New Roman" w:cstheme="minorHAnsi"/>
          <w:sz w:val="18"/>
          <w:szCs w:val="17"/>
        </w:rPr>
      </w:pPr>
    </w:p>
    <w:sectPr w:rsidR="0046716F" w:rsidRPr="0046716F">
      <w:pgSz w:w="12240" w:h="15840"/>
      <w:pgMar w:top="1500" w:right="1500" w:bottom="1140" w:left="860" w:header="0" w:footer="949"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ke Hoyer" w:date="2018-08-14T17:07:00Z" w:initials="MH">
    <w:p w14:paraId="73D81F5B" w14:textId="088FD7DF" w:rsidR="00EF074E" w:rsidRDefault="00EF074E">
      <w:pPr>
        <w:pStyle w:val="CommentText"/>
      </w:pPr>
      <w:r>
        <w:rPr>
          <w:rStyle w:val="CommentReference"/>
        </w:rPr>
        <w:annotationRef/>
      </w:r>
      <w:r>
        <w:t>There was a listing of two flights.  Unless VIP Soccerfest is being counted as a flight it did not seem applicable.</w:t>
      </w:r>
    </w:p>
  </w:comment>
  <w:comment w:id="9" w:author="Mike Hoyer" w:date="2018-08-14T17:09:00Z" w:initials="MH">
    <w:p w14:paraId="1159410F" w14:textId="273B0765" w:rsidR="00EF074E" w:rsidRDefault="00EF074E">
      <w:pPr>
        <w:pStyle w:val="CommentText"/>
      </w:pPr>
      <w:r>
        <w:rPr>
          <w:rStyle w:val="CommentReference"/>
        </w:rPr>
        <w:annotationRef/>
      </w:r>
      <w:r>
        <w:t>Blue Sombrero has been removed.  They are the provider of AYSO’s Region Management System (RMS).</w:t>
      </w:r>
    </w:p>
  </w:comment>
  <w:comment w:id="10" w:author="Mike Hoyer" w:date="2018-08-14T17:12:00Z" w:initials="MH">
    <w:p w14:paraId="2BF08186" w14:textId="01D1C617" w:rsidR="00EF074E" w:rsidRDefault="00EF074E">
      <w:pPr>
        <w:pStyle w:val="CommentText"/>
      </w:pPr>
      <w:r>
        <w:rPr>
          <w:rStyle w:val="CommentReference"/>
        </w:rPr>
        <w:annotationRef/>
      </w:r>
      <w:r>
        <w:t>Comments were provided with a request for bullet points or additional clarity.  It is understood that this segment applies to participants in consecutive spring seasons, but the reviewers are experienced AYSO volunteers.</w:t>
      </w:r>
    </w:p>
  </w:comment>
  <w:comment w:id="8" w:author="Mike Hoyer" w:date="2018-08-14T18:17:00Z" w:initials="MH">
    <w:p w14:paraId="0EBEE684" w14:textId="6494E160" w:rsidR="00E525B0" w:rsidRDefault="00E525B0">
      <w:pPr>
        <w:pStyle w:val="CommentText"/>
      </w:pPr>
      <w:r>
        <w:rPr>
          <w:rStyle w:val="CommentReference"/>
        </w:rPr>
        <w:annotationRef/>
      </w:r>
      <w:r>
        <w:t xml:space="preserve">Separate comment from another reviewer to have caveats on these dates.  </w:t>
      </w:r>
    </w:p>
  </w:comment>
  <w:comment w:id="16" w:author="Mike Hoyer" w:date="2018-08-14T18:18:00Z" w:initials="MH">
    <w:p w14:paraId="04455B71" w14:textId="5B819B14" w:rsidR="00E525B0" w:rsidRDefault="00E525B0">
      <w:pPr>
        <w:pStyle w:val="CommentText"/>
      </w:pPr>
      <w:r>
        <w:rPr>
          <w:rStyle w:val="CommentReference"/>
        </w:rPr>
        <w:annotationRef/>
      </w:r>
      <w:r>
        <w:t xml:space="preserve">Need clarity that EXTRA teams are not allowed to participate in tact.  </w:t>
      </w:r>
    </w:p>
  </w:comment>
  <w:comment w:id="19" w:author="Mike Hoyer" w:date="2018-08-14T17:16:00Z" w:initials="MH">
    <w:p w14:paraId="2B8432CA" w14:textId="036C8234" w:rsidR="00EF074E" w:rsidRDefault="00EF074E">
      <w:pPr>
        <w:pStyle w:val="CommentText"/>
      </w:pPr>
      <w:r>
        <w:rPr>
          <w:rStyle w:val="CommentReference"/>
        </w:rPr>
        <w:annotationRef/>
      </w:r>
      <w:r>
        <w:t xml:space="preserve">Group suggested up to </w:t>
      </w:r>
      <w:r w:rsidR="009C5FE6">
        <w:t>two coaches.  Small Regions may be challenged to meet the requirement for two coaches to be able to attend the Games.</w:t>
      </w:r>
    </w:p>
  </w:comment>
  <w:comment w:id="27" w:author="Mike Hoyer" w:date="2018-08-14T17:19:00Z" w:initials="MH">
    <w:p w14:paraId="1A1DB957" w14:textId="29A720DA" w:rsidR="009C5FE6" w:rsidRDefault="009C5FE6">
      <w:pPr>
        <w:pStyle w:val="CommentText"/>
      </w:pPr>
      <w:r>
        <w:rPr>
          <w:rStyle w:val="CommentReference"/>
        </w:rPr>
        <w:annotationRef/>
      </w:r>
      <w:r>
        <w:t>AYSO National Office is not involved in player registration for the National Games.  This is a function of the tournament host.</w:t>
      </w:r>
    </w:p>
  </w:comment>
  <w:comment w:id="32" w:author="Mike Hoyer" w:date="2018-08-14T17:23:00Z" w:initials="MH">
    <w:p w14:paraId="058449DA" w14:textId="3F11D609" w:rsidR="009C5FE6" w:rsidRDefault="009C5FE6">
      <w:pPr>
        <w:pStyle w:val="CommentText"/>
      </w:pPr>
      <w:r>
        <w:rPr>
          <w:rStyle w:val="CommentReference"/>
        </w:rPr>
        <w:annotationRef/>
      </w:r>
    </w:p>
  </w:comment>
  <w:comment w:id="50" w:author="Mike Hoyer" w:date="2018-08-14T17:26:00Z" w:initials="MH">
    <w:p w14:paraId="49D4727A" w14:textId="714373AE" w:rsidR="009C5FE6" w:rsidRDefault="009C5FE6">
      <w:pPr>
        <w:pStyle w:val="CommentText"/>
      </w:pPr>
      <w:r>
        <w:rPr>
          <w:rStyle w:val="CommentReference"/>
        </w:rPr>
        <w:annotationRef/>
      </w:r>
      <w:r>
        <w:t>Group feedback again is two coach mandate may be a hardship for smaller Regions.</w:t>
      </w:r>
    </w:p>
  </w:comment>
  <w:comment w:id="65" w:author="Mike Hoyer" w:date="2018-08-14T17:33:00Z" w:initials="MH">
    <w:p w14:paraId="160C3332" w14:textId="5E0141C5" w:rsidR="00071C68" w:rsidRDefault="00071C68">
      <w:pPr>
        <w:pStyle w:val="CommentText"/>
      </w:pPr>
      <w:r>
        <w:rPr>
          <w:rStyle w:val="CommentReference"/>
        </w:rPr>
        <w:annotationRef/>
      </w:r>
      <w:r>
        <w:t>This is a subjective item.  This section needs a preamble that player safety is a team effort with the coach, parents, and referees involved in player safety.  Ultimately, it is Law 4 and Law 5 that provide the referee guidance.</w:t>
      </w:r>
    </w:p>
  </w:comment>
  <w:comment w:id="68" w:author="Mike Hoyer" w:date="2018-08-14T17:34:00Z" w:initials="MH">
    <w:p w14:paraId="71450518" w14:textId="04D77E00" w:rsidR="00071C68" w:rsidRDefault="00071C68">
      <w:pPr>
        <w:pStyle w:val="CommentText"/>
      </w:pPr>
      <w:r>
        <w:rPr>
          <w:rStyle w:val="CommentReference"/>
        </w:rPr>
        <w:annotationRef/>
      </w:r>
      <w:r>
        <w:t>Who provides these?  Part of the Games or is each team required to bring their own?  If the latter, it should be part of team check-in.</w:t>
      </w:r>
    </w:p>
  </w:comment>
  <w:comment w:id="85" w:author="Mike Hoyer" w:date="2018-08-14T17:40:00Z" w:initials="MH">
    <w:p w14:paraId="314FBCA6" w14:textId="05B449D6" w:rsidR="0092264E" w:rsidRDefault="0092264E">
      <w:pPr>
        <w:pStyle w:val="CommentText"/>
      </w:pPr>
      <w:r>
        <w:rPr>
          <w:rStyle w:val="CommentReference"/>
        </w:rPr>
        <w:annotationRef/>
      </w:r>
      <w:r>
        <w:t>Hawaii feedback is similar to what occurred in Florida.  Unless there is a guarantee of volunteers to be field monitors, the match cards filled out by the referee should be the determining factor.  Has the Section 7 National Games team agreed to utilize and to recruit the field monitors?</w:t>
      </w:r>
    </w:p>
  </w:comment>
  <w:comment w:id="97" w:author="Mike Hoyer" w:date="2018-08-14T17:38:00Z" w:initials="MH">
    <w:p w14:paraId="23DFDACC" w14:textId="2F642E44" w:rsidR="0092264E" w:rsidRDefault="0092264E">
      <w:pPr>
        <w:pStyle w:val="CommentText"/>
      </w:pPr>
      <w:r>
        <w:rPr>
          <w:rStyle w:val="CommentReference"/>
        </w:rPr>
        <w:annotationRef/>
      </w:r>
      <w:r>
        <w:t>Notes for 10U/12U/14U needed for clarification.</w:t>
      </w:r>
    </w:p>
  </w:comment>
  <w:comment w:id="108" w:author="Mike Hoyer" w:date="2018-08-14T17:42:00Z" w:initials="MH">
    <w:p w14:paraId="708139F5" w14:textId="463C645A" w:rsidR="0092264E" w:rsidRDefault="0092264E">
      <w:pPr>
        <w:pStyle w:val="CommentText"/>
      </w:pPr>
      <w:r>
        <w:rPr>
          <w:rStyle w:val="CommentReference"/>
        </w:rPr>
        <w:annotationRef/>
      </w:r>
      <w:r>
        <w:t>Same comment as above regarding Field Monitors.</w:t>
      </w:r>
    </w:p>
  </w:comment>
  <w:comment w:id="109" w:author="Mike Hoyer" w:date="2018-08-14T17:43:00Z" w:initials="MH">
    <w:p w14:paraId="15E2BDB8" w14:textId="0C547B74" w:rsidR="0092264E" w:rsidRDefault="0092264E">
      <w:pPr>
        <w:pStyle w:val="CommentText"/>
      </w:pPr>
      <w:r>
        <w:rPr>
          <w:rStyle w:val="CommentReference"/>
        </w:rPr>
        <w:annotationRef/>
      </w:r>
      <w:r>
        <w:t>Local, Hawaii tournament custom is to provide the match cards.  Match cards are provided by the check-in crew and given directly to the referee crew.  Measure of protection against modification by coach.</w:t>
      </w:r>
    </w:p>
  </w:comment>
  <w:comment w:id="115" w:author="Mike Hoyer" w:date="2018-08-14T17:45:00Z" w:initials="MH">
    <w:p w14:paraId="2010CC30" w14:textId="05C7EE2F" w:rsidR="0092264E" w:rsidRDefault="0092264E">
      <w:pPr>
        <w:pStyle w:val="CommentText"/>
      </w:pPr>
      <w:r>
        <w:rPr>
          <w:rStyle w:val="CommentReference"/>
        </w:rPr>
        <w:annotationRef/>
      </w:r>
      <w:r>
        <w:t xml:space="preserve">This is not clear that the volunteer adult must follow Safe Haven protocol and not be isolated with the minor athlete.  </w:t>
      </w:r>
    </w:p>
  </w:comment>
  <w:comment w:id="130" w:author="Mike Hoyer" w:date="2018-08-14T17:49:00Z" w:initials="MH">
    <w:p w14:paraId="6D6CCDC7" w14:textId="0CF51256" w:rsidR="002B4242" w:rsidRDefault="002B4242">
      <w:pPr>
        <w:pStyle w:val="CommentText"/>
      </w:pPr>
      <w:r>
        <w:rPr>
          <w:rStyle w:val="CommentReference"/>
        </w:rPr>
        <w:annotationRef/>
      </w:r>
      <w:r>
        <w:t>The referee, with advice or guidance from Tournament staff, may terminate the match.  It is ultimately the referee that determines if the match continues or is terminated.  The termination defines the outcome of the match.  Changing referee decisions is not permitted.</w:t>
      </w:r>
    </w:p>
  </w:comment>
  <w:comment w:id="145" w:author="Mike Hoyer" w:date="2018-08-14T17:51:00Z" w:initials="MH">
    <w:p w14:paraId="30CD1A34" w14:textId="34EE22EE" w:rsidR="002B4242" w:rsidRDefault="002B4242">
      <w:pPr>
        <w:pStyle w:val="CommentText"/>
      </w:pPr>
      <w:r>
        <w:rPr>
          <w:rStyle w:val="CommentReference"/>
        </w:rPr>
        <w:annotationRef/>
      </w:r>
      <w:r>
        <w:t>The rules must construct a scenario to address termination of a match due to coach or spectator misconduct.  If the match is terminated for no coach or spectator refusal to depart and their team is winning, the rules must clearly state that the team will forfeit the match if terminated for these causes.  Referees must have the tools to determine the outcome of the match.</w:t>
      </w:r>
    </w:p>
  </w:comment>
  <w:comment w:id="154" w:author="Mike Hoyer" w:date="2018-08-14T17:57:00Z" w:initials="MH">
    <w:p w14:paraId="7B102362" w14:textId="14A52942" w:rsidR="00552408" w:rsidRDefault="00552408">
      <w:pPr>
        <w:pStyle w:val="CommentText"/>
      </w:pPr>
      <w:r>
        <w:rPr>
          <w:rStyle w:val="CommentReference"/>
        </w:rPr>
        <w:annotationRef/>
      </w:r>
      <w:r>
        <w:t xml:space="preserve">The Games Safety Director controls the go/ no go for </w:t>
      </w:r>
      <w:proofErr w:type="gramStart"/>
      <w:r>
        <w:t>lightning  Referees</w:t>
      </w:r>
      <w:proofErr w:type="gramEnd"/>
      <w:r>
        <w:t xml:space="preserve"> have the authority to judge whether a match condition is unsafe, but may be overridden by the Games Safety Director.  This paragraph needs to be replaced with language </w:t>
      </w:r>
      <w:proofErr w:type="gramStart"/>
      <w:r>
        <w:t>from  or</w:t>
      </w:r>
      <w:proofErr w:type="gramEnd"/>
      <w:r>
        <w:t xml:space="preserve"> refer to the AYSO Severe Weather policy.</w:t>
      </w:r>
    </w:p>
  </w:comment>
  <w:comment w:id="159" w:author="Mike Hoyer" w:date="2018-08-14T18:04:00Z" w:initials="MH">
    <w:p w14:paraId="499C417C" w14:textId="65A8435A" w:rsidR="00552408" w:rsidRDefault="00552408">
      <w:pPr>
        <w:pStyle w:val="CommentText"/>
      </w:pPr>
      <w:r>
        <w:rPr>
          <w:rStyle w:val="CommentReference"/>
        </w:rPr>
        <w:annotationRef/>
      </w:r>
      <w:r>
        <w:t>It is suggested that this section be deleted.  Questions for the Section 7 Games Organizing Committee: Is the Youth Event included?  Are medals to be provided for Quarterfinalists?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81F5B" w15:done="0"/>
  <w15:commentEx w15:paraId="1159410F" w15:done="0"/>
  <w15:commentEx w15:paraId="2BF08186" w15:done="0"/>
  <w15:commentEx w15:paraId="0EBEE684" w15:done="0"/>
  <w15:commentEx w15:paraId="04455B71" w15:done="0"/>
  <w15:commentEx w15:paraId="2B8432CA" w15:done="0"/>
  <w15:commentEx w15:paraId="1A1DB957" w15:done="0"/>
  <w15:commentEx w15:paraId="058449DA" w15:done="0"/>
  <w15:commentEx w15:paraId="49D4727A" w15:done="0"/>
  <w15:commentEx w15:paraId="160C3332" w15:done="0"/>
  <w15:commentEx w15:paraId="71450518" w15:done="0"/>
  <w15:commentEx w15:paraId="314FBCA6" w15:done="0"/>
  <w15:commentEx w15:paraId="23DFDACC" w15:done="0"/>
  <w15:commentEx w15:paraId="708139F5" w15:done="0"/>
  <w15:commentEx w15:paraId="15E2BDB8" w15:done="0"/>
  <w15:commentEx w15:paraId="2010CC30" w15:done="0"/>
  <w15:commentEx w15:paraId="6D6CCDC7" w15:done="0"/>
  <w15:commentEx w15:paraId="30CD1A34" w15:done="0"/>
  <w15:commentEx w15:paraId="7B102362" w15:done="0"/>
  <w15:commentEx w15:paraId="499C41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81F5B" w16cid:durableId="1F1D8AD5"/>
  <w16cid:commentId w16cid:paraId="1159410F" w16cid:durableId="1F1D8B39"/>
  <w16cid:commentId w16cid:paraId="2BF08186" w16cid:durableId="1F1D8C00"/>
  <w16cid:commentId w16cid:paraId="0EBEE684" w16cid:durableId="1F1D9B22"/>
  <w16cid:commentId w16cid:paraId="04455B71" w16cid:durableId="1F1D9B65"/>
  <w16cid:commentId w16cid:paraId="2B8432CA" w16cid:durableId="1F1D8CFA"/>
  <w16cid:commentId w16cid:paraId="1A1DB957" w16cid:durableId="1F1D8DB6"/>
  <w16cid:commentId w16cid:paraId="058449DA" w16cid:durableId="1F1D8E9E"/>
  <w16cid:commentId w16cid:paraId="49D4727A" w16cid:durableId="1F1D8F41"/>
  <w16cid:commentId w16cid:paraId="160C3332" w16cid:durableId="1F1D90D3"/>
  <w16cid:commentId w16cid:paraId="71450518" w16cid:durableId="1F1D9136"/>
  <w16cid:commentId w16cid:paraId="314FBCA6" w16cid:durableId="1F1D9295"/>
  <w16cid:commentId w16cid:paraId="23DFDACC" w16cid:durableId="1F1D921D"/>
  <w16cid:commentId w16cid:paraId="708139F5" w16cid:durableId="1F1D930F"/>
  <w16cid:commentId w16cid:paraId="15E2BDB8" w16cid:durableId="1F1D9341"/>
  <w16cid:commentId w16cid:paraId="2010CC30" w16cid:durableId="1F1D93C6"/>
  <w16cid:commentId w16cid:paraId="6D6CCDC7" w16cid:durableId="1F1D94AE"/>
  <w16cid:commentId w16cid:paraId="30CD1A34" w16cid:durableId="1F1D952F"/>
  <w16cid:commentId w16cid:paraId="7B102362" w16cid:durableId="1F1D96A1"/>
  <w16cid:commentId w16cid:paraId="499C417C" w16cid:durableId="1F1D98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98090" w14:textId="77777777" w:rsidR="00CE340C" w:rsidRDefault="00CE340C">
      <w:r>
        <w:separator/>
      </w:r>
    </w:p>
  </w:endnote>
  <w:endnote w:type="continuationSeparator" w:id="0">
    <w:p w14:paraId="3D6F2327" w14:textId="77777777" w:rsidR="00CE340C" w:rsidRDefault="00CE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8DAE2" w14:textId="77777777" w:rsidR="00AA5357" w:rsidRDefault="00AA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31AF3" w14:textId="77777777" w:rsidR="00AA5357" w:rsidRDefault="00AA53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EDFB" w14:textId="77777777" w:rsidR="00AA5357" w:rsidRDefault="00AA53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B0FB" w14:textId="77777777" w:rsidR="00AC2E26" w:rsidRDefault="00AC2E26">
    <w:pPr>
      <w:spacing w:line="14" w:lineRule="auto"/>
      <w:rPr>
        <w:sz w:val="20"/>
        <w:szCs w:val="20"/>
      </w:rPr>
    </w:pPr>
    <w:r>
      <w:rPr>
        <w:noProof/>
      </w:rPr>
      <mc:AlternateContent>
        <mc:Choice Requires="wps">
          <w:drawing>
            <wp:anchor distT="0" distB="0" distL="114300" distR="114300" simplePos="0" relativeHeight="251655680" behindDoc="1" locked="0" layoutInCell="1" allowOverlap="1" wp14:anchorId="5608672A" wp14:editId="1B6A8ED3">
              <wp:simplePos x="0" y="0"/>
              <wp:positionH relativeFrom="page">
                <wp:posOffset>596900</wp:posOffset>
              </wp:positionH>
              <wp:positionV relativeFrom="page">
                <wp:posOffset>9303385</wp:posOffset>
              </wp:positionV>
              <wp:extent cx="2994660" cy="121920"/>
              <wp:effectExtent l="0" t="0" r="0" b="444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AC4" w14:textId="77777777" w:rsidR="00AC2E26" w:rsidRPr="002F1F48" w:rsidRDefault="00AC2E26">
                          <w:pPr>
                            <w:spacing w:line="184" w:lineRule="exact"/>
                            <w:ind w:left="20"/>
                            <w:rPr>
                              <w:rFonts w:eastAsia="Arial Black" w:cstheme="minorHAnsi"/>
                              <w:sz w:val="15"/>
                              <w:szCs w:val="15"/>
                            </w:rPr>
                          </w:pPr>
                          <w:r w:rsidRPr="002F1F48">
                            <w:rPr>
                              <w:rFonts w:cstheme="minorHAnsi"/>
                              <w:b/>
                              <w:spacing w:val="9"/>
                              <w:sz w:val="15"/>
                            </w:rPr>
                            <w:t xml:space="preserve">AYSO </w:t>
                          </w:r>
                          <w:r w:rsidRPr="002F1F48">
                            <w:rPr>
                              <w:rFonts w:cstheme="minorHAnsi"/>
                              <w:b/>
                              <w:sz w:val="15"/>
                            </w:rPr>
                            <w:t>N</w:t>
                          </w:r>
                          <w:r w:rsidRPr="002F1F48">
                            <w:rPr>
                              <w:rFonts w:cstheme="minorHAnsi"/>
                              <w:b/>
                              <w:spacing w:val="13"/>
                              <w:sz w:val="15"/>
                            </w:rPr>
                            <w:t>at</w:t>
                          </w:r>
                          <w:r w:rsidRPr="002F1F48">
                            <w:rPr>
                              <w:rFonts w:cstheme="minorHAnsi"/>
                              <w:b/>
                              <w:sz w:val="15"/>
                            </w:rPr>
                            <w:t>i</w:t>
                          </w:r>
                          <w:r w:rsidRPr="002F1F48">
                            <w:rPr>
                              <w:rFonts w:cstheme="minorHAnsi"/>
                              <w:b/>
                              <w:spacing w:val="19"/>
                              <w:sz w:val="15"/>
                            </w:rPr>
                            <w:t xml:space="preserve">onal </w:t>
                          </w:r>
                          <w:r w:rsidRPr="002F1F48">
                            <w:rPr>
                              <w:rFonts w:cstheme="minorHAnsi"/>
                              <w:b/>
                              <w:sz w:val="15"/>
                            </w:rPr>
                            <w:t>G</w:t>
                          </w:r>
                          <w:r w:rsidRPr="002F1F48">
                            <w:rPr>
                              <w:rFonts w:cstheme="minorHAnsi"/>
                              <w:b/>
                              <w:spacing w:val="13"/>
                              <w:sz w:val="15"/>
                            </w:rPr>
                            <w:t xml:space="preserve">ames </w:t>
                          </w:r>
                          <w:r w:rsidRPr="002F1F48">
                            <w:rPr>
                              <w:rFonts w:cstheme="minorHAnsi"/>
                              <w:b/>
                              <w:spacing w:val="19"/>
                              <w:sz w:val="15"/>
                            </w:rPr>
                            <w:t xml:space="preserve">2019 </w:t>
                          </w:r>
                          <w:r w:rsidRPr="002F1F48">
                            <w:rPr>
                              <w:rFonts w:cstheme="minorHAnsi"/>
                              <w:b/>
                              <w:sz w:val="15"/>
                            </w:rPr>
                            <w:t>G</w:t>
                          </w:r>
                          <w:r w:rsidRPr="002F1F48">
                            <w:rPr>
                              <w:rFonts w:cstheme="minorHAnsi"/>
                              <w:b/>
                              <w:spacing w:val="13"/>
                              <w:sz w:val="15"/>
                            </w:rPr>
                            <w:t xml:space="preserve">overning </w:t>
                          </w:r>
                          <w:r w:rsidRPr="002F1F48">
                            <w:rPr>
                              <w:rFonts w:cstheme="minorHAnsi"/>
                              <w:b/>
                              <w:spacing w:val="17"/>
                              <w:sz w:val="15"/>
                            </w:rPr>
                            <w:t>Rul</w:t>
                          </w:r>
                          <w:r w:rsidRPr="002F1F48">
                            <w:rPr>
                              <w:rFonts w:cstheme="minorHAnsi"/>
                              <w:b/>
                              <w:spacing w:val="13"/>
                              <w:sz w:val="15"/>
                            </w:rPr>
                            <w: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608672A" id="_x0000_t202" coordsize="21600,21600" o:spt="202" path="m,l,21600r21600,l21600,xe">
              <v:stroke joinstyle="miter"/>
              <v:path gradientshapeok="t" o:connecttype="rect"/>
            </v:shapetype>
            <v:shape id="Text Box 10" o:spid="_x0000_s1027" type="#_x0000_t202" style="position:absolute;margin-left:47pt;margin-top:732.55pt;width:235.8pt;height:9.6pt;z-index:-39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" filled="f" stroked="f">
              <v:textbox inset="0,0,0,0">
                <w:txbxContent>
                  <w:p w14:paraId="0D9B3AC4" w14:textId="77777777" w:rsidR="00AC2E26" w:rsidRPr="002F1F48" w:rsidRDefault="00AC2E26">
                    <w:pPr>
                      <w:spacing w:line="184" w:lineRule="exact"/>
                      <w:ind w:left="20"/>
                      <w:rPr>
                        <w:rFonts w:eastAsia="Arial Black" w:cstheme="minorHAnsi"/>
                        <w:sz w:val="15"/>
                        <w:szCs w:val="15"/>
                      </w:rPr>
                    </w:pPr>
                    <w:r w:rsidRPr="002F1F48">
                      <w:rPr>
                        <w:rFonts w:cstheme="minorHAnsi"/>
                        <w:b/>
                        <w:spacing w:val="9"/>
                        <w:sz w:val="15"/>
                      </w:rPr>
                      <w:t xml:space="preserve">AYSO </w:t>
                    </w:r>
                    <w:r w:rsidRPr="002F1F48">
                      <w:rPr>
                        <w:rFonts w:cstheme="minorHAnsi"/>
                        <w:b/>
                        <w:sz w:val="15"/>
                      </w:rPr>
                      <w:t>N</w:t>
                    </w:r>
                    <w:r w:rsidRPr="002F1F48">
                      <w:rPr>
                        <w:rFonts w:cstheme="minorHAnsi"/>
                        <w:b/>
                        <w:spacing w:val="13"/>
                        <w:sz w:val="15"/>
                      </w:rPr>
                      <w:t>at</w:t>
                    </w:r>
                    <w:r w:rsidRPr="002F1F48">
                      <w:rPr>
                        <w:rFonts w:cstheme="minorHAnsi"/>
                        <w:b/>
                        <w:sz w:val="15"/>
                      </w:rPr>
                      <w:t>i</w:t>
                    </w:r>
                    <w:r w:rsidRPr="002F1F48">
                      <w:rPr>
                        <w:rFonts w:cstheme="minorHAnsi"/>
                        <w:b/>
                        <w:spacing w:val="19"/>
                        <w:sz w:val="15"/>
                      </w:rPr>
                      <w:t xml:space="preserve">onal </w:t>
                    </w:r>
                    <w:r w:rsidRPr="002F1F48">
                      <w:rPr>
                        <w:rFonts w:cstheme="minorHAnsi"/>
                        <w:b/>
                        <w:sz w:val="15"/>
                      </w:rPr>
                      <w:t>G</w:t>
                    </w:r>
                    <w:r w:rsidRPr="002F1F48">
                      <w:rPr>
                        <w:rFonts w:cstheme="minorHAnsi"/>
                        <w:b/>
                        <w:spacing w:val="13"/>
                        <w:sz w:val="15"/>
                      </w:rPr>
                      <w:t xml:space="preserve">ames </w:t>
                    </w:r>
                    <w:r w:rsidRPr="002F1F48">
                      <w:rPr>
                        <w:rFonts w:cstheme="minorHAnsi"/>
                        <w:b/>
                        <w:spacing w:val="19"/>
                        <w:sz w:val="15"/>
                      </w:rPr>
                      <w:t xml:space="preserve">2019 </w:t>
                    </w:r>
                    <w:r w:rsidRPr="002F1F48">
                      <w:rPr>
                        <w:rFonts w:cstheme="minorHAnsi"/>
                        <w:b/>
                        <w:sz w:val="15"/>
                      </w:rPr>
                      <w:t>G</w:t>
                    </w:r>
                    <w:r w:rsidRPr="002F1F48">
                      <w:rPr>
                        <w:rFonts w:cstheme="minorHAnsi"/>
                        <w:b/>
                        <w:spacing w:val="13"/>
                        <w:sz w:val="15"/>
                      </w:rPr>
                      <w:t xml:space="preserve">overning </w:t>
                    </w:r>
                    <w:r w:rsidRPr="002F1F48">
                      <w:rPr>
                        <w:rFonts w:cstheme="minorHAnsi"/>
                        <w:b/>
                        <w:spacing w:val="17"/>
                        <w:sz w:val="15"/>
                      </w:rPr>
                      <w:t>Rul</w:t>
                    </w:r>
                    <w:r w:rsidRPr="002F1F48">
                      <w:rPr>
                        <w:rFonts w:cstheme="minorHAnsi"/>
                        <w:b/>
                        <w:spacing w:val="13"/>
                        <w:sz w:val="15"/>
                      </w:rPr>
                      <w:t>es</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14:anchorId="61F602F3" wp14:editId="35DC1D5D">
              <wp:simplePos x="0" y="0"/>
              <wp:positionH relativeFrom="page">
                <wp:posOffset>6591935</wp:posOffset>
              </wp:positionH>
              <wp:positionV relativeFrom="page">
                <wp:posOffset>9328150</wp:posOffset>
              </wp:positionV>
              <wp:extent cx="176530" cy="152400"/>
              <wp:effectExtent l="635" t="3175" r="381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FF4CD" w14:textId="77777777" w:rsidR="00AC2E26" w:rsidRPr="002F1F48" w:rsidRDefault="00AC2E26">
                          <w:pPr>
                            <w:spacing w:line="224" w:lineRule="exact"/>
                            <w:ind w:left="40"/>
                            <w:rPr>
                              <w:rFonts w:eastAsia="Times New Roman" w:cstheme="minorHAnsi"/>
                              <w:sz w:val="18"/>
                              <w:szCs w:val="18"/>
                            </w:rPr>
                          </w:pPr>
                          <w:r w:rsidRPr="002F1F48">
                            <w:rPr>
                              <w:rFonts w:cstheme="minorHAnsi"/>
                              <w:sz w:val="18"/>
                              <w:szCs w:val="18"/>
                            </w:rPr>
                            <w:fldChar w:fldCharType="begin"/>
                          </w:r>
                          <w:r w:rsidRPr="002F1F48">
                            <w:rPr>
                              <w:rFonts w:cstheme="minorHAnsi"/>
                              <w:sz w:val="18"/>
                              <w:szCs w:val="18"/>
                            </w:rPr>
                            <w:instrText xml:space="preserve"> PAGE </w:instrText>
                          </w:r>
                          <w:r w:rsidRPr="002F1F48">
                            <w:rPr>
                              <w:rFonts w:cstheme="minorHAnsi"/>
                              <w:sz w:val="18"/>
                              <w:szCs w:val="18"/>
                            </w:rPr>
                            <w:fldChar w:fldCharType="separate"/>
                          </w:r>
                          <w:r w:rsidR="006C4DF4">
                            <w:rPr>
                              <w:rFonts w:cstheme="minorHAnsi"/>
                              <w:noProof/>
                              <w:sz w:val="18"/>
                              <w:szCs w:val="18"/>
                            </w:rPr>
                            <w:t>9</w:t>
                          </w:r>
                          <w:r w:rsidRPr="002F1F48">
                            <w:rPr>
                              <w:rFonts w:cstheme="minorHAnsi"/>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602F3" id="_x0000_t202" coordsize="21600,21600" o:spt="202" path="m,l,21600r21600,l21600,xe">
              <v:stroke joinstyle="miter"/>
              <v:path gradientshapeok="t" o:connecttype="rect"/>
            </v:shapetype>
            <v:shape id="Text Box 9" o:spid="_x0000_s1028" type="#_x0000_t202" style="position:absolute;margin-left:519.05pt;margin-top:734.5pt;width:13.9pt;height:1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" filled="f" stroked="f">
              <v:textbox inset="0,0,0,0">
                <w:txbxContent>
                  <w:p w14:paraId="49EFF4CD" w14:textId="77777777" w:rsidR="00AC2E26" w:rsidRPr="002F1F48" w:rsidRDefault="00AC2E26">
                    <w:pPr>
                      <w:spacing w:line="224" w:lineRule="exact"/>
                      <w:ind w:left="40"/>
                      <w:rPr>
                        <w:rFonts w:eastAsia="Times New Roman" w:cstheme="minorHAnsi"/>
                        <w:sz w:val="18"/>
                        <w:szCs w:val="18"/>
                      </w:rPr>
                    </w:pPr>
                    <w:r w:rsidRPr="002F1F48">
                      <w:rPr>
                        <w:rFonts w:cstheme="minorHAnsi"/>
                        <w:sz w:val="18"/>
                        <w:szCs w:val="18"/>
                      </w:rPr>
                      <w:fldChar w:fldCharType="begin"/>
                    </w:r>
                    <w:r w:rsidRPr="002F1F48">
                      <w:rPr>
                        <w:rFonts w:cstheme="minorHAnsi"/>
                        <w:sz w:val="18"/>
                        <w:szCs w:val="18"/>
                      </w:rPr>
                      <w:instrText xml:space="preserve"> PAGE </w:instrText>
                    </w:r>
                    <w:r w:rsidRPr="002F1F48">
                      <w:rPr>
                        <w:rFonts w:cstheme="minorHAnsi"/>
                        <w:sz w:val="18"/>
                        <w:szCs w:val="18"/>
                      </w:rPr>
                      <w:fldChar w:fldCharType="separate"/>
                    </w:r>
                    <w:r w:rsidR="006C4DF4">
                      <w:rPr>
                        <w:rFonts w:cstheme="minorHAnsi"/>
                        <w:noProof/>
                        <w:sz w:val="18"/>
                        <w:szCs w:val="18"/>
                      </w:rPr>
                      <w:t>9</w:t>
                    </w:r>
                    <w:r w:rsidRPr="002F1F48">
                      <w:rPr>
                        <w:rFonts w:cstheme="minorHAnsi"/>
                        <w:sz w:val="18"/>
                        <w:szCs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C198B" w14:textId="77777777" w:rsidR="00AC2E26" w:rsidRDefault="00AC2E26">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ED4299" wp14:editId="1120AE78">
              <wp:simplePos x="0" y="0"/>
              <wp:positionH relativeFrom="page">
                <wp:posOffset>596900</wp:posOffset>
              </wp:positionH>
              <wp:positionV relativeFrom="page">
                <wp:posOffset>9303385</wp:posOffset>
              </wp:positionV>
              <wp:extent cx="2994660" cy="121920"/>
              <wp:effectExtent l="0" t="0" r="0" b="4445"/>
              <wp:wrapNone/>
              <wp:docPr id="1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51368" w14:textId="77777777" w:rsidR="00AC2E26" w:rsidRPr="008D24FB" w:rsidRDefault="00AC2E26">
                          <w:pPr>
                            <w:spacing w:line="184" w:lineRule="exact"/>
                            <w:ind w:left="20"/>
                            <w:rPr>
                              <w:rFonts w:eastAsia="Arial Black" w:cstheme="minorHAnsi"/>
                              <w:sz w:val="15"/>
                              <w:szCs w:val="15"/>
                            </w:rPr>
                          </w:pPr>
                          <w:r w:rsidRPr="008D24FB">
                            <w:rPr>
                              <w:rFonts w:cstheme="minorHAnsi"/>
                              <w:b/>
                              <w:spacing w:val="9"/>
                              <w:sz w:val="15"/>
                            </w:rPr>
                            <w:t xml:space="preserve">AYSO </w:t>
                          </w:r>
                          <w:r w:rsidRPr="008D24FB">
                            <w:rPr>
                              <w:rFonts w:cstheme="minorHAnsi"/>
                              <w:b/>
                              <w:sz w:val="15"/>
                            </w:rPr>
                            <w:t>N</w:t>
                          </w:r>
                          <w:r w:rsidRPr="008D24FB">
                            <w:rPr>
                              <w:rFonts w:cstheme="minorHAnsi"/>
                              <w:b/>
                              <w:spacing w:val="13"/>
                              <w:sz w:val="15"/>
                            </w:rPr>
                            <w:t>at</w:t>
                          </w:r>
                          <w:r w:rsidRPr="008D24FB">
                            <w:rPr>
                              <w:rFonts w:cstheme="minorHAnsi"/>
                              <w:b/>
                              <w:sz w:val="15"/>
                            </w:rPr>
                            <w:t>i</w:t>
                          </w:r>
                          <w:r w:rsidRPr="008D24FB">
                            <w:rPr>
                              <w:rFonts w:cstheme="minorHAnsi"/>
                              <w:b/>
                              <w:spacing w:val="19"/>
                              <w:sz w:val="15"/>
                            </w:rPr>
                            <w:t xml:space="preserve">onal </w:t>
                          </w:r>
                          <w:r w:rsidRPr="008D24FB">
                            <w:rPr>
                              <w:rFonts w:cstheme="minorHAnsi"/>
                              <w:b/>
                              <w:sz w:val="15"/>
                            </w:rPr>
                            <w:t>G</w:t>
                          </w:r>
                          <w:r w:rsidRPr="008D24FB">
                            <w:rPr>
                              <w:rFonts w:cstheme="minorHAnsi"/>
                              <w:b/>
                              <w:spacing w:val="13"/>
                              <w:sz w:val="15"/>
                            </w:rPr>
                            <w:t xml:space="preserve">ames </w:t>
                          </w:r>
                          <w:r w:rsidRPr="008D24FB">
                            <w:rPr>
                              <w:rFonts w:cstheme="minorHAnsi"/>
                              <w:b/>
                              <w:spacing w:val="19"/>
                              <w:sz w:val="15"/>
                            </w:rPr>
                            <w:t xml:space="preserve">2019 </w:t>
                          </w:r>
                          <w:r w:rsidRPr="008D24FB">
                            <w:rPr>
                              <w:rFonts w:cstheme="minorHAnsi"/>
                              <w:b/>
                              <w:sz w:val="15"/>
                            </w:rPr>
                            <w:t>G</w:t>
                          </w:r>
                          <w:r w:rsidRPr="008D24FB">
                            <w:rPr>
                              <w:rFonts w:cstheme="minorHAnsi"/>
                              <w:b/>
                              <w:spacing w:val="13"/>
                              <w:sz w:val="15"/>
                            </w:rPr>
                            <w:t xml:space="preserve">overning </w:t>
                          </w:r>
                          <w:r w:rsidRPr="008D24FB">
                            <w:rPr>
                              <w:rFonts w:cstheme="minorHAnsi"/>
                              <w:b/>
                              <w:spacing w:val="17"/>
                              <w:sz w:val="15"/>
                            </w:rPr>
                            <w:t>Rul</w:t>
                          </w:r>
                          <w:r w:rsidRPr="008D24FB">
                            <w:rPr>
                              <w:rFonts w:cstheme="minorHAnsi"/>
                              <w:b/>
                              <w:spacing w:val="13"/>
                              <w:sz w:val="15"/>
                            </w:rPr>
                            <w: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ED4299" id="_x0000_t202" coordsize="21600,21600" o:spt="202" path="m,l,21600r21600,l21600,xe">
              <v:stroke joinstyle="miter"/>
              <v:path gradientshapeok="t" o:connecttype="rect"/>
            </v:shapetype>
            <v:shape id="_x0000_s1029" type="#_x0000_t202" style="position:absolute;margin-left:47pt;margin-top:732.55pt;width:235.8pt;height:9.6pt;z-index:-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" filled="f" stroked="f">
              <v:textbox inset="0,0,0,0">
                <w:txbxContent>
                  <w:p w14:paraId="51151368" w14:textId="77777777" w:rsidR="00AC2E26" w:rsidRPr="008D24FB" w:rsidRDefault="00AC2E26">
                    <w:pPr>
                      <w:spacing w:line="184" w:lineRule="exact"/>
                      <w:ind w:left="20"/>
                      <w:rPr>
                        <w:rFonts w:eastAsia="Arial Black" w:cstheme="minorHAnsi"/>
                        <w:sz w:val="15"/>
                        <w:szCs w:val="15"/>
                      </w:rPr>
                    </w:pPr>
                    <w:r w:rsidRPr="008D24FB">
                      <w:rPr>
                        <w:rFonts w:cstheme="minorHAnsi"/>
                        <w:b/>
                        <w:spacing w:val="9"/>
                        <w:sz w:val="15"/>
                      </w:rPr>
                      <w:t xml:space="preserve">AYSO </w:t>
                    </w:r>
                    <w:r w:rsidRPr="008D24FB">
                      <w:rPr>
                        <w:rFonts w:cstheme="minorHAnsi"/>
                        <w:b/>
                        <w:sz w:val="15"/>
                      </w:rPr>
                      <w:t>N</w:t>
                    </w:r>
                    <w:r w:rsidRPr="008D24FB">
                      <w:rPr>
                        <w:rFonts w:cstheme="minorHAnsi"/>
                        <w:b/>
                        <w:spacing w:val="13"/>
                        <w:sz w:val="15"/>
                      </w:rPr>
                      <w:t>at</w:t>
                    </w:r>
                    <w:r w:rsidRPr="008D24FB">
                      <w:rPr>
                        <w:rFonts w:cstheme="minorHAnsi"/>
                        <w:b/>
                        <w:sz w:val="15"/>
                      </w:rPr>
                      <w:t>i</w:t>
                    </w:r>
                    <w:r w:rsidRPr="008D24FB">
                      <w:rPr>
                        <w:rFonts w:cstheme="minorHAnsi"/>
                        <w:b/>
                        <w:spacing w:val="19"/>
                        <w:sz w:val="15"/>
                      </w:rPr>
                      <w:t xml:space="preserve">onal </w:t>
                    </w:r>
                    <w:r w:rsidRPr="008D24FB">
                      <w:rPr>
                        <w:rFonts w:cstheme="minorHAnsi"/>
                        <w:b/>
                        <w:sz w:val="15"/>
                      </w:rPr>
                      <w:t>G</w:t>
                    </w:r>
                    <w:r w:rsidRPr="008D24FB">
                      <w:rPr>
                        <w:rFonts w:cstheme="minorHAnsi"/>
                        <w:b/>
                        <w:spacing w:val="13"/>
                        <w:sz w:val="15"/>
                      </w:rPr>
                      <w:t xml:space="preserve">ames </w:t>
                    </w:r>
                    <w:r w:rsidRPr="008D24FB">
                      <w:rPr>
                        <w:rFonts w:cstheme="minorHAnsi"/>
                        <w:b/>
                        <w:spacing w:val="19"/>
                        <w:sz w:val="15"/>
                      </w:rPr>
                      <w:t xml:space="preserve">2019 </w:t>
                    </w:r>
                    <w:r w:rsidRPr="008D24FB">
                      <w:rPr>
                        <w:rFonts w:cstheme="minorHAnsi"/>
                        <w:b/>
                        <w:sz w:val="15"/>
                      </w:rPr>
                      <w:t>G</w:t>
                    </w:r>
                    <w:r w:rsidRPr="008D24FB">
                      <w:rPr>
                        <w:rFonts w:cstheme="minorHAnsi"/>
                        <w:b/>
                        <w:spacing w:val="13"/>
                        <w:sz w:val="15"/>
                      </w:rPr>
                      <w:t xml:space="preserve">overning </w:t>
                    </w:r>
                    <w:r w:rsidRPr="008D24FB">
                      <w:rPr>
                        <w:rFonts w:cstheme="minorHAnsi"/>
                        <w:b/>
                        <w:spacing w:val="17"/>
                        <w:sz w:val="15"/>
                      </w:rPr>
                      <w:t>Rul</w:t>
                    </w:r>
                    <w:r w:rsidRPr="008D24FB">
                      <w:rPr>
                        <w:rFonts w:cstheme="minorHAnsi"/>
                        <w:b/>
                        <w:spacing w:val="13"/>
                        <w:sz w:val="15"/>
                      </w:rPr>
                      <w:t>es</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2DD1DEA1" wp14:editId="67568055">
              <wp:simplePos x="0" y="0"/>
              <wp:positionH relativeFrom="page">
                <wp:posOffset>6591935</wp:posOffset>
              </wp:positionH>
              <wp:positionV relativeFrom="page">
                <wp:posOffset>9328150</wp:posOffset>
              </wp:positionV>
              <wp:extent cx="176530" cy="152400"/>
              <wp:effectExtent l="635" t="3175" r="3810" b="0"/>
              <wp:wrapNone/>
              <wp:docPr id="1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B5626" w14:textId="77777777" w:rsidR="00AC2E26" w:rsidRDefault="00AC2E26">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6C4DF4">
                            <w:rPr>
                              <w:rFonts w:ascii="Times New Roman"/>
                              <w:noProof/>
                              <w:sz w:val="20"/>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1DEA1" id="_x0000_t202" coordsize="21600,21600" o:spt="202" path="m,l,21600r21600,l21600,xe">
              <v:stroke joinstyle="miter"/>
              <v:path gradientshapeok="t" o:connecttype="rect"/>
            </v:shapetype>
            <v:shape id="_x0000_s1030" type="#_x0000_t202" style="position:absolute;margin-left:519.05pt;margin-top:734.5pt;width:13.9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" filled="f" stroked="f">
              <v:textbox inset="0,0,0,0">
                <w:txbxContent>
                  <w:p w14:paraId="7EAB5626" w14:textId="77777777" w:rsidR="00AC2E26" w:rsidRDefault="00AC2E26">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6C4DF4">
                      <w:rPr>
                        <w:rFonts w:ascii="Times New Roman"/>
                        <w:noProof/>
                        <w:sz w:val="20"/>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9AD7E" w14:textId="77777777" w:rsidR="00CE340C" w:rsidRDefault="00CE340C">
      <w:r>
        <w:separator/>
      </w:r>
    </w:p>
  </w:footnote>
  <w:footnote w:type="continuationSeparator" w:id="0">
    <w:p w14:paraId="4B50602F" w14:textId="77777777" w:rsidR="00CE340C" w:rsidRDefault="00CE3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98EEE" w14:textId="77777777" w:rsidR="00AA5357" w:rsidRDefault="00AA53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1140F" w14:textId="41D134C2" w:rsidR="00AA5357" w:rsidRDefault="00AA53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DCAC4" w14:textId="77777777" w:rsidR="00AA5357" w:rsidRDefault="00AA53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9011" w14:textId="77777777" w:rsidR="006C4DF4" w:rsidRDefault="006C4D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676510"/>
      <w:docPartObj>
        <w:docPartGallery w:val="Watermarks"/>
        <w:docPartUnique/>
      </w:docPartObj>
    </w:sdtPr>
    <w:sdtContent>
      <w:p w14:paraId="36924F13" w14:textId="3D1E9589" w:rsidR="006C4DF4" w:rsidRDefault="006C4DF4">
        <w:pPr>
          <w:pStyle w:val="Header"/>
        </w:pPr>
        <w:r>
          <w:rPr>
            <w:noProof/>
          </w:rPr>
          <w:pict w14:anchorId="2A434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63970" o:spid="_x0000_s4101" type="#_x0000_t136" style="position:absolute;margin-left:0;margin-top:0;width:467.95pt;height:200.55pt;z-index:-25165568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7E980" w14:textId="77777777" w:rsidR="006C4DF4" w:rsidRDefault="006C4DF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8788" w14:textId="77777777" w:rsidR="006C4DF4" w:rsidRDefault="006C4DF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523E" w14:textId="77777777" w:rsidR="006C4DF4" w:rsidRDefault="006C4DF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D0FE" w14:textId="77777777" w:rsidR="006C4DF4" w:rsidRDefault="006C4D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7BAB"/>
    <w:multiLevelType w:val="hybridMultilevel"/>
    <w:tmpl w:val="2D22EA22"/>
    <w:lvl w:ilvl="0" w:tplc="BDDE993C">
      <w:start w:val="1"/>
      <w:numFmt w:val="decimal"/>
      <w:lvlText w:val="%1."/>
      <w:lvlJc w:val="left"/>
      <w:pPr>
        <w:ind w:left="875" w:hanging="190"/>
      </w:pPr>
      <w:rPr>
        <w:rFonts w:ascii="Arial" w:eastAsia="Arial" w:hAnsi="Arial" w:hint="default"/>
        <w:spacing w:val="-2"/>
        <w:sz w:val="17"/>
        <w:szCs w:val="17"/>
      </w:rPr>
    </w:lvl>
    <w:lvl w:ilvl="1" w:tplc="04C8B5CA">
      <w:start w:val="1"/>
      <w:numFmt w:val="bullet"/>
      <w:lvlText w:val="•"/>
      <w:lvlJc w:val="left"/>
      <w:pPr>
        <w:ind w:left="1773" w:hanging="190"/>
      </w:pPr>
      <w:rPr>
        <w:rFonts w:hint="default"/>
      </w:rPr>
    </w:lvl>
    <w:lvl w:ilvl="2" w:tplc="B3D0E788">
      <w:start w:val="1"/>
      <w:numFmt w:val="bullet"/>
      <w:lvlText w:val="•"/>
      <w:lvlJc w:val="left"/>
      <w:pPr>
        <w:ind w:left="2672" w:hanging="190"/>
      </w:pPr>
      <w:rPr>
        <w:rFonts w:hint="default"/>
      </w:rPr>
    </w:lvl>
    <w:lvl w:ilvl="3" w:tplc="121051AE">
      <w:start w:val="1"/>
      <w:numFmt w:val="bullet"/>
      <w:lvlText w:val="•"/>
      <w:lvlJc w:val="left"/>
      <w:pPr>
        <w:ind w:left="3570" w:hanging="190"/>
      </w:pPr>
      <w:rPr>
        <w:rFonts w:hint="default"/>
      </w:rPr>
    </w:lvl>
    <w:lvl w:ilvl="4" w:tplc="137E37B8">
      <w:start w:val="1"/>
      <w:numFmt w:val="bullet"/>
      <w:lvlText w:val="•"/>
      <w:lvlJc w:val="left"/>
      <w:pPr>
        <w:ind w:left="4469" w:hanging="190"/>
      </w:pPr>
      <w:rPr>
        <w:rFonts w:hint="default"/>
      </w:rPr>
    </w:lvl>
    <w:lvl w:ilvl="5" w:tplc="D81C6BAE">
      <w:start w:val="1"/>
      <w:numFmt w:val="bullet"/>
      <w:lvlText w:val="•"/>
      <w:lvlJc w:val="left"/>
      <w:pPr>
        <w:ind w:left="5367" w:hanging="190"/>
      </w:pPr>
      <w:rPr>
        <w:rFonts w:hint="default"/>
      </w:rPr>
    </w:lvl>
    <w:lvl w:ilvl="6" w:tplc="8CA41498">
      <w:start w:val="1"/>
      <w:numFmt w:val="bullet"/>
      <w:lvlText w:val="•"/>
      <w:lvlJc w:val="left"/>
      <w:pPr>
        <w:ind w:left="6266" w:hanging="190"/>
      </w:pPr>
      <w:rPr>
        <w:rFonts w:hint="default"/>
      </w:rPr>
    </w:lvl>
    <w:lvl w:ilvl="7" w:tplc="4BC051B0">
      <w:start w:val="1"/>
      <w:numFmt w:val="bullet"/>
      <w:lvlText w:val="•"/>
      <w:lvlJc w:val="left"/>
      <w:pPr>
        <w:ind w:left="7164" w:hanging="190"/>
      </w:pPr>
      <w:rPr>
        <w:rFonts w:hint="default"/>
      </w:rPr>
    </w:lvl>
    <w:lvl w:ilvl="8" w:tplc="47BA0F58">
      <w:start w:val="1"/>
      <w:numFmt w:val="bullet"/>
      <w:lvlText w:val="•"/>
      <w:lvlJc w:val="left"/>
      <w:pPr>
        <w:ind w:left="8063" w:hanging="190"/>
      </w:pPr>
      <w:rPr>
        <w:rFonts w:hint="default"/>
      </w:rPr>
    </w:lvl>
  </w:abstractNum>
  <w:abstractNum w:abstractNumId="1" w15:restartNumberingAfterBreak="0">
    <w:nsid w:val="195918DB"/>
    <w:multiLevelType w:val="hybridMultilevel"/>
    <w:tmpl w:val="8278AC5E"/>
    <w:lvl w:ilvl="0" w:tplc="36AA8E48">
      <w:start w:val="1"/>
      <w:numFmt w:val="decimal"/>
      <w:lvlText w:val="%1."/>
      <w:lvlJc w:val="left"/>
      <w:pPr>
        <w:ind w:left="959" w:hanging="361"/>
      </w:pPr>
      <w:rPr>
        <w:rFonts w:ascii="Arial" w:eastAsia="Arial" w:hAnsi="Arial" w:hint="default"/>
        <w:spacing w:val="-2"/>
        <w:sz w:val="17"/>
        <w:szCs w:val="17"/>
      </w:rPr>
    </w:lvl>
    <w:lvl w:ilvl="1" w:tplc="D362D412">
      <w:start w:val="1"/>
      <w:numFmt w:val="bullet"/>
      <w:lvlText w:val=""/>
      <w:lvlJc w:val="left"/>
      <w:pPr>
        <w:ind w:left="1319" w:hanging="361"/>
      </w:pPr>
      <w:rPr>
        <w:rFonts w:ascii="Symbol" w:eastAsia="Symbol" w:hAnsi="Symbol" w:hint="default"/>
        <w:sz w:val="17"/>
        <w:szCs w:val="17"/>
      </w:rPr>
    </w:lvl>
    <w:lvl w:ilvl="2" w:tplc="6EAC29DC">
      <w:start w:val="1"/>
      <w:numFmt w:val="bullet"/>
      <w:lvlText w:val="•"/>
      <w:lvlJc w:val="left"/>
      <w:pPr>
        <w:ind w:left="2268" w:hanging="361"/>
      </w:pPr>
      <w:rPr>
        <w:rFonts w:hint="default"/>
      </w:rPr>
    </w:lvl>
    <w:lvl w:ilvl="3" w:tplc="3B8E3C06">
      <w:start w:val="1"/>
      <w:numFmt w:val="bullet"/>
      <w:lvlText w:val="•"/>
      <w:lvlJc w:val="left"/>
      <w:pPr>
        <w:ind w:left="3217" w:hanging="361"/>
      </w:pPr>
      <w:rPr>
        <w:rFonts w:hint="default"/>
      </w:rPr>
    </w:lvl>
    <w:lvl w:ilvl="4" w:tplc="21029B02">
      <w:start w:val="1"/>
      <w:numFmt w:val="bullet"/>
      <w:lvlText w:val="•"/>
      <w:lvlJc w:val="left"/>
      <w:pPr>
        <w:ind w:left="4166" w:hanging="361"/>
      </w:pPr>
      <w:rPr>
        <w:rFonts w:hint="default"/>
      </w:rPr>
    </w:lvl>
    <w:lvl w:ilvl="5" w:tplc="0590E528">
      <w:start w:val="1"/>
      <w:numFmt w:val="bullet"/>
      <w:lvlText w:val="•"/>
      <w:lvlJc w:val="left"/>
      <w:pPr>
        <w:ind w:left="5115" w:hanging="361"/>
      </w:pPr>
      <w:rPr>
        <w:rFonts w:hint="default"/>
      </w:rPr>
    </w:lvl>
    <w:lvl w:ilvl="6" w:tplc="C86EDE0C">
      <w:start w:val="1"/>
      <w:numFmt w:val="bullet"/>
      <w:lvlText w:val="•"/>
      <w:lvlJc w:val="left"/>
      <w:pPr>
        <w:ind w:left="6064" w:hanging="361"/>
      </w:pPr>
      <w:rPr>
        <w:rFonts w:hint="default"/>
      </w:rPr>
    </w:lvl>
    <w:lvl w:ilvl="7" w:tplc="15908D72">
      <w:start w:val="1"/>
      <w:numFmt w:val="bullet"/>
      <w:lvlText w:val="•"/>
      <w:lvlJc w:val="left"/>
      <w:pPr>
        <w:ind w:left="7013" w:hanging="361"/>
      </w:pPr>
      <w:rPr>
        <w:rFonts w:hint="default"/>
      </w:rPr>
    </w:lvl>
    <w:lvl w:ilvl="8" w:tplc="E064E79C">
      <w:start w:val="1"/>
      <w:numFmt w:val="bullet"/>
      <w:lvlText w:val="•"/>
      <w:lvlJc w:val="left"/>
      <w:pPr>
        <w:ind w:left="7962" w:hanging="361"/>
      </w:pPr>
      <w:rPr>
        <w:rFonts w:hint="default"/>
      </w:rPr>
    </w:lvl>
  </w:abstractNum>
  <w:abstractNum w:abstractNumId="2" w15:restartNumberingAfterBreak="0">
    <w:nsid w:val="2186384A"/>
    <w:multiLevelType w:val="multilevel"/>
    <w:tmpl w:val="C44069C4"/>
    <w:lvl w:ilvl="0">
      <w:start w:val="21"/>
      <w:numFmt w:val="upperLetter"/>
      <w:lvlText w:val="%1"/>
      <w:lvlJc w:val="left"/>
      <w:pPr>
        <w:ind w:left="323" w:hanging="416"/>
      </w:pPr>
      <w:rPr>
        <w:rFonts w:hint="default"/>
      </w:rPr>
    </w:lvl>
    <w:lvl w:ilvl="1">
      <w:start w:val="10"/>
      <w:numFmt w:val="decimal"/>
      <w:lvlText w:val="%1-%2"/>
      <w:lvlJc w:val="left"/>
      <w:pPr>
        <w:ind w:left="323" w:hanging="416"/>
      </w:pPr>
      <w:rPr>
        <w:rFonts w:ascii="Arial" w:eastAsia="Arial" w:hAnsi="Arial" w:hint="default"/>
        <w:spacing w:val="-1"/>
        <w:sz w:val="17"/>
        <w:szCs w:val="17"/>
      </w:rPr>
    </w:lvl>
    <w:lvl w:ilvl="2">
      <w:start w:val="1"/>
      <w:numFmt w:val="decimal"/>
      <w:lvlText w:val="%3."/>
      <w:lvlJc w:val="left"/>
      <w:pPr>
        <w:ind w:left="960" w:hanging="344"/>
      </w:pPr>
      <w:rPr>
        <w:rFonts w:ascii="Arial" w:eastAsia="Arial" w:hAnsi="Arial" w:hint="default"/>
        <w:spacing w:val="-2"/>
        <w:sz w:val="17"/>
        <w:szCs w:val="17"/>
      </w:rPr>
    </w:lvl>
    <w:lvl w:ilvl="3">
      <w:start w:val="1"/>
      <w:numFmt w:val="bullet"/>
      <w:lvlText w:val=""/>
      <w:lvlJc w:val="left"/>
      <w:pPr>
        <w:ind w:left="1319" w:hanging="361"/>
      </w:pPr>
      <w:rPr>
        <w:rFonts w:ascii="Symbol" w:eastAsia="Symbol" w:hAnsi="Symbol" w:hint="default"/>
        <w:sz w:val="17"/>
        <w:szCs w:val="17"/>
      </w:rPr>
    </w:lvl>
    <w:lvl w:ilvl="4">
      <w:start w:val="1"/>
      <w:numFmt w:val="bullet"/>
      <w:lvlText w:val="•"/>
      <w:lvlJc w:val="left"/>
      <w:pPr>
        <w:ind w:left="3449" w:hanging="361"/>
      </w:pPr>
      <w:rPr>
        <w:rFonts w:hint="default"/>
      </w:rPr>
    </w:lvl>
    <w:lvl w:ilvl="5">
      <w:start w:val="1"/>
      <w:numFmt w:val="bullet"/>
      <w:lvlText w:val="•"/>
      <w:lvlJc w:val="left"/>
      <w:pPr>
        <w:ind w:left="4514" w:hanging="361"/>
      </w:pPr>
      <w:rPr>
        <w:rFonts w:hint="default"/>
      </w:rPr>
    </w:lvl>
    <w:lvl w:ilvl="6">
      <w:start w:val="1"/>
      <w:numFmt w:val="bullet"/>
      <w:lvlText w:val="•"/>
      <w:lvlJc w:val="left"/>
      <w:pPr>
        <w:ind w:left="5579" w:hanging="361"/>
      </w:pPr>
      <w:rPr>
        <w:rFonts w:hint="default"/>
      </w:rPr>
    </w:lvl>
    <w:lvl w:ilvl="7">
      <w:start w:val="1"/>
      <w:numFmt w:val="bullet"/>
      <w:lvlText w:val="•"/>
      <w:lvlJc w:val="left"/>
      <w:pPr>
        <w:ind w:left="6644" w:hanging="361"/>
      </w:pPr>
      <w:rPr>
        <w:rFonts w:hint="default"/>
      </w:rPr>
    </w:lvl>
    <w:lvl w:ilvl="8">
      <w:start w:val="1"/>
      <w:numFmt w:val="bullet"/>
      <w:lvlText w:val="•"/>
      <w:lvlJc w:val="left"/>
      <w:pPr>
        <w:ind w:left="7709" w:hanging="361"/>
      </w:pPr>
      <w:rPr>
        <w:rFonts w:hint="default"/>
      </w:rPr>
    </w:lvl>
  </w:abstractNum>
  <w:abstractNum w:abstractNumId="3" w15:restartNumberingAfterBreak="0">
    <w:nsid w:val="28AC1208"/>
    <w:multiLevelType w:val="hybridMultilevel"/>
    <w:tmpl w:val="C4EC1DE4"/>
    <w:lvl w:ilvl="0" w:tplc="34C6D694">
      <w:start w:val="1"/>
      <w:numFmt w:val="decimal"/>
      <w:lvlText w:val="%1."/>
      <w:lvlJc w:val="left"/>
      <w:pPr>
        <w:ind w:left="683" w:hanging="361"/>
      </w:pPr>
      <w:rPr>
        <w:rFonts w:ascii="Arial" w:eastAsia="Arial" w:hAnsi="Arial" w:hint="default"/>
        <w:b/>
        <w:bCs/>
        <w:spacing w:val="-2"/>
        <w:sz w:val="17"/>
        <w:szCs w:val="17"/>
      </w:rPr>
    </w:lvl>
    <w:lvl w:ilvl="1" w:tplc="9184102E">
      <w:start w:val="1"/>
      <w:numFmt w:val="lowerLetter"/>
      <w:lvlText w:val="%2."/>
      <w:lvlJc w:val="left"/>
      <w:pPr>
        <w:ind w:left="1403" w:hanging="361"/>
      </w:pPr>
      <w:rPr>
        <w:rFonts w:ascii="Arial" w:eastAsia="Arial" w:hAnsi="Arial" w:hint="default"/>
        <w:b/>
        <w:bCs/>
        <w:spacing w:val="-2"/>
        <w:sz w:val="17"/>
        <w:szCs w:val="17"/>
      </w:rPr>
    </w:lvl>
    <w:lvl w:ilvl="2" w:tplc="F57C4614">
      <w:start w:val="1"/>
      <w:numFmt w:val="bullet"/>
      <w:lvlText w:val="•"/>
      <w:lvlJc w:val="left"/>
      <w:pPr>
        <w:ind w:left="1403" w:hanging="361"/>
      </w:pPr>
      <w:rPr>
        <w:rFonts w:hint="default"/>
      </w:rPr>
    </w:lvl>
    <w:lvl w:ilvl="3" w:tplc="B9428984">
      <w:start w:val="1"/>
      <w:numFmt w:val="bullet"/>
      <w:lvlText w:val="•"/>
      <w:lvlJc w:val="left"/>
      <w:pPr>
        <w:ind w:left="1403" w:hanging="361"/>
      </w:pPr>
      <w:rPr>
        <w:rFonts w:hint="default"/>
      </w:rPr>
    </w:lvl>
    <w:lvl w:ilvl="4" w:tplc="0126501C">
      <w:start w:val="1"/>
      <w:numFmt w:val="bullet"/>
      <w:lvlText w:val="•"/>
      <w:lvlJc w:val="left"/>
      <w:pPr>
        <w:ind w:left="2599" w:hanging="361"/>
      </w:pPr>
      <w:rPr>
        <w:rFonts w:hint="default"/>
      </w:rPr>
    </w:lvl>
    <w:lvl w:ilvl="5" w:tplc="AA228682">
      <w:start w:val="1"/>
      <w:numFmt w:val="bullet"/>
      <w:lvlText w:val="•"/>
      <w:lvlJc w:val="left"/>
      <w:pPr>
        <w:ind w:left="3796" w:hanging="361"/>
      </w:pPr>
      <w:rPr>
        <w:rFonts w:hint="default"/>
      </w:rPr>
    </w:lvl>
    <w:lvl w:ilvl="6" w:tplc="A8323A84">
      <w:start w:val="1"/>
      <w:numFmt w:val="bullet"/>
      <w:lvlText w:val="•"/>
      <w:lvlJc w:val="left"/>
      <w:pPr>
        <w:ind w:left="4993" w:hanging="361"/>
      </w:pPr>
      <w:rPr>
        <w:rFonts w:hint="default"/>
      </w:rPr>
    </w:lvl>
    <w:lvl w:ilvl="7" w:tplc="5FCC7064">
      <w:start w:val="1"/>
      <w:numFmt w:val="bullet"/>
      <w:lvlText w:val="•"/>
      <w:lvlJc w:val="left"/>
      <w:pPr>
        <w:ind w:left="6189" w:hanging="361"/>
      </w:pPr>
      <w:rPr>
        <w:rFonts w:hint="default"/>
      </w:rPr>
    </w:lvl>
    <w:lvl w:ilvl="8" w:tplc="28CC77F6">
      <w:start w:val="1"/>
      <w:numFmt w:val="bullet"/>
      <w:lvlText w:val="•"/>
      <w:lvlJc w:val="left"/>
      <w:pPr>
        <w:ind w:left="7386" w:hanging="361"/>
      </w:pPr>
      <w:rPr>
        <w:rFonts w:hint="default"/>
      </w:rPr>
    </w:lvl>
  </w:abstractNum>
  <w:abstractNum w:abstractNumId="4" w15:restartNumberingAfterBreak="0">
    <w:nsid w:val="29F5529C"/>
    <w:multiLevelType w:val="multilevel"/>
    <w:tmpl w:val="ED22FA82"/>
    <w:lvl w:ilvl="0">
      <w:start w:val="21"/>
      <w:numFmt w:val="upperLetter"/>
      <w:lvlText w:val="%1"/>
      <w:lvlJc w:val="left"/>
      <w:pPr>
        <w:ind w:left="323" w:hanging="454"/>
      </w:pPr>
      <w:rPr>
        <w:rFonts w:hint="default"/>
      </w:rPr>
    </w:lvl>
    <w:lvl w:ilvl="1">
      <w:start w:val="12"/>
      <w:numFmt w:val="decimal"/>
      <w:lvlText w:val="%1-%2"/>
      <w:lvlJc w:val="left"/>
      <w:pPr>
        <w:ind w:left="323" w:hanging="454"/>
      </w:pPr>
      <w:rPr>
        <w:rFonts w:ascii="Arial" w:eastAsia="Arial" w:hAnsi="Arial" w:hint="default"/>
        <w:spacing w:val="-1"/>
        <w:sz w:val="17"/>
        <w:szCs w:val="17"/>
      </w:rPr>
    </w:lvl>
    <w:lvl w:ilvl="2">
      <w:start w:val="1"/>
      <w:numFmt w:val="bullet"/>
      <w:lvlText w:val=""/>
      <w:lvlJc w:val="left"/>
      <w:pPr>
        <w:ind w:left="1319" w:hanging="361"/>
      </w:pPr>
      <w:rPr>
        <w:rFonts w:ascii="Symbol" w:eastAsia="Symbol" w:hAnsi="Symbol" w:hint="default"/>
        <w:sz w:val="17"/>
        <w:szCs w:val="17"/>
      </w:rPr>
    </w:lvl>
    <w:lvl w:ilvl="3">
      <w:start w:val="1"/>
      <w:numFmt w:val="bullet"/>
      <w:lvlText w:val="•"/>
      <w:lvlJc w:val="left"/>
      <w:pPr>
        <w:ind w:left="3221" w:hanging="361"/>
      </w:pPr>
      <w:rPr>
        <w:rFonts w:hint="default"/>
      </w:rPr>
    </w:lvl>
    <w:lvl w:ilvl="4">
      <w:start w:val="1"/>
      <w:numFmt w:val="bullet"/>
      <w:lvlText w:val="•"/>
      <w:lvlJc w:val="left"/>
      <w:pPr>
        <w:ind w:left="4173" w:hanging="361"/>
      </w:pPr>
      <w:rPr>
        <w:rFonts w:hint="default"/>
      </w:rPr>
    </w:lvl>
    <w:lvl w:ilvl="5">
      <w:start w:val="1"/>
      <w:numFmt w:val="bullet"/>
      <w:lvlText w:val="•"/>
      <w:lvlJc w:val="left"/>
      <w:pPr>
        <w:ind w:left="5124" w:hanging="361"/>
      </w:pPr>
      <w:rPr>
        <w:rFonts w:hint="default"/>
      </w:rPr>
    </w:lvl>
    <w:lvl w:ilvl="6">
      <w:start w:val="1"/>
      <w:numFmt w:val="bullet"/>
      <w:lvlText w:val="•"/>
      <w:lvlJc w:val="left"/>
      <w:pPr>
        <w:ind w:left="6075" w:hanging="361"/>
      </w:pPr>
      <w:rPr>
        <w:rFonts w:hint="default"/>
      </w:rPr>
    </w:lvl>
    <w:lvl w:ilvl="7">
      <w:start w:val="1"/>
      <w:numFmt w:val="bullet"/>
      <w:lvlText w:val="•"/>
      <w:lvlJc w:val="left"/>
      <w:pPr>
        <w:ind w:left="7026" w:hanging="361"/>
      </w:pPr>
      <w:rPr>
        <w:rFonts w:hint="default"/>
      </w:rPr>
    </w:lvl>
    <w:lvl w:ilvl="8">
      <w:start w:val="1"/>
      <w:numFmt w:val="bullet"/>
      <w:lvlText w:val="•"/>
      <w:lvlJc w:val="left"/>
      <w:pPr>
        <w:ind w:left="7977" w:hanging="361"/>
      </w:pPr>
      <w:rPr>
        <w:rFonts w:hint="default"/>
      </w:rPr>
    </w:lvl>
  </w:abstractNum>
  <w:abstractNum w:abstractNumId="5" w15:restartNumberingAfterBreak="0">
    <w:nsid w:val="322F66C3"/>
    <w:multiLevelType w:val="hybridMultilevel"/>
    <w:tmpl w:val="367A60AE"/>
    <w:lvl w:ilvl="0" w:tplc="9208BEA6">
      <w:start w:val="1"/>
      <w:numFmt w:val="bullet"/>
      <w:lvlText w:val="•"/>
      <w:lvlJc w:val="left"/>
      <w:pPr>
        <w:ind w:left="875" w:hanging="101"/>
      </w:pPr>
      <w:rPr>
        <w:rFonts w:ascii="Times New Roman" w:eastAsia="Times New Roman" w:hAnsi="Times New Roman" w:hint="default"/>
        <w:sz w:val="17"/>
        <w:szCs w:val="17"/>
      </w:rPr>
    </w:lvl>
    <w:lvl w:ilvl="1" w:tplc="6C92B0F2">
      <w:start w:val="1"/>
      <w:numFmt w:val="bullet"/>
      <w:lvlText w:val="•"/>
      <w:lvlJc w:val="left"/>
      <w:pPr>
        <w:ind w:left="1776" w:hanging="101"/>
      </w:pPr>
      <w:rPr>
        <w:rFonts w:hint="default"/>
      </w:rPr>
    </w:lvl>
    <w:lvl w:ilvl="2" w:tplc="C548CD66">
      <w:start w:val="1"/>
      <w:numFmt w:val="bullet"/>
      <w:lvlText w:val="•"/>
      <w:lvlJc w:val="left"/>
      <w:pPr>
        <w:ind w:left="2676" w:hanging="101"/>
      </w:pPr>
      <w:rPr>
        <w:rFonts w:hint="default"/>
      </w:rPr>
    </w:lvl>
    <w:lvl w:ilvl="3" w:tplc="494A2482">
      <w:start w:val="1"/>
      <w:numFmt w:val="bullet"/>
      <w:lvlText w:val="•"/>
      <w:lvlJc w:val="left"/>
      <w:pPr>
        <w:ind w:left="3576" w:hanging="101"/>
      </w:pPr>
      <w:rPr>
        <w:rFonts w:hint="default"/>
      </w:rPr>
    </w:lvl>
    <w:lvl w:ilvl="4" w:tplc="0BEA4CBE">
      <w:start w:val="1"/>
      <w:numFmt w:val="bullet"/>
      <w:lvlText w:val="•"/>
      <w:lvlJc w:val="left"/>
      <w:pPr>
        <w:ind w:left="4477" w:hanging="101"/>
      </w:pPr>
      <w:rPr>
        <w:rFonts w:hint="default"/>
      </w:rPr>
    </w:lvl>
    <w:lvl w:ilvl="5" w:tplc="6F4067B4">
      <w:start w:val="1"/>
      <w:numFmt w:val="bullet"/>
      <w:lvlText w:val="•"/>
      <w:lvlJc w:val="left"/>
      <w:pPr>
        <w:ind w:left="5377" w:hanging="101"/>
      </w:pPr>
      <w:rPr>
        <w:rFonts w:hint="default"/>
      </w:rPr>
    </w:lvl>
    <w:lvl w:ilvl="6" w:tplc="F134F928">
      <w:start w:val="1"/>
      <w:numFmt w:val="bullet"/>
      <w:lvlText w:val="•"/>
      <w:lvlJc w:val="left"/>
      <w:pPr>
        <w:ind w:left="6278" w:hanging="101"/>
      </w:pPr>
      <w:rPr>
        <w:rFonts w:hint="default"/>
      </w:rPr>
    </w:lvl>
    <w:lvl w:ilvl="7" w:tplc="09EAD67A">
      <w:start w:val="1"/>
      <w:numFmt w:val="bullet"/>
      <w:lvlText w:val="•"/>
      <w:lvlJc w:val="left"/>
      <w:pPr>
        <w:ind w:left="7178" w:hanging="101"/>
      </w:pPr>
      <w:rPr>
        <w:rFonts w:hint="default"/>
      </w:rPr>
    </w:lvl>
    <w:lvl w:ilvl="8" w:tplc="9E2680EC">
      <w:start w:val="1"/>
      <w:numFmt w:val="bullet"/>
      <w:lvlText w:val="•"/>
      <w:lvlJc w:val="left"/>
      <w:pPr>
        <w:ind w:left="8079" w:hanging="101"/>
      </w:pPr>
      <w:rPr>
        <w:rFonts w:hint="default"/>
      </w:rPr>
    </w:lvl>
  </w:abstractNum>
  <w:abstractNum w:abstractNumId="6" w15:restartNumberingAfterBreak="0">
    <w:nsid w:val="340A2288"/>
    <w:multiLevelType w:val="hybridMultilevel"/>
    <w:tmpl w:val="113434A8"/>
    <w:lvl w:ilvl="0" w:tplc="6C42ACA8">
      <w:start w:val="1"/>
      <w:numFmt w:val="decimal"/>
      <w:pStyle w:val="Numbered"/>
      <w:lvlText w:val="%1."/>
      <w:lvlJc w:val="left"/>
      <w:pPr>
        <w:ind w:left="989" w:hanging="269"/>
      </w:pPr>
      <w:rPr>
        <w:rFonts w:ascii="Arial" w:eastAsia="Arial" w:hAnsi="Arial" w:hint="default"/>
        <w:spacing w:val="-2"/>
        <w:sz w:val="17"/>
        <w:szCs w:val="17"/>
      </w:rPr>
    </w:lvl>
    <w:lvl w:ilvl="1" w:tplc="B8B69596">
      <w:start w:val="1"/>
      <w:numFmt w:val="bullet"/>
      <w:lvlText w:val="•"/>
      <w:lvlJc w:val="left"/>
      <w:pPr>
        <w:ind w:left="1798" w:hanging="269"/>
      </w:pPr>
      <w:rPr>
        <w:rFonts w:hint="default"/>
      </w:rPr>
    </w:lvl>
    <w:lvl w:ilvl="2" w:tplc="334A04E0">
      <w:start w:val="1"/>
      <w:numFmt w:val="bullet"/>
      <w:lvlText w:val="•"/>
      <w:lvlJc w:val="left"/>
      <w:pPr>
        <w:ind w:left="2608" w:hanging="269"/>
      </w:pPr>
      <w:rPr>
        <w:rFonts w:hint="default"/>
      </w:rPr>
    </w:lvl>
    <w:lvl w:ilvl="3" w:tplc="70886F10">
      <w:start w:val="1"/>
      <w:numFmt w:val="bullet"/>
      <w:lvlText w:val="•"/>
      <w:lvlJc w:val="left"/>
      <w:pPr>
        <w:ind w:left="3418" w:hanging="269"/>
      </w:pPr>
      <w:rPr>
        <w:rFonts w:hint="default"/>
      </w:rPr>
    </w:lvl>
    <w:lvl w:ilvl="4" w:tplc="3AC61340">
      <w:start w:val="1"/>
      <w:numFmt w:val="bullet"/>
      <w:lvlText w:val="•"/>
      <w:lvlJc w:val="left"/>
      <w:pPr>
        <w:ind w:left="4227" w:hanging="269"/>
      </w:pPr>
      <w:rPr>
        <w:rFonts w:hint="default"/>
      </w:rPr>
    </w:lvl>
    <w:lvl w:ilvl="5" w:tplc="D0D03658">
      <w:start w:val="1"/>
      <w:numFmt w:val="bullet"/>
      <w:lvlText w:val="•"/>
      <w:lvlJc w:val="left"/>
      <w:pPr>
        <w:ind w:left="5037" w:hanging="269"/>
      </w:pPr>
      <w:rPr>
        <w:rFonts w:hint="default"/>
      </w:rPr>
    </w:lvl>
    <w:lvl w:ilvl="6" w:tplc="487E6DD0">
      <w:start w:val="1"/>
      <w:numFmt w:val="bullet"/>
      <w:lvlText w:val="•"/>
      <w:lvlJc w:val="left"/>
      <w:pPr>
        <w:ind w:left="5847" w:hanging="269"/>
      </w:pPr>
      <w:rPr>
        <w:rFonts w:hint="default"/>
      </w:rPr>
    </w:lvl>
    <w:lvl w:ilvl="7" w:tplc="2F66E48C">
      <w:start w:val="1"/>
      <w:numFmt w:val="bullet"/>
      <w:lvlText w:val="•"/>
      <w:lvlJc w:val="left"/>
      <w:pPr>
        <w:ind w:left="6656" w:hanging="269"/>
      </w:pPr>
      <w:rPr>
        <w:rFonts w:hint="default"/>
      </w:rPr>
    </w:lvl>
    <w:lvl w:ilvl="8" w:tplc="71960FE2">
      <w:start w:val="1"/>
      <w:numFmt w:val="bullet"/>
      <w:lvlText w:val="•"/>
      <w:lvlJc w:val="left"/>
      <w:pPr>
        <w:ind w:left="7466" w:hanging="269"/>
      </w:pPr>
      <w:rPr>
        <w:rFonts w:hint="default"/>
      </w:rPr>
    </w:lvl>
  </w:abstractNum>
  <w:abstractNum w:abstractNumId="7" w15:restartNumberingAfterBreak="0">
    <w:nsid w:val="46112CAE"/>
    <w:multiLevelType w:val="hybridMultilevel"/>
    <w:tmpl w:val="ACDE3042"/>
    <w:lvl w:ilvl="0" w:tplc="A7ECBCA4">
      <w:start w:val="1"/>
      <w:numFmt w:val="decimal"/>
      <w:lvlText w:val="%1."/>
      <w:lvlJc w:val="left"/>
      <w:pPr>
        <w:ind w:left="1043" w:hanging="361"/>
      </w:pPr>
      <w:rPr>
        <w:rFonts w:ascii="Arial" w:eastAsia="Arial" w:hAnsi="Arial" w:hint="default"/>
        <w:spacing w:val="-2"/>
        <w:sz w:val="17"/>
        <w:szCs w:val="17"/>
      </w:rPr>
    </w:lvl>
    <w:lvl w:ilvl="1" w:tplc="57526282">
      <w:start w:val="1"/>
      <w:numFmt w:val="lowerLetter"/>
      <w:lvlText w:val="%2."/>
      <w:lvlJc w:val="left"/>
      <w:pPr>
        <w:ind w:left="1763" w:hanging="361"/>
      </w:pPr>
      <w:rPr>
        <w:rFonts w:ascii="Arial" w:eastAsia="Arial" w:hAnsi="Arial" w:hint="default"/>
        <w:spacing w:val="-2"/>
        <w:sz w:val="17"/>
        <w:szCs w:val="17"/>
      </w:rPr>
    </w:lvl>
    <w:lvl w:ilvl="2" w:tplc="B022A98C">
      <w:start w:val="1"/>
      <w:numFmt w:val="bullet"/>
      <w:lvlText w:val="•"/>
      <w:lvlJc w:val="left"/>
      <w:pPr>
        <w:ind w:left="2665" w:hanging="361"/>
      </w:pPr>
      <w:rPr>
        <w:rFonts w:hint="default"/>
      </w:rPr>
    </w:lvl>
    <w:lvl w:ilvl="3" w:tplc="0DB8CCBC">
      <w:start w:val="1"/>
      <w:numFmt w:val="bullet"/>
      <w:lvlText w:val="•"/>
      <w:lvlJc w:val="left"/>
      <w:pPr>
        <w:ind w:left="3567" w:hanging="361"/>
      </w:pPr>
      <w:rPr>
        <w:rFonts w:hint="default"/>
      </w:rPr>
    </w:lvl>
    <w:lvl w:ilvl="4" w:tplc="066EFAE0">
      <w:start w:val="1"/>
      <w:numFmt w:val="bullet"/>
      <w:lvlText w:val="•"/>
      <w:lvlJc w:val="left"/>
      <w:pPr>
        <w:ind w:left="4469" w:hanging="361"/>
      </w:pPr>
      <w:rPr>
        <w:rFonts w:hint="default"/>
      </w:rPr>
    </w:lvl>
    <w:lvl w:ilvl="5" w:tplc="015EB582">
      <w:start w:val="1"/>
      <w:numFmt w:val="bullet"/>
      <w:lvlText w:val="•"/>
      <w:lvlJc w:val="left"/>
      <w:pPr>
        <w:ind w:left="5370" w:hanging="361"/>
      </w:pPr>
      <w:rPr>
        <w:rFonts w:hint="default"/>
      </w:rPr>
    </w:lvl>
    <w:lvl w:ilvl="6" w:tplc="D37CC5CE">
      <w:start w:val="1"/>
      <w:numFmt w:val="bullet"/>
      <w:lvlText w:val="•"/>
      <w:lvlJc w:val="left"/>
      <w:pPr>
        <w:ind w:left="6272" w:hanging="361"/>
      </w:pPr>
      <w:rPr>
        <w:rFonts w:hint="default"/>
      </w:rPr>
    </w:lvl>
    <w:lvl w:ilvl="7" w:tplc="2646D936">
      <w:start w:val="1"/>
      <w:numFmt w:val="bullet"/>
      <w:lvlText w:val="•"/>
      <w:lvlJc w:val="left"/>
      <w:pPr>
        <w:ind w:left="7174" w:hanging="361"/>
      </w:pPr>
      <w:rPr>
        <w:rFonts w:hint="default"/>
      </w:rPr>
    </w:lvl>
    <w:lvl w:ilvl="8" w:tplc="7FF426BC">
      <w:start w:val="1"/>
      <w:numFmt w:val="bullet"/>
      <w:lvlText w:val="•"/>
      <w:lvlJc w:val="left"/>
      <w:pPr>
        <w:ind w:left="8076" w:hanging="361"/>
      </w:pPr>
      <w:rPr>
        <w:rFonts w:hint="default"/>
      </w:rPr>
    </w:lvl>
  </w:abstractNum>
  <w:abstractNum w:abstractNumId="8" w15:restartNumberingAfterBreak="0">
    <w:nsid w:val="52DC0402"/>
    <w:multiLevelType w:val="hybridMultilevel"/>
    <w:tmpl w:val="F09E702A"/>
    <w:lvl w:ilvl="0" w:tplc="8FFC35D6">
      <w:start w:val="1"/>
      <w:numFmt w:val="bullet"/>
      <w:lvlText w:val=""/>
      <w:lvlJc w:val="left"/>
      <w:pPr>
        <w:ind w:left="1043" w:hanging="361"/>
      </w:pPr>
      <w:rPr>
        <w:rFonts w:ascii="Symbol" w:eastAsia="Symbol" w:hAnsi="Symbol" w:hint="default"/>
        <w:sz w:val="17"/>
        <w:szCs w:val="17"/>
      </w:rPr>
    </w:lvl>
    <w:lvl w:ilvl="1" w:tplc="BF66262A">
      <w:start w:val="1"/>
      <w:numFmt w:val="bullet"/>
      <w:lvlText w:val="•"/>
      <w:lvlJc w:val="left"/>
      <w:pPr>
        <w:ind w:left="1927" w:hanging="361"/>
      </w:pPr>
      <w:rPr>
        <w:rFonts w:hint="default"/>
      </w:rPr>
    </w:lvl>
    <w:lvl w:ilvl="2" w:tplc="5F4A1072">
      <w:start w:val="1"/>
      <w:numFmt w:val="bullet"/>
      <w:lvlText w:val="•"/>
      <w:lvlJc w:val="left"/>
      <w:pPr>
        <w:ind w:left="2810" w:hanging="361"/>
      </w:pPr>
      <w:rPr>
        <w:rFonts w:hint="default"/>
      </w:rPr>
    </w:lvl>
    <w:lvl w:ilvl="3" w:tplc="3700789C">
      <w:start w:val="1"/>
      <w:numFmt w:val="bullet"/>
      <w:lvlText w:val="•"/>
      <w:lvlJc w:val="left"/>
      <w:pPr>
        <w:ind w:left="3694" w:hanging="361"/>
      </w:pPr>
      <w:rPr>
        <w:rFonts w:hint="default"/>
      </w:rPr>
    </w:lvl>
    <w:lvl w:ilvl="4" w:tplc="8B0851AA">
      <w:start w:val="1"/>
      <w:numFmt w:val="bullet"/>
      <w:lvlText w:val="•"/>
      <w:lvlJc w:val="left"/>
      <w:pPr>
        <w:ind w:left="4578" w:hanging="361"/>
      </w:pPr>
      <w:rPr>
        <w:rFonts w:hint="default"/>
      </w:rPr>
    </w:lvl>
    <w:lvl w:ilvl="5" w:tplc="664C05B2">
      <w:start w:val="1"/>
      <w:numFmt w:val="bullet"/>
      <w:lvlText w:val="•"/>
      <w:lvlJc w:val="left"/>
      <w:pPr>
        <w:ind w:left="5461" w:hanging="361"/>
      </w:pPr>
      <w:rPr>
        <w:rFonts w:hint="default"/>
      </w:rPr>
    </w:lvl>
    <w:lvl w:ilvl="6" w:tplc="F83CD024">
      <w:start w:val="1"/>
      <w:numFmt w:val="bullet"/>
      <w:lvlText w:val="•"/>
      <w:lvlJc w:val="left"/>
      <w:pPr>
        <w:ind w:left="6345" w:hanging="361"/>
      </w:pPr>
      <w:rPr>
        <w:rFonts w:hint="default"/>
      </w:rPr>
    </w:lvl>
    <w:lvl w:ilvl="7" w:tplc="9F66A52E">
      <w:start w:val="1"/>
      <w:numFmt w:val="bullet"/>
      <w:lvlText w:val="•"/>
      <w:lvlJc w:val="left"/>
      <w:pPr>
        <w:ind w:left="7229" w:hanging="361"/>
      </w:pPr>
      <w:rPr>
        <w:rFonts w:hint="default"/>
      </w:rPr>
    </w:lvl>
    <w:lvl w:ilvl="8" w:tplc="6A164754">
      <w:start w:val="1"/>
      <w:numFmt w:val="bullet"/>
      <w:lvlText w:val="•"/>
      <w:lvlJc w:val="left"/>
      <w:pPr>
        <w:ind w:left="8112" w:hanging="361"/>
      </w:pPr>
      <w:rPr>
        <w:rFonts w:hint="default"/>
      </w:rPr>
    </w:lvl>
  </w:abstractNum>
  <w:abstractNum w:abstractNumId="9" w15:restartNumberingAfterBreak="0">
    <w:nsid w:val="6B0E50AA"/>
    <w:multiLevelType w:val="multilevel"/>
    <w:tmpl w:val="F4CCF474"/>
    <w:lvl w:ilvl="0">
      <w:start w:val="21"/>
      <w:numFmt w:val="upperLetter"/>
      <w:lvlText w:val="%1"/>
      <w:lvlJc w:val="left"/>
      <w:pPr>
        <w:ind w:left="323" w:hanging="416"/>
      </w:pPr>
      <w:rPr>
        <w:rFonts w:hint="default"/>
      </w:rPr>
    </w:lvl>
    <w:lvl w:ilvl="1">
      <w:start w:val="12"/>
      <w:numFmt w:val="decimal"/>
      <w:lvlText w:val="%1-%2"/>
      <w:lvlJc w:val="left"/>
      <w:pPr>
        <w:ind w:left="323" w:hanging="416"/>
      </w:pPr>
      <w:rPr>
        <w:rFonts w:ascii="Arial" w:eastAsia="Arial" w:hAnsi="Arial" w:hint="default"/>
        <w:spacing w:val="-1"/>
        <w:sz w:val="17"/>
        <w:szCs w:val="17"/>
      </w:rPr>
    </w:lvl>
    <w:lvl w:ilvl="2">
      <w:start w:val="1"/>
      <w:numFmt w:val="bullet"/>
      <w:lvlText w:val=""/>
      <w:lvlJc w:val="left"/>
      <w:pPr>
        <w:ind w:left="1316" w:hanging="361"/>
      </w:pPr>
      <w:rPr>
        <w:rFonts w:ascii="Symbol" w:eastAsia="Symbol" w:hAnsi="Symbol" w:hint="default"/>
        <w:sz w:val="17"/>
        <w:szCs w:val="17"/>
      </w:rPr>
    </w:lvl>
    <w:lvl w:ilvl="3">
      <w:start w:val="1"/>
      <w:numFmt w:val="bullet"/>
      <w:lvlText w:val="•"/>
      <w:lvlJc w:val="left"/>
      <w:pPr>
        <w:ind w:left="3210" w:hanging="361"/>
      </w:pPr>
      <w:rPr>
        <w:rFonts w:hint="default"/>
      </w:rPr>
    </w:lvl>
    <w:lvl w:ilvl="4">
      <w:start w:val="1"/>
      <w:numFmt w:val="bullet"/>
      <w:lvlText w:val="•"/>
      <w:lvlJc w:val="left"/>
      <w:pPr>
        <w:ind w:left="4157" w:hanging="361"/>
      </w:pPr>
      <w:rPr>
        <w:rFonts w:hint="default"/>
      </w:rPr>
    </w:lvl>
    <w:lvl w:ilvl="5">
      <w:start w:val="1"/>
      <w:numFmt w:val="bullet"/>
      <w:lvlText w:val="•"/>
      <w:lvlJc w:val="left"/>
      <w:pPr>
        <w:ind w:left="5104" w:hanging="361"/>
      </w:pPr>
      <w:rPr>
        <w:rFonts w:hint="default"/>
      </w:rPr>
    </w:lvl>
    <w:lvl w:ilvl="6">
      <w:start w:val="1"/>
      <w:numFmt w:val="bullet"/>
      <w:lvlText w:val="•"/>
      <w:lvlJc w:val="left"/>
      <w:pPr>
        <w:ind w:left="6051" w:hanging="361"/>
      </w:pPr>
      <w:rPr>
        <w:rFonts w:hint="default"/>
      </w:rPr>
    </w:lvl>
    <w:lvl w:ilvl="7">
      <w:start w:val="1"/>
      <w:numFmt w:val="bullet"/>
      <w:lvlText w:val="•"/>
      <w:lvlJc w:val="left"/>
      <w:pPr>
        <w:ind w:left="6998" w:hanging="361"/>
      </w:pPr>
      <w:rPr>
        <w:rFonts w:hint="default"/>
      </w:rPr>
    </w:lvl>
    <w:lvl w:ilvl="8">
      <w:start w:val="1"/>
      <w:numFmt w:val="bullet"/>
      <w:lvlText w:val="•"/>
      <w:lvlJc w:val="left"/>
      <w:pPr>
        <w:ind w:left="7945" w:hanging="361"/>
      </w:pPr>
      <w:rPr>
        <w:rFonts w:hint="default"/>
      </w:rPr>
    </w:lvl>
  </w:abstractNum>
  <w:abstractNum w:abstractNumId="10" w15:restartNumberingAfterBreak="0">
    <w:nsid w:val="72BC5A6B"/>
    <w:multiLevelType w:val="hybridMultilevel"/>
    <w:tmpl w:val="49825B26"/>
    <w:lvl w:ilvl="0" w:tplc="48789614">
      <w:start w:val="1"/>
      <w:numFmt w:val="bullet"/>
      <w:pStyle w:val="Bulleted"/>
      <w:lvlText w:val=""/>
      <w:lvlJc w:val="left"/>
      <w:pPr>
        <w:ind w:left="959" w:hanging="361"/>
      </w:pPr>
      <w:rPr>
        <w:rFonts w:ascii="Symbol" w:eastAsia="Symbol" w:hAnsi="Symbol" w:hint="default"/>
        <w:sz w:val="17"/>
        <w:szCs w:val="17"/>
      </w:rPr>
    </w:lvl>
    <w:lvl w:ilvl="1" w:tplc="EDCA225A">
      <w:start w:val="1"/>
      <w:numFmt w:val="bullet"/>
      <w:lvlText w:val="o"/>
      <w:lvlJc w:val="left"/>
      <w:pPr>
        <w:ind w:left="1763" w:hanging="361"/>
      </w:pPr>
      <w:rPr>
        <w:rFonts w:ascii="Courier New" w:eastAsia="Courier New" w:hAnsi="Courier New" w:hint="default"/>
        <w:sz w:val="17"/>
        <w:szCs w:val="17"/>
      </w:rPr>
    </w:lvl>
    <w:lvl w:ilvl="2" w:tplc="3D647228">
      <w:start w:val="1"/>
      <w:numFmt w:val="bullet"/>
      <w:lvlText w:val="•"/>
      <w:lvlJc w:val="left"/>
      <w:pPr>
        <w:ind w:left="2656" w:hanging="361"/>
      </w:pPr>
      <w:rPr>
        <w:rFonts w:hint="default"/>
      </w:rPr>
    </w:lvl>
    <w:lvl w:ilvl="3" w:tplc="0ADAC708">
      <w:start w:val="1"/>
      <w:numFmt w:val="bullet"/>
      <w:lvlText w:val="•"/>
      <w:lvlJc w:val="left"/>
      <w:pPr>
        <w:ind w:left="3549" w:hanging="361"/>
      </w:pPr>
      <w:rPr>
        <w:rFonts w:hint="default"/>
      </w:rPr>
    </w:lvl>
    <w:lvl w:ilvl="4" w:tplc="1BBAF9C8">
      <w:start w:val="1"/>
      <w:numFmt w:val="bullet"/>
      <w:lvlText w:val="•"/>
      <w:lvlJc w:val="left"/>
      <w:pPr>
        <w:ind w:left="4442" w:hanging="361"/>
      </w:pPr>
      <w:rPr>
        <w:rFonts w:hint="default"/>
      </w:rPr>
    </w:lvl>
    <w:lvl w:ilvl="5" w:tplc="09569CBE">
      <w:start w:val="1"/>
      <w:numFmt w:val="bullet"/>
      <w:lvlText w:val="•"/>
      <w:lvlJc w:val="left"/>
      <w:pPr>
        <w:ind w:left="5335" w:hanging="361"/>
      </w:pPr>
      <w:rPr>
        <w:rFonts w:hint="default"/>
      </w:rPr>
    </w:lvl>
    <w:lvl w:ilvl="6" w:tplc="AD145AAC">
      <w:start w:val="1"/>
      <w:numFmt w:val="bullet"/>
      <w:lvlText w:val="•"/>
      <w:lvlJc w:val="left"/>
      <w:pPr>
        <w:ind w:left="6228" w:hanging="361"/>
      </w:pPr>
      <w:rPr>
        <w:rFonts w:hint="default"/>
      </w:rPr>
    </w:lvl>
    <w:lvl w:ilvl="7" w:tplc="DB1C5C26">
      <w:start w:val="1"/>
      <w:numFmt w:val="bullet"/>
      <w:lvlText w:val="•"/>
      <w:lvlJc w:val="left"/>
      <w:pPr>
        <w:ind w:left="7121" w:hanging="361"/>
      </w:pPr>
      <w:rPr>
        <w:rFonts w:hint="default"/>
      </w:rPr>
    </w:lvl>
    <w:lvl w:ilvl="8" w:tplc="A240F7D6">
      <w:start w:val="1"/>
      <w:numFmt w:val="bullet"/>
      <w:lvlText w:val="•"/>
      <w:lvlJc w:val="left"/>
      <w:pPr>
        <w:ind w:left="8014" w:hanging="361"/>
      </w:pPr>
      <w:rPr>
        <w:rFonts w:hint="default"/>
      </w:rPr>
    </w:lvl>
  </w:abstractNum>
  <w:abstractNum w:abstractNumId="11" w15:restartNumberingAfterBreak="0">
    <w:nsid w:val="7A6C4CE2"/>
    <w:multiLevelType w:val="hybridMultilevel"/>
    <w:tmpl w:val="7804AB40"/>
    <w:lvl w:ilvl="0" w:tplc="68364B94">
      <w:start w:val="1"/>
      <w:numFmt w:val="bullet"/>
      <w:lvlText w:val=""/>
      <w:lvlJc w:val="left"/>
      <w:pPr>
        <w:ind w:left="1042" w:hanging="361"/>
      </w:pPr>
      <w:rPr>
        <w:rFonts w:ascii="Symbol" w:eastAsia="Symbol" w:hAnsi="Symbol" w:hint="default"/>
        <w:sz w:val="17"/>
        <w:szCs w:val="17"/>
      </w:rPr>
    </w:lvl>
    <w:lvl w:ilvl="1" w:tplc="009259BE">
      <w:start w:val="1"/>
      <w:numFmt w:val="bullet"/>
      <w:lvlText w:val="•"/>
      <w:lvlJc w:val="left"/>
      <w:pPr>
        <w:ind w:left="1922" w:hanging="361"/>
      </w:pPr>
      <w:rPr>
        <w:rFonts w:hint="default"/>
      </w:rPr>
    </w:lvl>
    <w:lvl w:ilvl="2" w:tplc="52E46C96">
      <w:start w:val="1"/>
      <w:numFmt w:val="bullet"/>
      <w:lvlText w:val="•"/>
      <w:lvlJc w:val="left"/>
      <w:pPr>
        <w:ind w:left="2801" w:hanging="361"/>
      </w:pPr>
      <w:rPr>
        <w:rFonts w:hint="default"/>
      </w:rPr>
    </w:lvl>
    <w:lvl w:ilvl="3" w:tplc="360832D4">
      <w:start w:val="1"/>
      <w:numFmt w:val="bullet"/>
      <w:lvlText w:val="•"/>
      <w:lvlJc w:val="left"/>
      <w:pPr>
        <w:ind w:left="3681" w:hanging="361"/>
      </w:pPr>
      <w:rPr>
        <w:rFonts w:hint="default"/>
      </w:rPr>
    </w:lvl>
    <w:lvl w:ilvl="4" w:tplc="39EA2EEA">
      <w:start w:val="1"/>
      <w:numFmt w:val="bullet"/>
      <w:lvlText w:val="•"/>
      <w:lvlJc w:val="left"/>
      <w:pPr>
        <w:ind w:left="4561" w:hanging="361"/>
      </w:pPr>
      <w:rPr>
        <w:rFonts w:hint="default"/>
      </w:rPr>
    </w:lvl>
    <w:lvl w:ilvl="5" w:tplc="2CB46688">
      <w:start w:val="1"/>
      <w:numFmt w:val="bullet"/>
      <w:lvlText w:val="•"/>
      <w:lvlJc w:val="left"/>
      <w:pPr>
        <w:ind w:left="5441" w:hanging="361"/>
      </w:pPr>
      <w:rPr>
        <w:rFonts w:hint="default"/>
      </w:rPr>
    </w:lvl>
    <w:lvl w:ilvl="6" w:tplc="F3D8588A">
      <w:start w:val="1"/>
      <w:numFmt w:val="bullet"/>
      <w:lvlText w:val="•"/>
      <w:lvlJc w:val="left"/>
      <w:pPr>
        <w:ind w:left="6320" w:hanging="361"/>
      </w:pPr>
      <w:rPr>
        <w:rFonts w:hint="default"/>
      </w:rPr>
    </w:lvl>
    <w:lvl w:ilvl="7" w:tplc="0254B564">
      <w:start w:val="1"/>
      <w:numFmt w:val="bullet"/>
      <w:lvlText w:val="•"/>
      <w:lvlJc w:val="left"/>
      <w:pPr>
        <w:ind w:left="7200" w:hanging="361"/>
      </w:pPr>
      <w:rPr>
        <w:rFonts w:hint="default"/>
      </w:rPr>
    </w:lvl>
    <w:lvl w:ilvl="8" w:tplc="6EBEEC74">
      <w:start w:val="1"/>
      <w:numFmt w:val="bullet"/>
      <w:lvlText w:val="•"/>
      <w:lvlJc w:val="left"/>
      <w:pPr>
        <w:ind w:left="8080" w:hanging="361"/>
      </w:pPr>
      <w:rPr>
        <w:rFonts w:hint="default"/>
      </w:rPr>
    </w:lvl>
  </w:abstractNum>
  <w:abstractNum w:abstractNumId="12" w15:restartNumberingAfterBreak="0">
    <w:nsid w:val="7EE600BC"/>
    <w:multiLevelType w:val="hybridMultilevel"/>
    <w:tmpl w:val="D25A7E8A"/>
    <w:lvl w:ilvl="0" w:tplc="E9807D12">
      <w:start w:val="1"/>
      <w:numFmt w:val="bullet"/>
      <w:lvlText w:val="•"/>
      <w:lvlJc w:val="left"/>
      <w:pPr>
        <w:ind w:left="875" w:hanging="101"/>
      </w:pPr>
      <w:rPr>
        <w:rFonts w:ascii="Times New Roman" w:eastAsia="Times New Roman" w:hAnsi="Times New Roman" w:hint="default"/>
        <w:sz w:val="17"/>
        <w:szCs w:val="17"/>
      </w:rPr>
    </w:lvl>
    <w:lvl w:ilvl="1" w:tplc="8D7EA1E0">
      <w:start w:val="1"/>
      <w:numFmt w:val="decimal"/>
      <w:lvlText w:val="%2."/>
      <w:lvlJc w:val="left"/>
      <w:pPr>
        <w:ind w:left="1043" w:hanging="361"/>
      </w:pPr>
      <w:rPr>
        <w:rFonts w:ascii="Arial" w:eastAsia="Arial" w:hAnsi="Arial" w:hint="default"/>
        <w:spacing w:val="-2"/>
        <w:sz w:val="17"/>
        <w:szCs w:val="17"/>
      </w:rPr>
    </w:lvl>
    <w:lvl w:ilvl="2" w:tplc="B2FCFA84">
      <w:start w:val="1"/>
      <w:numFmt w:val="bullet"/>
      <w:lvlText w:val="•"/>
      <w:lvlJc w:val="left"/>
      <w:pPr>
        <w:ind w:left="2023" w:hanging="361"/>
      </w:pPr>
      <w:rPr>
        <w:rFonts w:hint="default"/>
      </w:rPr>
    </w:lvl>
    <w:lvl w:ilvl="3" w:tplc="52D8BAE8">
      <w:start w:val="1"/>
      <w:numFmt w:val="bullet"/>
      <w:lvlText w:val="•"/>
      <w:lvlJc w:val="left"/>
      <w:pPr>
        <w:ind w:left="3002" w:hanging="361"/>
      </w:pPr>
      <w:rPr>
        <w:rFonts w:hint="default"/>
      </w:rPr>
    </w:lvl>
    <w:lvl w:ilvl="4" w:tplc="0AD621D0">
      <w:start w:val="1"/>
      <w:numFmt w:val="bullet"/>
      <w:lvlText w:val="•"/>
      <w:lvlJc w:val="left"/>
      <w:pPr>
        <w:ind w:left="3982" w:hanging="361"/>
      </w:pPr>
      <w:rPr>
        <w:rFonts w:hint="default"/>
      </w:rPr>
    </w:lvl>
    <w:lvl w:ilvl="5" w:tplc="8672416E">
      <w:start w:val="1"/>
      <w:numFmt w:val="bullet"/>
      <w:lvlText w:val="•"/>
      <w:lvlJc w:val="left"/>
      <w:pPr>
        <w:ind w:left="4962" w:hanging="361"/>
      </w:pPr>
      <w:rPr>
        <w:rFonts w:hint="default"/>
      </w:rPr>
    </w:lvl>
    <w:lvl w:ilvl="6" w:tplc="A3987B3A">
      <w:start w:val="1"/>
      <w:numFmt w:val="bullet"/>
      <w:lvlText w:val="•"/>
      <w:lvlJc w:val="left"/>
      <w:pPr>
        <w:ind w:left="5941" w:hanging="361"/>
      </w:pPr>
      <w:rPr>
        <w:rFonts w:hint="default"/>
      </w:rPr>
    </w:lvl>
    <w:lvl w:ilvl="7" w:tplc="FF867C6C">
      <w:start w:val="1"/>
      <w:numFmt w:val="bullet"/>
      <w:lvlText w:val="•"/>
      <w:lvlJc w:val="left"/>
      <w:pPr>
        <w:ind w:left="6921" w:hanging="361"/>
      </w:pPr>
      <w:rPr>
        <w:rFonts w:hint="default"/>
      </w:rPr>
    </w:lvl>
    <w:lvl w:ilvl="8" w:tplc="A980466E">
      <w:start w:val="1"/>
      <w:numFmt w:val="bullet"/>
      <w:lvlText w:val="•"/>
      <w:lvlJc w:val="left"/>
      <w:pPr>
        <w:ind w:left="7900" w:hanging="361"/>
      </w:pPr>
      <w:rPr>
        <w:rFonts w:hint="default"/>
      </w:rPr>
    </w:lvl>
  </w:abstractNum>
  <w:num w:numId="1">
    <w:abstractNumId w:val="3"/>
  </w:num>
  <w:num w:numId="2">
    <w:abstractNumId w:val="7"/>
  </w:num>
  <w:num w:numId="3">
    <w:abstractNumId w:val="4"/>
  </w:num>
  <w:num w:numId="4">
    <w:abstractNumId w:val="6"/>
  </w:num>
  <w:num w:numId="5">
    <w:abstractNumId w:val="8"/>
  </w:num>
  <w:num w:numId="6">
    <w:abstractNumId w:val="10"/>
  </w:num>
  <w:num w:numId="7">
    <w:abstractNumId w:val="5"/>
  </w:num>
  <w:num w:numId="8">
    <w:abstractNumId w:val="2"/>
  </w:num>
  <w:num w:numId="9">
    <w:abstractNumId w:val="0"/>
  </w:num>
  <w:num w:numId="10">
    <w:abstractNumId w:val="11"/>
  </w:num>
  <w:num w:numId="11">
    <w:abstractNumId w:val="9"/>
  </w:num>
  <w:num w:numId="12">
    <w:abstractNumId w:val="1"/>
  </w:num>
  <w:num w:numId="13">
    <w:abstractNumId w:val="12"/>
  </w:num>
  <w:num w:numId="14">
    <w:abstractNumId w:val="6"/>
    <w:lvlOverride w:ilvl="0">
      <w:startOverride w:val="1"/>
    </w:lvlOverride>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Hoyer">
    <w15:presenceInfo w15:providerId="Windows Live" w15:userId="6dcc39e2-4fa3-44de-b3e2-4914ac3ec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markup="0"/>
  <w:defaultTabStop w:val="720"/>
  <w:drawingGridHorizontalSpacing w:val="110"/>
  <w:displayHorizontalDrawingGridEvery w:val="2"/>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8A"/>
    <w:rsid w:val="00001BE5"/>
    <w:rsid w:val="0005305F"/>
    <w:rsid w:val="00071C68"/>
    <w:rsid w:val="000970AF"/>
    <w:rsid w:val="000B367B"/>
    <w:rsid w:val="000B5A29"/>
    <w:rsid w:val="00131F9E"/>
    <w:rsid w:val="001D27AA"/>
    <w:rsid w:val="00232928"/>
    <w:rsid w:val="002406C1"/>
    <w:rsid w:val="0028018A"/>
    <w:rsid w:val="002B4242"/>
    <w:rsid w:val="002B4D06"/>
    <w:rsid w:val="002C5C5A"/>
    <w:rsid w:val="002F1F48"/>
    <w:rsid w:val="003E0B8A"/>
    <w:rsid w:val="003F688E"/>
    <w:rsid w:val="0046716F"/>
    <w:rsid w:val="00552408"/>
    <w:rsid w:val="00583C2B"/>
    <w:rsid w:val="0059134D"/>
    <w:rsid w:val="005C2ED8"/>
    <w:rsid w:val="005D2947"/>
    <w:rsid w:val="005F47CE"/>
    <w:rsid w:val="006A3CDF"/>
    <w:rsid w:val="006C4DF4"/>
    <w:rsid w:val="006E6EE5"/>
    <w:rsid w:val="007A6849"/>
    <w:rsid w:val="007C422C"/>
    <w:rsid w:val="007D2270"/>
    <w:rsid w:val="008127E1"/>
    <w:rsid w:val="008151C2"/>
    <w:rsid w:val="00821E0D"/>
    <w:rsid w:val="00894FAB"/>
    <w:rsid w:val="008C3958"/>
    <w:rsid w:val="008D24FB"/>
    <w:rsid w:val="008E7628"/>
    <w:rsid w:val="00902BCA"/>
    <w:rsid w:val="0092264E"/>
    <w:rsid w:val="00924A89"/>
    <w:rsid w:val="00925299"/>
    <w:rsid w:val="00935384"/>
    <w:rsid w:val="009C5FE6"/>
    <w:rsid w:val="00A01827"/>
    <w:rsid w:val="00A36C62"/>
    <w:rsid w:val="00AA0B58"/>
    <w:rsid w:val="00AA5088"/>
    <w:rsid w:val="00AA5357"/>
    <w:rsid w:val="00AA64DB"/>
    <w:rsid w:val="00AC2E26"/>
    <w:rsid w:val="00AF2E98"/>
    <w:rsid w:val="00B07227"/>
    <w:rsid w:val="00B250E3"/>
    <w:rsid w:val="00B45A76"/>
    <w:rsid w:val="00B5610C"/>
    <w:rsid w:val="00B6294F"/>
    <w:rsid w:val="00B86289"/>
    <w:rsid w:val="00BE01F1"/>
    <w:rsid w:val="00C552AF"/>
    <w:rsid w:val="00CE340C"/>
    <w:rsid w:val="00D21D9C"/>
    <w:rsid w:val="00D41E02"/>
    <w:rsid w:val="00D92217"/>
    <w:rsid w:val="00DA3BD7"/>
    <w:rsid w:val="00DB67AB"/>
    <w:rsid w:val="00DF665A"/>
    <w:rsid w:val="00E525B0"/>
    <w:rsid w:val="00EF074E"/>
    <w:rsid w:val="00FB07FB"/>
    <w:rsid w:val="00FB118A"/>
    <w:rsid w:val="00FE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14:docId w14:val="1F28A417"/>
  <w15:docId w15:val="{325924DE-B6B0-43C9-B55C-BA956A23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23"/>
      <w:outlineLvl w:val="0"/>
    </w:pPr>
    <w:rPr>
      <w:rFonts w:ascii="Arial Black" w:eastAsia="Arial Black" w:hAnsi="Arial Black"/>
      <w:b/>
      <w:bCs/>
      <w:sz w:val="45"/>
      <w:szCs w:val="45"/>
    </w:rPr>
  </w:style>
  <w:style w:type="paragraph" w:styleId="Heading2">
    <w:name w:val="heading 2"/>
    <w:basedOn w:val="Normal"/>
    <w:uiPriority w:val="1"/>
    <w:qFormat/>
    <w:rsid w:val="00B6294F"/>
    <w:pPr>
      <w:keepNext/>
      <w:keepLines/>
      <w:spacing w:before="240"/>
      <w:ind w:left="317"/>
      <w:outlineLvl w:val="1"/>
    </w:pPr>
    <w:rPr>
      <w:rFonts w:ascii="Arial Black" w:eastAsia="Arial Black" w:hAnsi="Arial Black"/>
      <w:b/>
      <w:bCs/>
      <w:sz w:val="20"/>
      <w:szCs w:val="20"/>
    </w:rPr>
  </w:style>
  <w:style w:type="paragraph" w:styleId="Heading3">
    <w:name w:val="heading 3"/>
    <w:basedOn w:val="Normal"/>
    <w:uiPriority w:val="1"/>
    <w:qFormat/>
    <w:rsid w:val="003F688E"/>
    <w:pPr>
      <w:keepNext/>
      <w:widowControl/>
      <w:spacing w:before="240"/>
      <w:ind w:left="317"/>
      <w:outlineLvl w:val="2"/>
    </w:pPr>
    <w:rPr>
      <w:rFonts w:ascii="Arial" w:eastAsia="Arial" w:hAnsi="Arial"/>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6"/>
      <w:ind w:left="322"/>
    </w:pPr>
    <w:rPr>
      <w:rFonts w:ascii="Arial" w:eastAsia="Arial" w:hAnsi="Arial"/>
      <w:b/>
      <w:bCs/>
      <w:sz w:val="17"/>
      <w:szCs w:val="17"/>
    </w:rPr>
  </w:style>
  <w:style w:type="paragraph" w:styleId="TOC2">
    <w:name w:val="toc 2"/>
    <w:basedOn w:val="Normal"/>
    <w:uiPriority w:val="39"/>
    <w:qFormat/>
    <w:pPr>
      <w:spacing w:before="116"/>
      <w:ind w:left="323"/>
    </w:pPr>
    <w:rPr>
      <w:rFonts w:ascii="Arial" w:eastAsia="Arial" w:hAnsi="Arial"/>
      <w:b/>
      <w:bCs/>
      <w:sz w:val="15"/>
      <w:szCs w:val="15"/>
    </w:rPr>
  </w:style>
  <w:style w:type="paragraph" w:styleId="TOC3">
    <w:name w:val="toc 3"/>
    <w:basedOn w:val="Normal"/>
    <w:uiPriority w:val="39"/>
    <w:qFormat/>
    <w:pPr>
      <w:spacing w:before="116"/>
      <w:ind w:left="323"/>
    </w:pPr>
    <w:rPr>
      <w:rFonts w:ascii="Arial" w:eastAsia="Arial" w:hAnsi="Arial"/>
      <w:b/>
      <w:bCs/>
      <w:i/>
    </w:rPr>
  </w:style>
  <w:style w:type="paragraph" w:styleId="TOC4">
    <w:name w:val="toc 4"/>
    <w:basedOn w:val="Normal"/>
    <w:uiPriority w:val="1"/>
    <w:qFormat/>
    <w:pPr>
      <w:spacing w:before="116"/>
      <w:ind w:left="538"/>
    </w:pPr>
    <w:rPr>
      <w:rFonts w:ascii="Arial" w:eastAsia="Arial" w:hAnsi="Arial"/>
      <w:sz w:val="17"/>
      <w:szCs w:val="17"/>
    </w:rPr>
  </w:style>
  <w:style w:type="paragraph" w:styleId="TOC5">
    <w:name w:val="toc 5"/>
    <w:basedOn w:val="Normal"/>
    <w:uiPriority w:val="1"/>
    <w:qFormat/>
    <w:pPr>
      <w:spacing w:before="56"/>
      <w:ind w:left="769"/>
    </w:pPr>
    <w:rPr>
      <w:rFonts w:ascii="Arial" w:eastAsia="Arial" w:hAnsi="Arial"/>
      <w:sz w:val="17"/>
      <w:szCs w:val="17"/>
    </w:rPr>
  </w:style>
  <w:style w:type="paragraph" w:styleId="BodyText">
    <w:name w:val="Body Text"/>
    <w:basedOn w:val="Normal"/>
    <w:link w:val="BodyTextChar"/>
    <w:uiPriority w:val="1"/>
    <w:qFormat/>
    <w:rsid w:val="003F688E"/>
    <w:pPr>
      <w:spacing w:before="120" w:line="257" w:lineRule="auto"/>
      <w:ind w:left="317"/>
      <w:jc w:val="both"/>
    </w:pPr>
    <w:rPr>
      <w:rFonts w:ascii="Arial" w:eastAsia="Arial" w:hAnsi="Arial"/>
      <w:spacing w:val="-1"/>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3BD7"/>
    <w:pPr>
      <w:tabs>
        <w:tab w:val="center" w:pos="4680"/>
        <w:tab w:val="right" w:pos="9360"/>
      </w:tabs>
    </w:pPr>
  </w:style>
  <w:style w:type="character" w:customStyle="1" w:styleId="HeaderChar">
    <w:name w:val="Header Char"/>
    <w:basedOn w:val="DefaultParagraphFont"/>
    <w:link w:val="Header"/>
    <w:uiPriority w:val="99"/>
    <w:rsid w:val="00DA3BD7"/>
  </w:style>
  <w:style w:type="paragraph" w:styleId="Footer">
    <w:name w:val="footer"/>
    <w:basedOn w:val="Normal"/>
    <w:link w:val="FooterChar"/>
    <w:uiPriority w:val="99"/>
    <w:unhideWhenUsed/>
    <w:rsid w:val="00DA3BD7"/>
    <w:pPr>
      <w:tabs>
        <w:tab w:val="center" w:pos="4680"/>
        <w:tab w:val="right" w:pos="9360"/>
      </w:tabs>
    </w:pPr>
  </w:style>
  <w:style w:type="character" w:customStyle="1" w:styleId="FooterChar">
    <w:name w:val="Footer Char"/>
    <w:basedOn w:val="DefaultParagraphFont"/>
    <w:link w:val="Footer"/>
    <w:uiPriority w:val="99"/>
    <w:rsid w:val="00DA3BD7"/>
  </w:style>
  <w:style w:type="paragraph" w:styleId="TOCHeading">
    <w:name w:val="TOC Heading"/>
    <w:basedOn w:val="Heading1"/>
    <w:next w:val="Normal"/>
    <w:uiPriority w:val="39"/>
    <w:unhideWhenUsed/>
    <w:qFormat/>
    <w:rsid w:val="00AA64DB"/>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A64DB"/>
    <w:rPr>
      <w:color w:val="0000FF" w:themeColor="hyperlink"/>
      <w:u w:val="single"/>
    </w:rPr>
  </w:style>
  <w:style w:type="paragraph" w:customStyle="1" w:styleId="Bulleted">
    <w:name w:val="Bulleted"/>
    <w:basedOn w:val="BodyText"/>
    <w:link w:val="BulletedChar"/>
    <w:uiPriority w:val="1"/>
    <w:qFormat/>
    <w:rsid w:val="003F688E"/>
    <w:pPr>
      <w:numPr>
        <w:numId w:val="6"/>
      </w:numPr>
      <w:tabs>
        <w:tab w:val="left" w:pos="960"/>
      </w:tabs>
      <w:spacing w:after="120"/>
    </w:pPr>
  </w:style>
  <w:style w:type="paragraph" w:customStyle="1" w:styleId="Numbered">
    <w:name w:val="Numbered"/>
    <w:basedOn w:val="BodyText"/>
    <w:link w:val="NumberedChar"/>
    <w:uiPriority w:val="1"/>
    <w:qFormat/>
    <w:rsid w:val="003F688E"/>
    <w:pPr>
      <w:numPr>
        <w:numId w:val="4"/>
      </w:numPr>
      <w:tabs>
        <w:tab w:val="left" w:pos="1764"/>
      </w:tabs>
      <w:spacing w:after="120"/>
      <w:ind w:left="1772" w:hanging="274"/>
    </w:pPr>
  </w:style>
  <w:style w:type="character" w:customStyle="1" w:styleId="BodyTextChar">
    <w:name w:val="Body Text Char"/>
    <w:basedOn w:val="DefaultParagraphFont"/>
    <w:link w:val="BodyText"/>
    <w:uiPriority w:val="1"/>
    <w:rsid w:val="003F688E"/>
    <w:rPr>
      <w:rFonts w:ascii="Arial" w:eastAsia="Arial" w:hAnsi="Arial"/>
      <w:spacing w:val="-1"/>
      <w:sz w:val="17"/>
      <w:szCs w:val="17"/>
    </w:rPr>
  </w:style>
  <w:style w:type="character" w:customStyle="1" w:styleId="BulletedChar">
    <w:name w:val="Bulleted Char"/>
    <w:basedOn w:val="BodyTextChar"/>
    <w:link w:val="Bulleted"/>
    <w:uiPriority w:val="1"/>
    <w:rsid w:val="003F688E"/>
    <w:rPr>
      <w:rFonts w:ascii="Arial" w:eastAsia="Arial" w:hAnsi="Arial"/>
      <w:spacing w:val="-1"/>
      <w:sz w:val="17"/>
      <w:szCs w:val="17"/>
    </w:rPr>
  </w:style>
  <w:style w:type="character" w:styleId="CommentReference">
    <w:name w:val="annotation reference"/>
    <w:basedOn w:val="DefaultParagraphFont"/>
    <w:uiPriority w:val="99"/>
    <w:semiHidden/>
    <w:unhideWhenUsed/>
    <w:rsid w:val="00D21D9C"/>
    <w:rPr>
      <w:sz w:val="16"/>
      <w:szCs w:val="16"/>
    </w:rPr>
  </w:style>
  <w:style w:type="character" w:customStyle="1" w:styleId="NumberedChar">
    <w:name w:val="Numbered Char"/>
    <w:basedOn w:val="BodyTextChar"/>
    <w:link w:val="Numbered"/>
    <w:uiPriority w:val="1"/>
    <w:rsid w:val="003F688E"/>
    <w:rPr>
      <w:rFonts w:ascii="Arial" w:eastAsia="Arial" w:hAnsi="Arial"/>
      <w:spacing w:val="-1"/>
      <w:sz w:val="17"/>
      <w:szCs w:val="17"/>
    </w:rPr>
  </w:style>
  <w:style w:type="paragraph" w:styleId="CommentText">
    <w:name w:val="annotation text"/>
    <w:basedOn w:val="Normal"/>
    <w:link w:val="CommentTextChar"/>
    <w:uiPriority w:val="99"/>
    <w:semiHidden/>
    <w:unhideWhenUsed/>
    <w:rsid w:val="00D21D9C"/>
    <w:rPr>
      <w:sz w:val="20"/>
      <w:szCs w:val="20"/>
    </w:rPr>
  </w:style>
  <w:style w:type="character" w:customStyle="1" w:styleId="CommentTextChar">
    <w:name w:val="Comment Text Char"/>
    <w:basedOn w:val="DefaultParagraphFont"/>
    <w:link w:val="CommentText"/>
    <w:uiPriority w:val="99"/>
    <w:semiHidden/>
    <w:rsid w:val="00D21D9C"/>
    <w:rPr>
      <w:sz w:val="20"/>
      <w:szCs w:val="20"/>
    </w:rPr>
  </w:style>
  <w:style w:type="paragraph" w:styleId="CommentSubject">
    <w:name w:val="annotation subject"/>
    <w:basedOn w:val="CommentText"/>
    <w:next w:val="CommentText"/>
    <w:link w:val="CommentSubjectChar"/>
    <w:uiPriority w:val="99"/>
    <w:semiHidden/>
    <w:unhideWhenUsed/>
    <w:rsid w:val="00D21D9C"/>
    <w:rPr>
      <w:b/>
      <w:bCs/>
    </w:rPr>
  </w:style>
  <w:style w:type="character" w:customStyle="1" w:styleId="CommentSubjectChar">
    <w:name w:val="Comment Subject Char"/>
    <w:basedOn w:val="CommentTextChar"/>
    <w:link w:val="CommentSubject"/>
    <w:uiPriority w:val="99"/>
    <w:semiHidden/>
    <w:rsid w:val="00D21D9C"/>
    <w:rPr>
      <w:b/>
      <w:bCs/>
      <w:sz w:val="20"/>
      <w:szCs w:val="20"/>
    </w:rPr>
  </w:style>
  <w:style w:type="paragraph" w:styleId="BalloonText">
    <w:name w:val="Balloon Text"/>
    <w:basedOn w:val="Normal"/>
    <w:link w:val="BalloonTextChar"/>
    <w:uiPriority w:val="99"/>
    <w:semiHidden/>
    <w:unhideWhenUsed/>
    <w:rsid w:val="00D21D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D9C"/>
    <w:rPr>
      <w:rFonts w:ascii="Segoe UI" w:hAnsi="Segoe UI" w:cs="Segoe UI"/>
      <w:sz w:val="18"/>
      <w:szCs w:val="18"/>
    </w:rPr>
  </w:style>
  <w:style w:type="character" w:customStyle="1" w:styleId="UnresolvedMention">
    <w:name w:val="Unresolved Mention"/>
    <w:basedOn w:val="DefaultParagraphFont"/>
    <w:uiPriority w:val="99"/>
    <w:semiHidden/>
    <w:unhideWhenUsed/>
    <w:rsid w:val="005F4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mailto:NationalGames@ayso.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E6851-7BF1-4B7D-96C9-C1B9D19F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8762</Words>
  <Characters>49949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58594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Kelly</dc:creator>
  <cp:lastModifiedBy>rick roberts</cp:lastModifiedBy>
  <cp:revision>6</cp:revision>
  <dcterms:created xsi:type="dcterms:W3CDTF">2018-08-14T23:50:00Z</dcterms:created>
  <dcterms:modified xsi:type="dcterms:W3CDTF">2018-10-25T19:27:00Z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LastSaved">
    <vt:filetime>2018-05-07T00:00:00Z</vt:filetime>
  </property>
</Properties>
</file>